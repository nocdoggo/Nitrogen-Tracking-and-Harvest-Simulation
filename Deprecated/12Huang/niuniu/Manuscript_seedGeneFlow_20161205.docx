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BAB07" w14:textId="5D27DD84" w:rsidR="00A66EDD" w:rsidRPr="00C17972" w:rsidRDefault="0084005B" w:rsidP="000806A9">
      <w:pPr>
        <w:pStyle w:val="BATitle"/>
      </w:pPr>
      <w:bookmarkStart w:id="0" w:name="OLE_LINK1"/>
      <w:bookmarkStart w:id="1" w:name="OLE_LINK2"/>
      <w:bookmarkStart w:id="2" w:name="OLE_LINK3"/>
      <w:bookmarkStart w:id="3" w:name="OLE_LINK4"/>
      <w:bookmarkStart w:id="4" w:name="OLE_LINK5"/>
      <w:r w:rsidRPr="00C17972">
        <w:t>A</w:t>
      </w:r>
      <w:r w:rsidR="00517D1B" w:rsidRPr="00C17972">
        <w:t xml:space="preserve">tmospheric </w:t>
      </w:r>
      <w:r w:rsidR="00E4242C" w:rsidRPr="00C17972">
        <w:t>seed</w:t>
      </w:r>
      <w:r w:rsidR="00517D1B" w:rsidRPr="00C17972">
        <w:t xml:space="preserve"> emission, dispersion, and deposition</w:t>
      </w:r>
      <w:r w:rsidRPr="00C17972">
        <w:t xml:space="preserve"> from </w:t>
      </w:r>
      <w:proofErr w:type="spellStart"/>
      <w:r w:rsidRPr="00C17972">
        <w:t>hors</w:t>
      </w:r>
      <w:del w:id="5" w:author="Liu, Jun" w:date="2016-12-05T08:49:00Z">
        <w:r w:rsidRPr="00C17972" w:rsidDel="00C042BD">
          <w:delText>e</w:delText>
        </w:r>
      </w:del>
      <w:r w:rsidRPr="00C17972">
        <w:t>weed</w:t>
      </w:r>
      <w:proofErr w:type="spellEnd"/>
      <w:r w:rsidRPr="00C17972">
        <w:t xml:space="preserve">  </w:t>
      </w:r>
      <w:r w:rsidR="00B67191" w:rsidRPr="00C17972">
        <w:t>(</w:t>
      </w:r>
      <w:proofErr w:type="spellStart"/>
      <w:r w:rsidR="00B67191" w:rsidRPr="00C17972">
        <w:rPr>
          <w:i/>
        </w:rPr>
        <w:t>Conyza</w:t>
      </w:r>
      <w:proofErr w:type="spellEnd"/>
      <w:r w:rsidR="00B67191" w:rsidRPr="00C17972">
        <w:rPr>
          <w:i/>
        </w:rPr>
        <w:t xml:space="preserve"> </w:t>
      </w:r>
      <w:proofErr w:type="spellStart"/>
      <w:r w:rsidR="00B67191" w:rsidRPr="00C17972">
        <w:rPr>
          <w:i/>
        </w:rPr>
        <w:t>canadensis</w:t>
      </w:r>
      <w:proofErr w:type="spellEnd"/>
      <w:r w:rsidR="00B67191" w:rsidRPr="00C17972">
        <w:t>)</w:t>
      </w:r>
    </w:p>
    <w:p w14:paraId="156D1592" w14:textId="77777777" w:rsidR="00517D1B" w:rsidRPr="006947B3" w:rsidRDefault="00517D1B" w:rsidP="00056E9E">
      <w:pPr>
        <w:pStyle w:val="BBAuthorName"/>
        <w:spacing w:line="480" w:lineRule="auto"/>
        <w:rPr>
          <w:rFonts w:ascii="Times New Roman" w:hAnsi="Times New Roman"/>
          <w:szCs w:val="24"/>
        </w:rPr>
      </w:pPr>
    </w:p>
    <w:p w14:paraId="14E1366B" w14:textId="1728DC5B" w:rsidR="00517D1B" w:rsidRPr="006947B3" w:rsidRDefault="00517D1B" w:rsidP="00056E9E">
      <w:pPr>
        <w:pStyle w:val="BCAuthorAddress"/>
        <w:spacing w:line="480" w:lineRule="auto"/>
        <w:rPr>
          <w:rFonts w:ascii="Times New Roman" w:hAnsi="Times New Roman"/>
          <w:kern w:val="26"/>
          <w:sz w:val="24"/>
          <w:szCs w:val="24"/>
        </w:rPr>
      </w:pPr>
      <w:r w:rsidRPr="006947B3">
        <w:rPr>
          <w:rFonts w:ascii="Times New Roman" w:hAnsi="Times New Roman"/>
          <w:kern w:val="26"/>
          <w:sz w:val="24"/>
          <w:szCs w:val="24"/>
        </w:rPr>
        <w:t>Haiyan Huang</w:t>
      </w:r>
      <w:r w:rsidRPr="006947B3">
        <w:rPr>
          <w:rFonts w:ascii="Times New Roman" w:hAnsi="Times New Roman"/>
          <w:kern w:val="26"/>
          <w:sz w:val="24"/>
          <w:szCs w:val="24"/>
          <w:vertAlign w:val="superscript"/>
        </w:rPr>
        <w:t>1</w:t>
      </w:r>
      <w:r w:rsidRPr="006947B3">
        <w:rPr>
          <w:rFonts w:ascii="Times New Roman" w:hAnsi="Times New Roman"/>
          <w:kern w:val="26"/>
          <w:sz w:val="24"/>
          <w:szCs w:val="24"/>
        </w:rPr>
        <w:t xml:space="preserve">, </w:t>
      </w:r>
      <w:proofErr w:type="spellStart"/>
      <w:r w:rsidRPr="006947B3">
        <w:rPr>
          <w:rFonts w:ascii="Times New Roman" w:hAnsi="Times New Roman"/>
          <w:kern w:val="26"/>
          <w:sz w:val="24"/>
          <w:szCs w:val="24"/>
        </w:rPr>
        <w:t>Meilan</w:t>
      </w:r>
      <w:proofErr w:type="spellEnd"/>
      <w:r w:rsidRPr="006947B3">
        <w:rPr>
          <w:rFonts w:ascii="Times New Roman" w:hAnsi="Times New Roman"/>
          <w:kern w:val="26"/>
          <w:sz w:val="24"/>
          <w:szCs w:val="24"/>
        </w:rPr>
        <w:t xml:space="preserve"> Qi</w:t>
      </w:r>
      <w:r w:rsidR="003B6D9C">
        <w:rPr>
          <w:rFonts w:ascii="Times New Roman" w:hAnsi="Times New Roman"/>
          <w:kern w:val="26"/>
          <w:sz w:val="24"/>
          <w:szCs w:val="24"/>
          <w:vertAlign w:val="superscript"/>
        </w:rPr>
        <w:t>2</w:t>
      </w:r>
      <w:r w:rsidR="004179F6" w:rsidRPr="006947B3">
        <w:rPr>
          <w:rFonts w:ascii="Times New Roman" w:hAnsi="Times New Roman"/>
          <w:kern w:val="26"/>
          <w:sz w:val="24"/>
          <w:szCs w:val="24"/>
        </w:rPr>
        <w:t>*</w:t>
      </w:r>
      <w:r w:rsidRPr="006947B3">
        <w:rPr>
          <w:rFonts w:ascii="Times New Roman" w:hAnsi="Times New Roman"/>
          <w:kern w:val="26"/>
          <w:sz w:val="24"/>
          <w:szCs w:val="24"/>
        </w:rPr>
        <w:t xml:space="preserve">, </w:t>
      </w:r>
      <w:proofErr w:type="spellStart"/>
      <w:r w:rsidRPr="006947B3">
        <w:rPr>
          <w:rFonts w:ascii="Times New Roman" w:hAnsi="Times New Roman"/>
          <w:kern w:val="26"/>
          <w:sz w:val="24"/>
          <w:szCs w:val="24"/>
        </w:rPr>
        <w:t>Xiangzhen</w:t>
      </w:r>
      <w:proofErr w:type="spellEnd"/>
      <w:r w:rsidRPr="006947B3">
        <w:rPr>
          <w:rFonts w:ascii="Times New Roman" w:hAnsi="Times New Roman"/>
          <w:kern w:val="26"/>
          <w:sz w:val="24"/>
          <w:szCs w:val="24"/>
        </w:rPr>
        <w:t xml:space="preserve"> Li</w:t>
      </w:r>
      <w:r w:rsidR="00B72461">
        <w:rPr>
          <w:rFonts w:ascii="Times New Roman" w:hAnsi="Times New Roman"/>
          <w:kern w:val="26"/>
          <w:sz w:val="24"/>
          <w:szCs w:val="24"/>
          <w:vertAlign w:val="superscript"/>
        </w:rPr>
        <w:t>3</w:t>
      </w:r>
      <w:r w:rsidRPr="006947B3">
        <w:rPr>
          <w:rFonts w:ascii="Times New Roman" w:hAnsi="Times New Roman"/>
          <w:kern w:val="26"/>
          <w:sz w:val="24"/>
          <w:szCs w:val="24"/>
        </w:rPr>
        <w:t>, C. Neal Stewart</w:t>
      </w:r>
      <w:r w:rsidRPr="006947B3">
        <w:rPr>
          <w:rFonts w:ascii="Times New Roman" w:hAnsi="Times New Roman"/>
          <w:kern w:val="26"/>
          <w:sz w:val="24"/>
          <w:szCs w:val="24"/>
          <w:vertAlign w:val="superscript"/>
        </w:rPr>
        <w:t>2</w:t>
      </w:r>
      <w:r w:rsidRPr="006947B3">
        <w:rPr>
          <w:rFonts w:ascii="Times New Roman" w:hAnsi="Times New Roman"/>
          <w:kern w:val="26"/>
          <w:sz w:val="24"/>
          <w:szCs w:val="24"/>
        </w:rPr>
        <w:t xml:space="preserve"> and </w:t>
      </w:r>
      <w:proofErr w:type="spellStart"/>
      <w:r w:rsidRPr="006947B3">
        <w:rPr>
          <w:rFonts w:ascii="Times New Roman" w:hAnsi="Times New Roman"/>
          <w:kern w:val="26"/>
          <w:sz w:val="24"/>
          <w:szCs w:val="24"/>
        </w:rPr>
        <w:t>Junming</w:t>
      </w:r>
      <w:proofErr w:type="spellEnd"/>
      <w:r w:rsidRPr="006947B3">
        <w:rPr>
          <w:rFonts w:ascii="Times New Roman" w:hAnsi="Times New Roman"/>
          <w:kern w:val="26"/>
          <w:sz w:val="24"/>
          <w:szCs w:val="24"/>
        </w:rPr>
        <w:t xml:space="preserve"> Wang</w:t>
      </w:r>
      <w:r w:rsidRPr="006947B3">
        <w:rPr>
          <w:rFonts w:ascii="Times New Roman" w:hAnsi="Times New Roman"/>
          <w:kern w:val="26"/>
          <w:sz w:val="24"/>
          <w:szCs w:val="24"/>
          <w:vertAlign w:val="superscript"/>
        </w:rPr>
        <w:t>1</w:t>
      </w:r>
      <w:r w:rsidRPr="006947B3">
        <w:rPr>
          <w:rFonts w:ascii="Times New Roman" w:hAnsi="Times New Roman"/>
          <w:kern w:val="26"/>
          <w:sz w:val="24"/>
          <w:szCs w:val="24"/>
        </w:rPr>
        <w:t>*</w:t>
      </w:r>
    </w:p>
    <w:p w14:paraId="1EF15913" w14:textId="77777777" w:rsidR="00517D1B" w:rsidRPr="006947B3" w:rsidRDefault="00517D1B" w:rsidP="00056E9E">
      <w:pPr>
        <w:pStyle w:val="BGKeywords"/>
        <w:spacing w:line="480" w:lineRule="auto"/>
        <w:rPr>
          <w:rFonts w:ascii="Times New Roman" w:hAnsi="Times New Roman"/>
          <w:i w:val="0"/>
          <w:kern w:val="26"/>
          <w:sz w:val="24"/>
          <w:szCs w:val="24"/>
        </w:rPr>
      </w:pPr>
    </w:p>
    <w:p w14:paraId="2BF2FC34" w14:textId="77777777" w:rsidR="00517D1B" w:rsidRPr="006947B3" w:rsidRDefault="00517D1B" w:rsidP="00056E9E">
      <w:pPr>
        <w:pStyle w:val="BGKeywords"/>
        <w:spacing w:line="480" w:lineRule="auto"/>
        <w:rPr>
          <w:rFonts w:ascii="Times New Roman" w:hAnsi="Times New Roman"/>
          <w:i w:val="0"/>
          <w:kern w:val="26"/>
          <w:sz w:val="24"/>
          <w:szCs w:val="24"/>
        </w:rPr>
      </w:pPr>
      <w:r w:rsidRPr="006947B3">
        <w:rPr>
          <w:rFonts w:ascii="Times New Roman" w:hAnsi="Times New Roman"/>
          <w:i w:val="0"/>
          <w:kern w:val="26"/>
          <w:sz w:val="24"/>
          <w:szCs w:val="24"/>
          <w:vertAlign w:val="superscript"/>
        </w:rPr>
        <w:t>1</w:t>
      </w:r>
      <w:r w:rsidRPr="006947B3">
        <w:rPr>
          <w:rFonts w:ascii="Times New Roman" w:hAnsi="Times New Roman"/>
          <w:i w:val="0"/>
          <w:kern w:val="26"/>
          <w:sz w:val="24"/>
          <w:szCs w:val="24"/>
        </w:rPr>
        <w:t xml:space="preserve"> Illinois State Water Survey, Prairie Research Institute, University of Illinois at Urbana-Champaign, Champaign, IL, USA</w:t>
      </w:r>
    </w:p>
    <w:p w14:paraId="6AC333E4" w14:textId="502FB51E" w:rsidR="00517D1B" w:rsidRDefault="0076623F" w:rsidP="00056E9E">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2</w:t>
      </w:r>
      <w:r w:rsidR="00517D1B" w:rsidRPr="006947B3">
        <w:rPr>
          <w:rFonts w:ascii="Times New Roman" w:hAnsi="Times New Roman"/>
          <w:i w:val="0"/>
          <w:kern w:val="26"/>
          <w:sz w:val="24"/>
          <w:szCs w:val="24"/>
        </w:rPr>
        <w:t>School of Science, Wuhan University of Technology, Wuhan, Hubei, P. R. China</w:t>
      </w:r>
    </w:p>
    <w:p w14:paraId="2DC3E56D" w14:textId="77777777" w:rsidR="00B72461" w:rsidRPr="006947B3" w:rsidRDefault="00B72461" w:rsidP="00B72461">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3</w:t>
      </w:r>
      <w:r w:rsidRPr="006947B3">
        <w:rPr>
          <w:rFonts w:ascii="Times New Roman" w:hAnsi="Times New Roman"/>
          <w:i w:val="0"/>
          <w:kern w:val="26"/>
          <w:sz w:val="24"/>
          <w:szCs w:val="24"/>
        </w:rPr>
        <w:t>Chengdu Institute of Biology, Chengdu, Sichuan, P. R. China</w:t>
      </w:r>
    </w:p>
    <w:p w14:paraId="0AF052C5" w14:textId="0AAA3641" w:rsidR="0076623F" w:rsidRPr="006947B3" w:rsidRDefault="00B72461" w:rsidP="0076623F">
      <w:pPr>
        <w:pStyle w:val="BGKeywords"/>
        <w:spacing w:line="480" w:lineRule="auto"/>
        <w:rPr>
          <w:rFonts w:ascii="Times New Roman" w:hAnsi="Times New Roman"/>
          <w:i w:val="0"/>
          <w:kern w:val="26"/>
          <w:sz w:val="24"/>
          <w:szCs w:val="24"/>
        </w:rPr>
      </w:pPr>
      <w:r>
        <w:rPr>
          <w:rFonts w:ascii="Times New Roman" w:hAnsi="Times New Roman"/>
          <w:i w:val="0"/>
          <w:kern w:val="26"/>
          <w:sz w:val="24"/>
          <w:szCs w:val="24"/>
          <w:vertAlign w:val="superscript"/>
        </w:rPr>
        <w:t>4</w:t>
      </w:r>
      <w:r w:rsidR="0076623F" w:rsidRPr="006947B3">
        <w:rPr>
          <w:rFonts w:ascii="Times New Roman" w:hAnsi="Times New Roman"/>
          <w:i w:val="0"/>
          <w:kern w:val="26"/>
          <w:sz w:val="24"/>
          <w:szCs w:val="24"/>
        </w:rPr>
        <w:t>Department of Plant Sciences, University of Tennessee, 2431 Joe Johnson Dr., Knoxville, TN, USA</w:t>
      </w:r>
    </w:p>
    <w:p w14:paraId="18AD72A7" w14:textId="7C44628D" w:rsidR="004179F6" w:rsidRPr="00737F01" w:rsidRDefault="00517D1B" w:rsidP="004179F6">
      <w:pPr>
        <w:spacing w:after="0"/>
        <w:rPr>
          <w:rFonts w:ascii="Times New Roman" w:hAnsi="Times New Roman"/>
          <w:szCs w:val="24"/>
        </w:rPr>
      </w:pPr>
      <w:r w:rsidRPr="006947B3">
        <w:rPr>
          <w:rFonts w:ascii="Times New Roman" w:hAnsi="Times New Roman"/>
          <w:kern w:val="26"/>
          <w:szCs w:val="24"/>
        </w:rPr>
        <w:t>*Corresponding author: Illinois State Water Survey, Prairie Research Institute, University of Illinois at Urbana-Champaign, 2204 Griffith Dr., Champaign, IL 61820-7463, wangjim@illinois.edu, Voice:  (217) 300-2529, FAX: (217) 244-0220</w:t>
      </w:r>
      <w:r w:rsidR="004179F6" w:rsidRPr="004179F6">
        <w:rPr>
          <w:rFonts w:ascii="Times New Roman" w:hAnsi="Times New Roman"/>
          <w:kern w:val="26"/>
          <w:szCs w:val="24"/>
        </w:rPr>
        <w:t>; School</w:t>
      </w:r>
      <w:r w:rsidR="004179F6" w:rsidRPr="004179F6">
        <w:rPr>
          <w:rFonts w:ascii="Times New Roman" w:hAnsi="Times New Roman"/>
          <w:kern w:val="26"/>
        </w:rPr>
        <w:t xml:space="preserve"> of Science, Wuhan University of Technology, Wuhan, Hubei, P. R. China, </w:t>
      </w:r>
      <w:r w:rsidR="004179F6" w:rsidRPr="004179F6">
        <w:rPr>
          <w:rFonts w:ascii="Times New Roman" w:hAnsi="Times New Roman"/>
          <w:kern w:val="26"/>
          <w:szCs w:val="24"/>
        </w:rPr>
        <w:t>Email: qiml@whut.edu.cn.</w:t>
      </w:r>
      <w:r w:rsidR="004179F6">
        <w:rPr>
          <w:rFonts w:ascii="Times New Roman" w:hAnsi="Times New Roman"/>
          <w:b/>
          <w:color w:val="000000" w:themeColor="text1"/>
          <w:sz w:val="36"/>
          <w:szCs w:val="36"/>
        </w:rPr>
        <w:br w:type="page"/>
      </w:r>
    </w:p>
    <w:p w14:paraId="27516539" w14:textId="5C0FE39D" w:rsidR="006F6360" w:rsidRPr="00C17972" w:rsidRDefault="009F68F7" w:rsidP="00C17972">
      <w:pPr>
        <w:pStyle w:val="Heading1"/>
        <w:numPr>
          <w:ilvl w:val="0"/>
          <w:numId w:val="0"/>
        </w:numPr>
        <w:ind w:left="432" w:hanging="432"/>
        <w:rPr>
          <w:rFonts w:ascii="Times New Roman" w:hAnsi="Times New Roman"/>
          <w:szCs w:val="24"/>
        </w:rPr>
      </w:pPr>
      <w:r w:rsidRPr="00111C32">
        <w:rPr>
          <w:rStyle w:val="BDAbstractTitleChar"/>
          <w:rFonts w:ascii="Times New Roman" w:hAnsi="Times New Roman" w:cs="Times New Roman"/>
          <w:b/>
          <w:kern w:val="32"/>
          <w:sz w:val="24"/>
          <w:szCs w:val="24"/>
        </w:rPr>
        <w:lastRenderedPageBreak/>
        <w:t>Abstract</w:t>
      </w:r>
      <w:r w:rsidR="00552A07" w:rsidRPr="00C17972">
        <w:rPr>
          <w:rFonts w:ascii="Times New Roman" w:hAnsi="Times New Roman" w:cs="Times New Roman"/>
          <w:sz w:val="24"/>
          <w:szCs w:val="24"/>
        </w:rPr>
        <w:t xml:space="preserve"> </w:t>
      </w:r>
    </w:p>
    <w:p w14:paraId="6AB22D28" w14:textId="0BAE38DB" w:rsidR="006F6360" w:rsidRPr="002F3928" w:rsidDel="002119C8" w:rsidRDefault="00A65DCE">
      <w:pPr>
        <w:autoSpaceDE w:val="0"/>
        <w:autoSpaceDN w:val="0"/>
        <w:adjustRightInd w:val="0"/>
        <w:spacing w:after="0" w:line="480" w:lineRule="auto"/>
        <w:ind w:firstLine="432"/>
        <w:rPr>
          <w:del w:id="6" w:author="Liu, Jun" w:date="2016-12-03T17:36:00Z"/>
          <w:rFonts w:ascii="Times New Roman" w:hAnsi="Times New Roman"/>
          <w:szCs w:val="24"/>
          <w:highlight w:val="yellow"/>
          <w:rPrChange w:id="7" w:author="Wang, Junming" w:date="2016-12-04T16:12:00Z">
            <w:rPr>
              <w:del w:id="8" w:author="Liu, Jun" w:date="2016-12-03T17:36:00Z"/>
              <w:rFonts w:ascii="Times New Roman" w:hAnsi="Times New Roman"/>
              <w:szCs w:val="24"/>
            </w:rPr>
          </w:rPrChange>
        </w:rPr>
        <w:pPrChange w:id="9" w:author="Liu, Jun" w:date="2016-12-03T17:36:00Z">
          <w:pPr>
            <w:autoSpaceDE w:val="0"/>
            <w:autoSpaceDN w:val="0"/>
            <w:adjustRightInd w:val="0"/>
            <w:spacing w:after="0" w:line="480" w:lineRule="auto"/>
          </w:pPr>
        </w:pPrChange>
      </w:pPr>
      <w:r w:rsidRPr="002F3928">
        <w:rPr>
          <w:rFonts w:ascii="Times New Roman" w:hAnsi="Times New Roman"/>
          <w:szCs w:val="24"/>
          <w:highlight w:val="yellow"/>
          <w:rPrChange w:id="10" w:author="Wang, Junming" w:date="2016-12-04T16:12:00Z">
            <w:rPr>
              <w:rFonts w:ascii="Times New Roman" w:hAnsi="Times New Roman"/>
              <w:szCs w:val="24"/>
            </w:rPr>
          </w:rPrChange>
        </w:rPr>
        <w:t xml:space="preserve">The </w:t>
      </w:r>
      <w:r w:rsidR="005A16CB" w:rsidRPr="002F3928">
        <w:rPr>
          <w:rFonts w:ascii="Times New Roman" w:hAnsi="Times New Roman"/>
          <w:szCs w:val="24"/>
          <w:highlight w:val="yellow"/>
          <w:rPrChange w:id="11" w:author="Wang, Junming" w:date="2016-12-04T16:12:00Z">
            <w:rPr>
              <w:rFonts w:ascii="Times New Roman" w:hAnsi="Times New Roman"/>
              <w:szCs w:val="24"/>
            </w:rPr>
          </w:rPrChange>
        </w:rPr>
        <w:t>wide dispersion</w:t>
      </w:r>
      <w:r w:rsidRPr="002F3928">
        <w:rPr>
          <w:rFonts w:ascii="Times New Roman" w:hAnsi="Times New Roman"/>
          <w:szCs w:val="24"/>
          <w:highlight w:val="yellow"/>
          <w:rPrChange w:id="12" w:author="Wang, Junming" w:date="2016-12-04T16:12:00Z">
            <w:rPr>
              <w:rFonts w:ascii="Times New Roman" w:hAnsi="Times New Roman"/>
              <w:szCs w:val="24"/>
            </w:rPr>
          </w:rPrChange>
        </w:rPr>
        <w:t xml:space="preserve"> of </w:t>
      </w:r>
      <w:r w:rsidR="005023C4" w:rsidRPr="002F3928">
        <w:rPr>
          <w:rFonts w:ascii="Times New Roman" w:hAnsi="Times New Roman"/>
          <w:szCs w:val="24"/>
          <w:highlight w:val="yellow"/>
          <w:rPrChange w:id="13" w:author="Wang, Junming" w:date="2016-12-04T16:12:00Z">
            <w:rPr>
              <w:rFonts w:ascii="Times New Roman" w:hAnsi="Times New Roman"/>
              <w:szCs w:val="24"/>
            </w:rPr>
          </w:rPrChange>
        </w:rPr>
        <w:t>Glyphosate-res</w:t>
      </w:r>
      <w:r w:rsidRPr="002F3928">
        <w:rPr>
          <w:rFonts w:ascii="Times New Roman" w:hAnsi="Times New Roman"/>
          <w:szCs w:val="24"/>
          <w:highlight w:val="yellow"/>
          <w:rPrChange w:id="14" w:author="Wang, Junming" w:date="2016-12-04T16:12:00Z">
            <w:rPr>
              <w:rFonts w:ascii="Times New Roman" w:hAnsi="Times New Roman"/>
              <w:szCs w:val="24"/>
            </w:rPr>
          </w:rPrChange>
        </w:rPr>
        <w:t>istant (GR) h</w:t>
      </w:r>
      <w:r w:rsidR="005023C4" w:rsidRPr="002F3928">
        <w:rPr>
          <w:rFonts w:ascii="Times New Roman" w:hAnsi="Times New Roman"/>
          <w:szCs w:val="24"/>
          <w:highlight w:val="yellow"/>
          <w:rPrChange w:id="15" w:author="Wang, Junming" w:date="2016-12-04T16:12:00Z">
            <w:rPr>
              <w:rFonts w:ascii="Times New Roman" w:hAnsi="Times New Roman"/>
              <w:szCs w:val="24"/>
            </w:rPr>
          </w:rPrChange>
        </w:rPr>
        <w:t>orseweed</w:t>
      </w:r>
      <w:r w:rsidR="00EA642A" w:rsidRPr="002F3928">
        <w:rPr>
          <w:rFonts w:ascii="Times New Roman" w:hAnsi="Times New Roman"/>
          <w:szCs w:val="24"/>
          <w:highlight w:val="yellow"/>
          <w:rPrChange w:id="16" w:author="Wang, Junming" w:date="2016-12-04T16:12:00Z">
            <w:rPr>
              <w:rFonts w:ascii="Times New Roman" w:hAnsi="Times New Roman"/>
              <w:szCs w:val="24"/>
            </w:rPr>
          </w:rPrChange>
        </w:rPr>
        <w:t xml:space="preserve"> (</w:t>
      </w:r>
      <w:proofErr w:type="spellStart"/>
      <w:r w:rsidR="00EA642A" w:rsidRPr="002F3928">
        <w:rPr>
          <w:rFonts w:ascii="Times New Roman" w:hAnsi="Times New Roman"/>
          <w:i/>
          <w:szCs w:val="24"/>
          <w:highlight w:val="yellow"/>
          <w:rPrChange w:id="17" w:author="Wang, Junming" w:date="2016-12-04T16:12:00Z">
            <w:rPr>
              <w:rFonts w:ascii="Times New Roman" w:hAnsi="Times New Roman"/>
              <w:i/>
              <w:szCs w:val="24"/>
            </w:rPr>
          </w:rPrChange>
        </w:rPr>
        <w:t>Conyza</w:t>
      </w:r>
      <w:proofErr w:type="spellEnd"/>
      <w:r w:rsidR="00EA642A" w:rsidRPr="002F3928">
        <w:rPr>
          <w:rFonts w:ascii="Times New Roman" w:hAnsi="Times New Roman"/>
          <w:i/>
          <w:szCs w:val="24"/>
          <w:highlight w:val="yellow"/>
          <w:rPrChange w:id="18" w:author="Wang, Junming" w:date="2016-12-04T16:12:00Z">
            <w:rPr>
              <w:rFonts w:ascii="Times New Roman" w:hAnsi="Times New Roman"/>
              <w:i/>
              <w:szCs w:val="24"/>
            </w:rPr>
          </w:rPrChange>
        </w:rPr>
        <w:t xml:space="preserve"> </w:t>
      </w:r>
      <w:proofErr w:type="spellStart"/>
      <w:r w:rsidR="00EA642A" w:rsidRPr="002F3928">
        <w:rPr>
          <w:rFonts w:ascii="Times New Roman" w:hAnsi="Times New Roman"/>
          <w:i/>
          <w:szCs w:val="24"/>
          <w:highlight w:val="yellow"/>
          <w:rPrChange w:id="19" w:author="Wang, Junming" w:date="2016-12-04T16:12:00Z">
            <w:rPr>
              <w:rFonts w:ascii="Times New Roman" w:hAnsi="Times New Roman"/>
              <w:i/>
              <w:szCs w:val="24"/>
            </w:rPr>
          </w:rPrChange>
        </w:rPr>
        <w:t>canadensis</w:t>
      </w:r>
      <w:proofErr w:type="spellEnd"/>
      <w:r w:rsidR="00EA642A" w:rsidRPr="002F3928">
        <w:rPr>
          <w:rFonts w:ascii="Times New Roman" w:hAnsi="Times New Roman"/>
          <w:szCs w:val="24"/>
          <w:highlight w:val="yellow"/>
          <w:rPrChange w:id="20" w:author="Wang, Junming" w:date="2016-12-04T16:12:00Z">
            <w:rPr>
              <w:rFonts w:ascii="Times New Roman" w:hAnsi="Times New Roman"/>
              <w:szCs w:val="24"/>
            </w:rPr>
          </w:rPrChange>
        </w:rPr>
        <w:t>)</w:t>
      </w:r>
      <w:r w:rsidRPr="002F3928">
        <w:rPr>
          <w:rFonts w:ascii="Times New Roman" w:hAnsi="Times New Roman"/>
          <w:szCs w:val="24"/>
          <w:highlight w:val="yellow"/>
          <w:rPrChange w:id="21" w:author="Wang, Junming" w:date="2016-12-04T16:12:00Z">
            <w:rPr>
              <w:rFonts w:ascii="Times New Roman" w:hAnsi="Times New Roman"/>
              <w:szCs w:val="24"/>
            </w:rPr>
          </w:rPrChange>
        </w:rPr>
        <w:t xml:space="preserve"> biotypes</w:t>
      </w:r>
      <w:r w:rsidR="003C212B" w:rsidRPr="002F3928">
        <w:rPr>
          <w:rFonts w:ascii="Times New Roman" w:hAnsi="Times New Roman"/>
          <w:szCs w:val="24"/>
          <w:highlight w:val="yellow"/>
          <w:rPrChange w:id="22" w:author="Wang, Junming" w:date="2016-12-04T16:12:00Z">
            <w:rPr>
              <w:rFonts w:ascii="Times New Roman" w:hAnsi="Times New Roman"/>
              <w:szCs w:val="24"/>
            </w:rPr>
          </w:rPrChange>
        </w:rPr>
        <w:t xml:space="preserve"> </w:t>
      </w:r>
      <w:r w:rsidR="00375AE0" w:rsidRPr="002F3928">
        <w:rPr>
          <w:rFonts w:ascii="Times New Roman" w:hAnsi="Times New Roman"/>
          <w:szCs w:val="24"/>
          <w:highlight w:val="yellow"/>
          <w:rPrChange w:id="23" w:author="Wang, Junming" w:date="2016-12-04T16:12:00Z">
            <w:rPr>
              <w:rFonts w:ascii="Times New Roman" w:hAnsi="Times New Roman"/>
              <w:szCs w:val="24"/>
            </w:rPr>
          </w:rPrChange>
        </w:rPr>
        <w:t>has</w:t>
      </w:r>
      <w:r w:rsidR="005023C4" w:rsidRPr="002F3928">
        <w:rPr>
          <w:rFonts w:ascii="Times New Roman" w:hAnsi="Times New Roman"/>
          <w:szCs w:val="24"/>
          <w:highlight w:val="yellow"/>
          <w:rPrChange w:id="24" w:author="Wang, Junming" w:date="2016-12-04T16:12:00Z">
            <w:rPr>
              <w:rFonts w:ascii="Times New Roman" w:hAnsi="Times New Roman"/>
              <w:szCs w:val="24"/>
            </w:rPr>
          </w:rPrChange>
        </w:rPr>
        <w:t xml:space="preserve"> been reported in agricultural fields</w:t>
      </w:r>
      <w:r w:rsidRPr="002F3928">
        <w:rPr>
          <w:rFonts w:ascii="Times New Roman" w:hAnsi="Times New Roman"/>
          <w:szCs w:val="24"/>
          <w:highlight w:val="yellow"/>
          <w:rPrChange w:id="25" w:author="Wang, Junming" w:date="2016-12-04T16:12:00Z">
            <w:rPr>
              <w:rFonts w:ascii="Times New Roman" w:hAnsi="Times New Roman"/>
              <w:szCs w:val="24"/>
            </w:rPr>
          </w:rPrChange>
        </w:rPr>
        <w:t xml:space="preserve"> in many states.  GR traits may be </w:t>
      </w:r>
      <w:r w:rsidR="00C76720" w:rsidRPr="002F3928">
        <w:rPr>
          <w:rFonts w:ascii="Times New Roman" w:hAnsi="Times New Roman"/>
          <w:szCs w:val="24"/>
          <w:highlight w:val="yellow"/>
          <w:rPrChange w:id="26" w:author="Wang, Junming" w:date="2016-12-04T16:12:00Z">
            <w:rPr>
              <w:rFonts w:ascii="Times New Roman" w:hAnsi="Times New Roman"/>
              <w:szCs w:val="24"/>
            </w:rPr>
          </w:rPrChange>
        </w:rPr>
        <w:t xml:space="preserve">transferred </w:t>
      </w:r>
      <w:r w:rsidR="00885107" w:rsidRPr="002F3928">
        <w:rPr>
          <w:rFonts w:ascii="Times New Roman" w:hAnsi="Times New Roman"/>
          <w:szCs w:val="24"/>
          <w:highlight w:val="yellow"/>
          <w:rPrChange w:id="27" w:author="Wang, Junming" w:date="2016-12-04T16:12:00Z">
            <w:rPr>
              <w:rFonts w:ascii="Times New Roman" w:hAnsi="Times New Roman"/>
              <w:szCs w:val="24"/>
            </w:rPr>
          </w:rPrChange>
        </w:rPr>
        <w:t xml:space="preserve">though </w:t>
      </w:r>
      <w:r w:rsidRPr="002F3928">
        <w:rPr>
          <w:rFonts w:ascii="Times New Roman" w:hAnsi="Times New Roman"/>
          <w:szCs w:val="24"/>
          <w:highlight w:val="yellow"/>
          <w:rPrChange w:id="28" w:author="Wang, Junming" w:date="2016-12-04T16:12:00Z">
            <w:rPr>
              <w:rFonts w:ascii="Times New Roman" w:hAnsi="Times New Roman"/>
              <w:szCs w:val="24"/>
            </w:rPr>
          </w:rPrChange>
        </w:rPr>
        <w:t>seed</w:t>
      </w:r>
      <w:r w:rsidR="00A073F2" w:rsidRPr="002F3928">
        <w:rPr>
          <w:rFonts w:ascii="Times New Roman" w:hAnsi="Times New Roman"/>
          <w:szCs w:val="24"/>
          <w:highlight w:val="yellow"/>
          <w:rPrChange w:id="29" w:author="Wang, Junming" w:date="2016-12-04T16:12:00Z">
            <w:rPr>
              <w:rFonts w:ascii="Times New Roman" w:hAnsi="Times New Roman"/>
              <w:szCs w:val="24"/>
            </w:rPr>
          </w:rPrChange>
        </w:rPr>
        <w:t>s</w:t>
      </w:r>
      <w:r w:rsidRPr="002F3928">
        <w:rPr>
          <w:rFonts w:ascii="Times New Roman" w:hAnsi="Times New Roman"/>
          <w:szCs w:val="24"/>
          <w:highlight w:val="yellow"/>
          <w:rPrChange w:id="30" w:author="Wang, Junming" w:date="2016-12-04T16:12:00Z">
            <w:rPr>
              <w:rFonts w:ascii="Times New Roman" w:hAnsi="Times New Roman"/>
              <w:szCs w:val="24"/>
            </w:rPr>
          </w:rPrChange>
        </w:rPr>
        <w:t xml:space="preserve"> or pollen from fields with existing GR problems to </w:t>
      </w:r>
      <w:r w:rsidR="00C76720" w:rsidRPr="002F3928">
        <w:rPr>
          <w:rFonts w:ascii="Times New Roman" w:hAnsi="Times New Roman"/>
          <w:szCs w:val="24"/>
          <w:highlight w:val="yellow"/>
          <w:rPrChange w:id="31" w:author="Wang, Junming" w:date="2016-12-04T16:12:00Z">
            <w:rPr>
              <w:rFonts w:ascii="Times New Roman" w:hAnsi="Times New Roman"/>
              <w:szCs w:val="24"/>
            </w:rPr>
          </w:rPrChange>
        </w:rPr>
        <w:t>surrounding fields</w:t>
      </w:r>
      <w:r w:rsidRPr="002F3928">
        <w:rPr>
          <w:rFonts w:ascii="Times New Roman" w:hAnsi="Times New Roman"/>
          <w:szCs w:val="24"/>
          <w:highlight w:val="yellow"/>
          <w:rPrChange w:id="32" w:author="Wang, Junming" w:date="2016-12-04T16:12:00Z">
            <w:rPr>
              <w:rFonts w:ascii="Times New Roman" w:hAnsi="Times New Roman"/>
              <w:szCs w:val="24"/>
            </w:rPr>
          </w:rPrChange>
        </w:rPr>
        <w:t xml:space="preserve">.  </w:t>
      </w:r>
      <w:r w:rsidR="00C76720" w:rsidRPr="002F3928">
        <w:rPr>
          <w:rFonts w:ascii="Times New Roman" w:hAnsi="Times New Roman"/>
          <w:szCs w:val="24"/>
          <w:highlight w:val="yellow"/>
          <w:rPrChange w:id="33" w:author="Wang, Junming" w:date="2016-12-04T16:12:00Z">
            <w:rPr>
              <w:rFonts w:ascii="Times New Roman" w:hAnsi="Times New Roman"/>
              <w:szCs w:val="24"/>
            </w:rPr>
          </w:rPrChange>
        </w:rPr>
        <w:t>U</w:t>
      </w:r>
      <w:r w:rsidRPr="002F3928">
        <w:rPr>
          <w:rFonts w:ascii="Times New Roman" w:hAnsi="Times New Roman"/>
          <w:szCs w:val="24"/>
          <w:highlight w:val="yellow"/>
          <w:rPrChange w:id="34" w:author="Wang, Junming" w:date="2016-12-04T16:12:00Z">
            <w:rPr>
              <w:rFonts w:ascii="Times New Roman" w:hAnsi="Times New Roman"/>
              <w:szCs w:val="24"/>
            </w:rPr>
          </w:rPrChange>
        </w:rPr>
        <w:t xml:space="preserve">nderstanding seed production and movement is essential </w:t>
      </w:r>
      <w:r w:rsidR="00C76720" w:rsidRPr="002F3928">
        <w:rPr>
          <w:rFonts w:ascii="Times New Roman" w:hAnsi="Times New Roman"/>
          <w:szCs w:val="24"/>
          <w:highlight w:val="yellow"/>
          <w:rPrChange w:id="35" w:author="Wang, Junming" w:date="2016-12-04T16:12:00Z">
            <w:rPr>
              <w:rFonts w:ascii="Times New Roman" w:hAnsi="Times New Roman"/>
              <w:szCs w:val="24"/>
            </w:rPr>
          </w:rPrChange>
        </w:rPr>
        <w:t>when</w:t>
      </w:r>
      <w:r w:rsidRPr="002F3928">
        <w:rPr>
          <w:rFonts w:ascii="Times New Roman" w:hAnsi="Times New Roman"/>
          <w:szCs w:val="24"/>
          <w:highlight w:val="yellow"/>
          <w:rPrChange w:id="36" w:author="Wang, Junming" w:date="2016-12-04T16:12:00Z">
            <w:rPr>
              <w:rFonts w:ascii="Times New Roman" w:hAnsi="Times New Roman"/>
              <w:szCs w:val="24"/>
            </w:rPr>
          </w:rPrChange>
        </w:rPr>
        <w:t xml:space="preserve"> characteriz</w:t>
      </w:r>
      <w:r w:rsidR="00A073F2" w:rsidRPr="002F3928">
        <w:rPr>
          <w:rFonts w:ascii="Times New Roman" w:hAnsi="Times New Roman"/>
          <w:szCs w:val="24"/>
          <w:highlight w:val="yellow"/>
          <w:rPrChange w:id="37" w:author="Wang, Junming" w:date="2016-12-04T16:12:00Z">
            <w:rPr>
              <w:rFonts w:ascii="Times New Roman" w:hAnsi="Times New Roman"/>
              <w:szCs w:val="24"/>
            </w:rPr>
          </w:rPrChange>
        </w:rPr>
        <w:t>ing</w:t>
      </w:r>
      <w:r w:rsidRPr="002F3928">
        <w:rPr>
          <w:rFonts w:ascii="Times New Roman" w:hAnsi="Times New Roman"/>
          <w:szCs w:val="24"/>
          <w:highlight w:val="yellow"/>
          <w:rPrChange w:id="38" w:author="Wang, Junming" w:date="2016-12-04T16:12:00Z">
            <w:rPr>
              <w:rFonts w:ascii="Times New Roman" w:hAnsi="Times New Roman"/>
              <w:szCs w:val="24"/>
            </w:rPr>
          </w:rPrChange>
        </w:rPr>
        <w:t xml:space="preserve"> and predict</w:t>
      </w:r>
      <w:r w:rsidR="00A073F2" w:rsidRPr="002F3928">
        <w:rPr>
          <w:rFonts w:ascii="Times New Roman" w:hAnsi="Times New Roman"/>
          <w:szCs w:val="24"/>
          <w:highlight w:val="yellow"/>
          <w:rPrChange w:id="39" w:author="Wang, Junming" w:date="2016-12-04T16:12:00Z">
            <w:rPr>
              <w:rFonts w:ascii="Times New Roman" w:hAnsi="Times New Roman"/>
              <w:szCs w:val="24"/>
            </w:rPr>
          </w:rPrChange>
        </w:rPr>
        <w:t>ing</w:t>
      </w:r>
      <w:r w:rsidRPr="002F3928">
        <w:rPr>
          <w:rFonts w:ascii="Times New Roman" w:hAnsi="Times New Roman"/>
          <w:szCs w:val="24"/>
          <w:highlight w:val="yellow"/>
          <w:rPrChange w:id="40" w:author="Wang, Junming" w:date="2016-12-04T16:12:00Z">
            <w:rPr>
              <w:rFonts w:ascii="Times New Roman" w:hAnsi="Times New Roman"/>
              <w:szCs w:val="24"/>
            </w:rPr>
          </w:rPrChange>
        </w:rPr>
        <w:t xml:space="preserve"> the </w:t>
      </w:r>
      <w:r w:rsidR="003C212B" w:rsidRPr="002F3928">
        <w:rPr>
          <w:rFonts w:ascii="Times New Roman" w:hAnsi="Times New Roman"/>
          <w:szCs w:val="24"/>
          <w:highlight w:val="yellow"/>
          <w:rPrChange w:id="41" w:author="Wang, Junming" w:date="2016-12-04T16:12:00Z">
            <w:rPr>
              <w:rFonts w:ascii="Times New Roman" w:hAnsi="Times New Roman"/>
              <w:szCs w:val="24"/>
            </w:rPr>
          </w:rPrChange>
        </w:rPr>
        <w:t>GR horseweed spread</w:t>
      </w:r>
      <w:r w:rsidRPr="002F3928">
        <w:rPr>
          <w:rFonts w:ascii="Times New Roman" w:hAnsi="Times New Roman"/>
          <w:szCs w:val="24"/>
          <w:highlight w:val="yellow"/>
          <w:rPrChange w:id="42" w:author="Wang, Junming" w:date="2016-12-04T16:12:00Z">
            <w:rPr>
              <w:rFonts w:ascii="Times New Roman" w:hAnsi="Times New Roman"/>
              <w:szCs w:val="24"/>
            </w:rPr>
          </w:rPrChange>
        </w:rPr>
        <w:t xml:space="preserve">. Yet, </w:t>
      </w:r>
      <w:r w:rsidR="00A073F2" w:rsidRPr="002F3928">
        <w:rPr>
          <w:rFonts w:ascii="Times New Roman" w:hAnsi="Times New Roman"/>
          <w:szCs w:val="24"/>
          <w:highlight w:val="yellow"/>
          <w:rPrChange w:id="43" w:author="Wang, Junming" w:date="2016-12-04T16:12:00Z">
            <w:rPr>
              <w:rFonts w:ascii="Times New Roman" w:hAnsi="Times New Roman"/>
              <w:szCs w:val="24"/>
            </w:rPr>
          </w:rPrChange>
        </w:rPr>
        <w:t xml:space="preserve">a literature review </w:t>
      </w:r>
      <w:r w:rsidR="005A16CB" w:rsidRPr="002F3928">
        <w:rPr>
          <w:rFonts w:ascii="Times New Roman" w:hAnsi="Times New Roman"/>
          <w:szCs w:val="24"/>
          <w:highlight w:val="yellow"/>
          <w:rPrChange w:id="44" w:author="Wang, Junming" w:date="2016-12-04T16:12:00Z">
            <w:rPr>
              <w:rFonts w:ascii="Times New Roman" w:hAnsi="Times New Roman"/>
              <w:szCs w:val="24"/>
            </w:rPr>
          </w:rPrChange>
        </w:rPr>
        <w:t>indicates</w:t>
      </w:r>
      <w:r w:rsidRPr="002F3928">
        <w:rPr>
          <w:rFonts w:ascii="Times New Roman" w:hAnsi="Times New Roman"/>
          <w:szCs w:val="24"/>
          <w:highlight w:val="yellow"/>
          <w:rPrChange w:id="45" w:author="Wang, Junming" w:date="2016-12-04T16:12:00Z">
            <w:rPr>
              <w:rFonts w:ascii="Times New Roman" w:hAnsi="Times New Roman"/>
              <w:szCs w:val="24"/>
            </w:rPr>
          </w:rPrChange>
        </w:rPr>
        <w:t xml:space="preserve"> there </w:t>
      </w:r>
      <w:r w:rsidR="00603766" w:rsidRPr="002F3928">
        <w:rPr>
          <w:rFonts w:ascii="Times New Roman" w:hAnsi="Times New Roman"/>
          <w:szCs w:val="24"/>
          <w:highlight w:val="yellow"/>
          <w:rPrChange w:id="46" w:author="Wang, Junming" w:date="2016-12-04T16:12:00Z">
            <w:rPr>
              <w:rFonts w:ascii="Times New Roman" w:hAnsi="Times New Roman"/>
              <w:szCs w:val="24"/>
            </w:rPr>
          </w:rPrChange>
        </w:rPr>
        <w:t>is no</w:t>
      </w:r>
      <w:r w:rsidRPr="002F3928">
        <w:rPr>
          <w:rFonts w:ascii="Times New Roman" w:hAnsi="Times New Roman"/>
          <w:szCs w:val="24"/>
          <w:highlight w:val="yellow"/>
          <w:rPrChange w:id="47" w:author="Wang, Junming" w:date="2016-12-04T16:12:00Z">
            <w:rPr>
              <w:rFonts w:ascii="Times New Roman" w:hAnsi="Times New Roman"/>
              <w:szCs w:val="24"/>
            </w:rPr>
          </w:rPrChange>
        </w:rPr>
        <w:t xml:space="preserve"> experimental data on horseweed dyn</w:t>
      </w:r>
      <w:r w:rsidR="00603766" w:rsidRPr="002F3928">
        <w:rPr>
          <w:rFonts w:ascii="Times New Roman" w:hAnsi="Times New Roman"/>
          <w:szCs w:val="24"/>
          <w:highlight w:val="yellow"/>
          <w:rPrChange w:id="48" w:author="Wang, Junming" w:date="2016-12-04T16:12:00Z">
            <w:rPr>
              <w:rFonts w:ascii="Times New Roman" w:hAnsi="Times New Roman"/>
              <w:szCs w:val="24"/>
            </w:rPr>
          </w:rPrChange>
        </w:rPr>
        <w:t>amic (hourly) seed production and</w:t>
      </w:r>
      <w:r w:rsidRPr="002F3928">
        <w:rPr>
          <w:rFonts w:ascii="Times New Roman" w:hAnsi="Times New Roman"/>
          <w:szCs w:val="24"/>
          <w:highlight w:val="yellow"/>
          <w:rPrChange w:id="49" w:author="Wang, Junming" w:date="2016-12-04T16:12:00Z">
            <w:rPr>
              <w:rFonts w:ascii="Times New Roman" w:hAnsi="Times New Roman"/>
              <w:szCs w:val="24"/>
            </w:rPr>
          </w:rPrChange>
        </w:rPr>
        <w:t xml:space="preserve"> horizontal dispersion and deposition. </w:t>
      </w:r>
      <w:r w:rsidR="0027133A" w:rsidRPr="002F3928">
        <w:rPr>
          <w:rFonts w:ascii="Times New Roman" w:hAnsi="Times New Roman"/>
          <w:szCs w:val="24"/>
          <w:highlight w:val="yellow"/>
          <w:rPrChange w:id="50" w:author="Wang, Junming" w:date="2016-12-04T16:12:00Z">
            <w:rPr>
              <w:rFonts w:ascii="Times New Roman" w:hAnsi="Times New Roman"/>
              <w:szCs w:val="24"/>
            </w:rPr>
          </w:rPrChange>
        </w:rPr>
        <w:t xml:space="preserve">To fill this knowledge gap, a 43-day field experiment was performed in Champaign, Illinois, USA in 2013 to characterize horseweed atmospheric </w:t>
      </w:r>
      <w:r w:rsidR="005D59C4" w:rsidRPr="002F3928">
        <w:rPr>
          <w:rFonts w:ascii="Times New Roman" w:hAnsi="Times New Roman"/>
          <w:szCs w:val="24"/>
          <w:highlight w:val="yellow"/>
          <w:rPrChange w:id="51" w:author="Wang, Junming" w:date="2016-12-04T16:12:00Z">
            <w:rPr>
              <w:rFonts w:ascii="Times New Roman" w:hAnsi="Times New Roman"/>
              <w:szCs w:val="24"/>
            </w:rPr>
          </w:rPrChange>
        </w:rPr>
        <w:t>seed</w:t>
      </w:r>
      <w:r w:rsidR="0027133A" w:rsidRPr="002F3928">
        <w:rPr>
          <w:rFonts w:ascii="Times New Roman" w:hAnsi="Times New Roman"/>
          <w:szCs w:val="24"/>
          <w:highlight w:val="yellow"/>
          <w:rPrChange w:id="52" w:author="Wang, Junming" w:date="2016-12-04T16:12:00Z">
            <w:rPr>
              <w:rFonts w:ascii="Times New Roman" w:hAnsi="Times New Roman"/>
              <w:szCs w:val="24"/>
            </w:rPr>
          </w:rPrChange>
        </w:rPr>
        <w:t xml:space="preserve"> emission, dispersion, and depos</w:t>
      </w:r>
      <w:r w:rsidR="0027133A" w:rsidRPr="002F3928">
        <w:rPr>
          <w:rFonts w:ascii="Times New Roman" w:hAnsi="Times New Roman"/>
          <w:szCs w:val="24"/>
          <w:highlight w:val="yellow"/>
          <w:lang w:eastAsia="zh-CN"/>
          <w:rPrChange w:id="53" w:author="Wang, Junming" w:date="2016-12-04T16:12:00Z">
            <w:rPr>
              <w:rFonts w:ascii="Times New Roman" w:hAnsi="Times New Roman"/>
              <w:szCs w:val="24"/>
              <w:lang w:eastAsia="zh-CN"/>
            </w:rPr>
          </w:rPrChange>
        </w:rPr>
        <w:t>it</w:t>
      </w:r>
      <w:r w:rsidR="0027133A" w:rsidRPr="002F3928">
        <w:rPr>
          <w:rFonts w:ascii="Times New Roman" w:hAnsi="Times New Roman"/>
          <w:szCs w:val="24"/>
          <w:highlight w:val="yellow"/>
          <w:rPrChange w:id="54" w:author="Wang, Junming" w:date="2016-12-04T16:12:00Z">
            <w:rPr>
              <w:rFonts w:ascii="Times New Roman" w:hAnsi="Times New Roman"/>
              <w:szCs w:val="24"/>
            </w:rPr>
          </w:rPrChange>
        </w:rPr>
        <w:t xml:space="preserve">ion. </w:t>
      </w:r>
      <w:r w:rsidRPr="002F3928">
        <w:rPr>
          <w:rFonts w:ascii="Times New Roman" w:hAnsi="Times New Roman"/>
          <w:szCs w:val="24"/>
          <w:highlight w:val="yellow"/>
          <w:rPrChange w:id="55" w:author="Wang, Junming" w:date="2016-12-04T16:12:00Z">
            <w:rPr>
              <w:rFonts w:ascii="Times New Roman" w:hAnsi="Times New Roman"/>
              <w:szCs w:val="24"/>
            </w:rPr>
          </w:rPrChange>
        </w:rPr>
        <w:t>Seed</w:t>
      </w:r>
      <w:r w:rsidR="0027133A" w:rsidRPr="002F3928">
        <w:rPr>
          <w:rFonts w:ascii="Times New Roman" w:hAnsi="Times New Roman"/>
          <w:szCs w:val="24"/>
          <w:highlight w:val="yellow"/>
          <w:rPrChange w:id="56" w:author="Wang, Junming" w:date="2016-12-04T16:12:00Z">
            <w:rPr>
              <w:rFonts w:ascii="Times New Roman" w:hAnsi="Times New Roman"/>
              <w:szCs w:val="24"/>
            </w:rPr>
          </w:rPrChange>
        </w:rPr>
        <w:t xml:space="preserve"> concentration and deposition</w:t>
      </w:r>
      <w:r w:rsidR="00E06C95" w:rsidRPr="002F3928">
        <w:rPr>
          <w:rFonts w:ascii="Times New Roman" w:hAnsi="Times New Roman"/>
          <w:szCs w:val="24"/>
          <w:highlight w:val="yellow"/>
          <w:rPrChange w:id="57" w:author="Wang, Junming" w:date="2016-12-04T16:12:00Z">
            <w:rPr>
              <w:rFonts w:ascii="Times New Roman" w:hAnsi="Times New Roman"/>
              <w:szCs w:val="24"/>
            </w:rPr>
          </w:rPrChange>
        </w:rPr>
        <w:t>,</w:t>
      </w:r>
      <w:r w:rsidR="0027133A" w:rsidRPr="002F3928">
        <w:rPr>
          <w:rFonts w:ascii="Times New Roman" w:hAnsi="Times New Roman"/>
          <w:szCs w:val="24"/>
          <w:highlight w:val="yellow"/>
          <w:rPrChange w:id="58" w:author="Wang, Junming" w:date="2016-12-04T16:12:00Z">
            <w:rPr>
              <w:rFonts w:ascii="Times New Roman" w:hAnsi="Times New Roman"/>
              <w:szCs w:val="24"/>
            </w:rPr>
          </w:rPrChange>
        </w:rPr>
        <w:t xml:space="preserve"> </w:t>
      </w:r>
      <w:r w:rsidRPr="002F3928">
        <w:rPr>
          <w:rFonts w:ascii="Times New Roman" w:hAnsi="Times New Roman"/>
          <w:szCs w:val="24"/>
          <w:highlight w:val="yellow"/>
          <w:rPrChange w:id="59" w:author="Wang, Junming" w:date="2016-12-04T16:12:00Z">
            <w:rPr>
              <w:rFonts w:ascii="Times New Roman" w:hAnsi="Times New Roman"/>
              <w:szCs w:val="24"/>
            </w:rPr>
          </w:rPrChange>
        </w:rPr>
        <w:t>along</w:t>
      </w:r>
      <w:r w:rsidR="00557989" w:rsidRPr="002F3928">
        <w:rPr>
          <w:rFonts w:ascii="Times New Roman" w:hAnsi="Times New Roman"/>
          <w:szCs w:val="24"/>
          <w:highlight w:val="yellow"/>
          <w:rPrChange w:id="60" w:author="Wang, Junming" w:date="2016-12-04T16:12:00Z">
            <w:rPr>
              <w:rFonts w:ascii="Times New Roman" w:hAnsi="Times New Roman"/>
              <w:szCs w:val="24"/>
            </w:rPr>
          </w:rPrChange>
        </w:rPr>
        <w:t xml:space="preserve"> </w:t>
      </w:r>
      <w:r w:rsidR="0027133A" w:rsidRPr="002F3928">
        <w:rPr>
          <w:rFonts w:ascii="Times New Roman" w:hAnsi="Times New Roman"/>
          <w:szCs w:val="24"/>
          <w:highlight w:val="yellow"/>
          <w:rPrChange w:id="61" w:author="Wang, Junming" w:date="2016-12-04T16:12:00Z">
            <w:rPr>
              <w:rFonts w:ascii="Times New Roman" w:hAnsi="Times New Roman"/>
              <w:szCs w:val="24"/>
            </w:rPr>
          </w:rPrChange>
        </w:rPr>
        <w:t>with atmospheric data</w:t>
      </w:r>
      <w:r w:rsidR="00E06C95" w:rsidRPr="002F3928">
        <w:rPr>
          <w:rFonts w:ascii="Times New Roman" w:hAnsi="Times New Roman"/>
          <w:szCs w:val="24"/>
          <w:highlight w:val="yellow"/>
          <w:rPrChange w:id="62" w:author="Wang, Junming" w:date="2016-12-04T16:12:00Z">
            <w:rPr>
              <w:rFonts w:ascii="Times New Roman" w:hAnsi="Times New Roman"/>
              <w:szCs w:val="24"/>
            </w:rPr>
          </w:rPrChange>
        </w:rPr>
        <w:t>,</w:t>
      </w:r>
      <w:r w:rsidR="0027133A" w:rsidRPr="002F3928">
        <w:rPr>
          <w:rFonts w:ascii="Times New Roman" w:hAnsi="Times New Roman"/>
          <w:szCs w:val="24"/>
          <w:highlight w:val="yellow"/>
          <w:rPrChange w:id="63" w:author="Wang, Junming" w:date="2016-12-04T16:12:00Z">
            <w:rPr>
              <w:rFonts w:ascii="Times New Roman" w:hAnsi="Times New Roman"/>
              <w:szCs w:val="24"/>
            </w:rPr>
          </w:rPrChange>
        </w:rPr>
        <w:t xml:space="preserve"> were measured in a source field (</w:t>
      </w:r>
      <w:r w:rsidRPr="002F3928">
        <w:rPr>
          <w:rFonts w:ascii="Times New Roman" w:hAnsi="Times New Roman"/>
          <w:szCs w:val="24"/>
          <w:highlight w:val="yellow"/>
          <w:rPrChange w:id="64" w:author="Wang, Junming" w:date="2016-12-04T16:12:00Z">
            <w:rPr>
              <w:rFonts w:ascii="Times New Roman" w:hAnsi="Times New Roman"/>
              <w:szCs w:val="24"/>
            </w:rPr>
          </w:rPrChange>
        </w:rPr>
        <w:t>180×46</w:t>
      </w:r>
      <w:r w:rsidR="0027133A" w:rsidRPr="002F3928">
        <w:rPr>
          <w:rFonts w:ascii="Times New Roman" w:hAnsi="Times New Roman"/>
          <w:szCs w:val="24"/>
          <w:highlight w:val="yellow"/>
          <w:rPrChange w:id="65" w:author="Wang, Junming" w:date="2016-12-04T16:12:00Z">
            <w:rPr>
              <w:rFonts w:ascii="Times New Roman" w:hAnsi="Times New Roman"/>
              <w:szCs w:val="24"/>
            </w:rPr>
          </w:rPrChange>
        </w:rPr>
        <w:t xml:space="preserve"> m) and its surrounding areas up to 1 km downwind horizontally and up to 100 m vertically. </w:t>
      </w:r>
    </w:p>
    <w:p w14:paraId="582147B1" w14:textId="0D454232" w:rsidR="00CD6B18" w:rsidRPr="002F3928" w:rsidRDefault="0027133A">
      <w:pPr>
        <w:autoSpaceDE w:val="0"/>
        <w:autoSpaceDN w:val="0"/>
        <w:adjustRightInd w:val="0"/>
        <w:spacing w:after="0" w:line="480" w:lineRule="auto"/>
        <w:ind w:firstLine="432"/>
        <w:rPr>
          <w:rFonts w:ascii="Times New Roman" w:hAnsi="Times New Roman"/>
          <w:szCs w:val="24"/>
          <w:highlight w:val="yellow"/>
          <w:rPrChange w:id="66" w:author="Wang, Junming" w:date="2016-12-04T16:12:00Z">
            <w:rPr>
              <w:rFonts w:ascii="Times New Roman" w:hAnsi="Times New Roman"/>
              <w:szCs w:val="24"/>
            </w:rPr>
          </w:rPrChange>
        </w:rPr>
        <w:pPrChange w:id="67" w:author="Liu, Jun" w:date="2016-12-03T17:36:00Z">
          <w:pPr>
            <w:autoSpaceDE w:val="0"/>
            <w:autoSpaceDN w:val="0"/>
            <w:adjustRightInd w:val="0"/>
            <w:spacing w:after="0" w:line="480" w:lineRule="auto"/>
          </w:pPr>
        </w:pPrChange>
      </w:pPr>
      <w:r w:rsidRPr="002F3928">
        <w:rPr>
          <w:rFonts w:ascii="Times New Roman" w:hAnsi="Times New Roman"/>
          <w:szCs w:val="24"/>
          <w:highlight w:val="yellow"/>
          <w:rPrChange w:id="68" w:author="Wang, Junming" w:date="2016-12-04T16:12:00Z">
            <w:rPr>
              <w:rFonts w:ascii="Times New Roman" w:hAnsi="Times New Roman"/>
              <w:szCs w:val="24"/>
            </w:rPr>
          </w:rPrChange>
        </w:rPr>
        <w:t xml:space="preserve">The source strength (emission rate) </w:t>
      </w:r>
      <w:r w:rsidR="00A65DCE" w:rsidRPr="002F3928">
        <w:rPr>
          <w:rFonts w:ascii="Times New Roman" w:hAnsi="Times New Roman"/>
          <w:szCs w:val="24"/>
          <w:highlight w:val="yellow"/>
          <w:rPrChange w:id="69" w:author="Wang, Junming" w:date="2016-12-04T16:12:00Z">
            <w:rPr>
              <w:rFonts w:ascii="Times New Roman" w:hAnsi="Times New Roman"/>
              <w:szCs w:val="24"/>
            </w:rPr>
          </w:rPrChange>
        </w:rPr>
        <w:t xml:space="preserve">was reported in a </w:t>
      </w:r>
      <w:r w:rsidRPr="002F3928">
        <w:rPr>
          <w:rFonts w:ascii="Times New Roman" w:hAnsi="Times New Roman"/>
          <w:szCs w:val="24"/>
          <w:highlight w:val="yellow"/>
          <w:rPrChange w:id="70" w:author="Wang, Junming" w:date="2016-12-04T16:12:00Z">
            <w:rPr>
              <w:rFonts w:ascii="Times New Roman" w:hAnsi="Times New Roman"/>
              <w:szCs w:val="24"/>
            </w:rPr>
          </w:rPrChange>
        </w:rPr>
        <w:t xml:space="preserve">range from 0 to </w:t>
      </w:r>
      <w:r w:rsidR="00101542" w:rsidRPr="002F3928">
        <w:rPr>
          <w:rFonts w:ascii="Times New Roman" w:hAnsi="Times New Roman"/>
          <w:szCs w:val="24"/>
          <w:highlight w:val="yellow"/>
          <w:rPrChange w:id="71" w:author="Wang, Junming" w:date="2016-12-04T16:12:00Z">
            <w:rPr>
              <w:rFonts w:ascii="Times New Roman" w:hAnsi="Times New Roman"/>
              <w:szCs w:val="24"/>
            </w:rPr>
          </w:rPrChange>
        </w:rPr>
        <w:t>3.9</w:t>
      </w:r>
      <w:r w:rsidRPr="002F3928">
        <w:rPr>
          <w:rFonts w:ascii="Times New Roman" w:hAnsi="Times New Roman"/>
          <w:szCs w:val="24"/>
          <w:highlight w:val="yellow"/>
          <w:rPrChange w:id="72" w:author="Wang, Junming" w:date="2016-12-04T16:12:00Z">
            <w:rPr>
              <w:rFonts w:ascii="Times New Roman" w:hAnsi="Times New Roman"/>
              <w:szCs w:val="24"/>
            </w:rPr>
          </w:rPrChange>
        </w:rPr>
        <w:t xml:space="preserve"> </w:t>
      </w:r>
      <w:r w:rsidR="00101542" w:rsidRPr="002F3928">
        <w:rPr>
          <w:rFonts w:ascii="Times New Roman" w:hAnsi="Times New Roman"/>
          <w:szCs w:val="24"/>
          <w:highlight w:val="yellow"/>
          <w:rPrChange w:id="73" w:author="Wang, Junming" w:date="2016-12-04T16:12:00Z">
            <w:rPr>
              <w:rFonts w:ascii="Times New Roman" w:hAnsi="Times New Roman"/>
              <w:szCs w:val="24"/>
            </w:rPr>
          </w:rPrChange>
        </w:rPr>
        <w:t>seed</w:t>
      </w:r>
      <w:r w:rsidR="00A629FD" w:rsidRPr="002F3928">
        <w:rPr>
          <w:rFonts w:ascii="Times New Roman" w:hAnsi="Times New Roman"/>
          <w:szCs w:val="24"/>
          <w:highlight w:val="yellow"/>
          <w:rPrChange w:id="74" w:author="Wang, Junming" w:date="2016-12-04T16:12:00Z">
            <w:rPr>
              <w:rFonts w:ascii="Times New Roman" w:hAnsi="Times New Roman"/>
              <w:szCs w:val="24"/>
            </w:rPr>
          </w:rPrChange>
        </w:rPr>
        <w:t>s</w:t>
      </w:r>
      <w:r w:rsidR="00A65DCE" w:rsidRPr="002F3928">
        <w:rPr>
          <w:rFonts w:ascii="Times New Roman" w:hAnsi="Times New Roman"/>
          <w:szCs w:val="24"/>
          <w:highlight w:val="yellow"/>
          <w:rPrChange w:id="75" w:author="Wang, Junming" w:date="2016-12-04T16:12:00Z">
            <w:rPr>
              <w:rFonts w:ascii="Times New Roman" w:hAnsi="Times New Roman"/>
              <w:szCs w:val="24"/>
            </w:rPr>
          </w:rPrChange>
        </w:rPr>
        <w:t>/m</w:t>
      </w:r>
      <w:r w:rsidR="00A65DCE" w:rsidRPr="002F3928">
        <w:rPr>
          <w:rFonts w:ascii="Times New Roman" w:hAnsi="Times New Roman"/>
          <w:szCs w:val="24"/>
          <w:highlight w:val="yellow"/>
          <w:vertAlign w:val="superscript"/>
          <w:rPrChange w:id="76" w:author="Wang, Junming" w:date="2016-12-04T16:12:00Z">
            <w:rPr>
              <w:rFonts w:ascii="Times New Roman" w:hAnsi="Times New Roman"/>
              <w:szCs w:val="24"/>
              <w:vertAlign w:val="superscript"/>
            </w:rPr>
          </w:rPrChange>
        </w:rPr>
        <w:t>2</w:t>
      </w:r>
      <w:r w:rsidR="00A65DCE" w:rsidRPr="002F3928">
        <w:rPr>
          <w:rFonts w:ascii="Times New Roman" w:hAnsi="Times New Roman"/>
          <w:szCs w:val="24"/>
          <w:highlight w:val="yellow"/>
          <w:rPrChange w:id="77" w:author="Wang, Junming" w:date="2016-12-04T16:12:00Z">
            <w:rPr>
              <w:rFonts w:ascii="Times New Roman" w:hAnsi="Times New Roman"/>
              <w:szCs w:val="24"/>
            </w:rPr>
          </w:rPrChange>
        </w:rPr>
        <w:t>/s</w:t>
      </w:r>
      <w:r w:rsidR="00B87DF3" w:rsidRPr="002F3928">
        <w:rPr>
          <w:rFonts w:ascii="Times New Roman" w:hAnsi="Times New Roman"/>
          <w:szCs w:val="24"/>
          <w:highlight w:val="yellow"/>
          <w:rPrChange w:id="78" w:author="Wang, Junming" w:date="2016-12-04T16:12:00Z">
            <w:rPr>
              <w:rFonts w:ascii="Times New Roman" w:hAnsi="Times New Roman"/>
              <w:szCs w:val="24"/>
            </w:rPr>
          </w:rPrChange>
        </w:rPr>
        <w:t xml:space="preserve"> </w:t>
      </w:r>
      <w:r w:rsidRPr="002F3928">
        <w:rPr>
          <w:rFonts w:ascii="Times New Roman" w:hAnsi="Times New Roman"/>
          <w:szCs w:val="24"/>
          <w:highlight w:val="yellow"/>
          <w:rPrChange w:id="79" w:author="Wang, Junming" w:date="2016-12-04T16:12:00Z">
            <w:rPr>
              <w:rFonts w:ascii="Times New Roman" w:hAnsi="Times New Roman"/>
              <w:szCs w:val="24"/>
            </w:rPr>
          </w:rPrChange>
        </w:rPr>
        <w:t>(</w:t>
      </w:r>
      <w:r w:rsidR="00D37469" w:rsidRPr="002F3928">
        <w:rPr>
          <w:rFonts w:ascii="Times New Roman" w:hAnsi="Times New Roman"/>
          <w:szCs w:val="24"/>
          <w:highlight w:val="yellow"/>
          <w:rPrChange w:id="80" w:author="Wang, Junming" w:date="2016-12-04T16:12:00Z">
            <w:rPr>
              <w:rFonts w:ascii="Times New Roman" w:hAnsi="Times New Roman"/>
              <w:szCs w:val="24"/>
            </w:rPr>
          </w:rPrChange>
        </w:rPr>
        <w:t>0-</w:t>
      </w:r>
      <w:r w:rsidR="00963EAE" w:rsidRPr="002F3928">
        <w:rPr>
          <w:rFonts w:ascii="Times New Roman" w:hAnsi="Times New Roman"/>
          <w:szCs w:val="24"/>
          <w:highlight w:val="yellow"/>
          <w:rPrChange w:id="81" w:author="Wang, Junming" w:date="2016-12-04T16:12:00Z">
            <w:rPr>
              <w:rFonts w:ascii="Times New Roman" w:hAnsi="Times New Roman"/>
              <w:szCs w:val="24"/>
            </w:rPr>
          </w:rPrChange>
        </w:rPr>
        <w:t>0.41</w:t>
      </w:r>
      <w:r w:rsidR="009234C8" w:rsidRPr="002F3928">
        <w:rPr>
          <w:rFonts w:ascii="Times New Roman" w:hAnsi="Times New Roman"/>
          <w:szCs w:val="24"/>
          <w:highlight w:val="yellow"/>
          <w:rPrChange w:id="82" w:author="Wang, Junming" w:date="2016-12-04T16:12:00Z">
            <w:rPr>
              <w:rFonts w:ascii="Times New Roman" w:hAnsi="Times New Roman"/>
              <w:szCs w:val="24"/>
            </w:rPr>
          </w:rPrChange>
        </w:rPr>
        <w:t xml:space="preserve"> </w:t>
      </w:r>
      <w:r w:rsidR="007914F7" w:rsidRPr="002F3928">
        <w:rPr>
          <w:rFonts w:ascii="Times New Roman" w:hAnsi="Times New Roman"/>
          <w:szCs w:val="24"/>
          <w:highlight w:val="yellow"/>
          <w:rPrChange w:id="83" w:author="Wang, Junming" w:date="2016-12-04T16:12:00Z">
            <w:rPr>
              <w:rFonts w:ascii="Times New Roman" w:hAnsi="Times New Roman"/>
              <w:szCs w:val="24"/>
            </w:rPr>
          </w:rPrChange>
        </w:rPr>
        <w:t>seed</w:t>
      </w:r>
      <w:r w:rsidR="009234C8" w:rsidRPr="002F3928">
        <w:rPr>
          <w:rFonts w:ascii="Times New Roman" w:hAnsi="Times New Roman"/>
          <w:szCs w:val="24"/>
          <w:highlight w:val="yellow"/>
          <w:rPrChange w:id="84" w:author="Wang, Junming" w:date="2016-12-04T16:12:00Z">
            <w:rPr>
              <w:rFonts w:ascii="Times New Roman" w:hAnsi="Times New Roman"/>
              <w:szCs w:val="24"/>
            </w:rPr>
          </w:rPrChange>
        </w:rPr>
        <w:t>s</w:t>
      </w:r>
      <w:r w:rsidR="00A65DCE" w:rsidRPr="002F3928">
        <w:rPr>
          <w:rFonts w:ascii="Times New Roman" w:hAnsi="Times New Roman"/>
          <w:szCs w:val="24"/>
          <w:highlight w:val="yellow"/>
          <w:rPrChange w:id="85" w:author="Wang, Junming" w:date="2016-12-04T16:12:00Z">
            <w:rPr>
              <w:rFonts w:ascii="Times New Roman" w:hAnsi="Times New Roman"/>
              <w:szCs w:val="24"/>
            </w:rPr>
          </w:rPrChange>
        </w:rPr>
        <w:t>/</w:t>
      </w:r>
      <w:r w:rsidRPr="002F3928">
        <w:rPr>
          <w:rFonts w:ascii="Times New Roman" w:hAnsi="Times New Roman"/>
          <w:szCs w:val="24"/>
          <w:highlight w:val="yellow"/>
          <w:rPrChange w:id="86" w:author="Wang, Junming" w:date="2016-12-04T16:12:00Z">
            <w:rPr>
              <w:rFonts w:ascii="Times New Roman" w:hAnsi="Times New Roman"/>
              <w:szCs w:val="24"/>
            </w:rPr>
          </w:rPrChange>
        </w:rPr>
        <w:t>plant</w:t>
      </w:r>
      <w:r w:rsidR="00A65DCE" w:rsidRPr="002F3928">
        <w:rPr>
          <w:rFonts w:ascii="Times New Roman" w:hAnsi="Times New Roman"/>
          <w:szCs w:val="24"/>
          <w:highlight w:val="yellow"/>
          <w:rPrChange w:id="87" w:author="Wang, Junming" w:date="2016-12-04T16:12:00Z">
            <w:rPr>
              <w:rFonts w:ascii="Times New Roman" w:hAnsi="Times New Roman"/>
              <w:szCs w:val="24"/>
            </w:rPr>
          </w:rPrChange>
        </w:rPr>
        <w:t>/</w:t>
      </w:r>
      <w:r w:rsidR="00F203FF" w:rsidRPr="002F3928">
        <w:rPr>
          <w:rFonts w:ascii="Times New Roman" w:hAnsi="Times New Roman"/>
          <w:szCs w:val="24"/>
          <w:highlight w:val="yellow"/>
          <w:rPrChange w:id="88" w:author="Wang, Junming" w:date="2016-12-04T16:12:00Z">
            <w:rPr>
              <w:rFonts w:ascii="Times New Roman" w:hAnsi="Times New Roman"/>
              <w:szCs w:val="24"/>
            </w:rPr>
          </w:rPrChange>
        </w:rPr>
        <w:t>s</w:t>
      </w:r>
      <w:r w:rsidR="00B5744E" w:rsidRPr="002F3928">
        <w:rPr>
          <w:rFonts w:ascii="Times New Roman" w:hAnsi="Times New Roman"/>
          <w:szCs w:val="24"/>
          <w:highlight w:val="yellow"/>
          <w:rPrChange w:id="89" w:author="Wang, Junming" w:date="2016-12-04T16:12:00Z">
            <w:rPr>
              <w:rFonts w:ascii="Times New Roman" w:hAnsi="Times New Roman"/>
              <w:szCs w:val="24"/>
            </w:rPr>
          </w:rPrChange>
        </w:rPr>
        <w:t xml:space="preserve"> </w:t>
      </w:r>
      <w:r w:rsidR="008F6A88" w:rsidRPr="002F3928">
        <w:rPr>
          <w:rFonts w:ascii="Times New Roman" w:hAnsi="Times New Roman"/>
          <w:szCs w:val="24"/>
          <w:highlight w:val="yellow"/>
          <w:rPrChange w:id="90" w:author="Wang, Junming" w:date="2016-12-04T16:12:00Z">
            <w:rPr>
              <w:rFonts w:ascii="Times New Roman" w:hAnsi="Times New Roman"/>
              <w:szCs w:val="24"/>
            </w:rPr>
          </w:rPrChange>
        </w:rPr>
        <w:t>or</w:t>
      </w:r>
      <w:r w:rsidR="003B47EE" w:rsidRPr="002F3928">
        <w:rPr>
          <w:rFonts w:ascii="Times New Roman" w:hAnsi="Times New Roman"/>
          <w:szCs w:val="24"/>
          <w:highlight w:val="yellow"/>
          <w:rPrChange w:id="91" w:author="Wang, Junming" w:date="2016-12-04T16:12:00Z">
            <w:rPr>
              <w:rFonts w:ascii="Times New Roman" w:hAnsi="Times New Roman"/>
              <w:szCs w:val="24"/>
            </w:rPr>
          </w:rPrChange>
        </w:rPr>
        <w:t xml:space="preserve"> </w:t>
      </w:r>
      <w:r w:rsidR="004016BC" w:rsidRPr="002F3928">
        <w:rPr>
          <w:rFonts w:ascii="Times New Roman" w:hAnsi="Times New Roman"/>
          <w:szCs w:val="24"/>
          <w:highlight w:val="yellow"/>
          <w:rPrChange w:id="92" w:author="Wang, Junming" w:date="2016-12-04T16:12:00Z">
            <w:rPr>
              <w:rFonts w:ascii="Times New Roman" w:hAnsi="Times New Roman"/>
              <w:szCs w:val="24"/>
            </w:rPr>
          </w:rPrChange>
        </w:rPr>
        <w:t>0-11</w:t>
      </w:r>
      <w:r w:rsidR="00371A3C" w:rsidRPr="002F3928">
        <w:rPr>
          <w:rFonts w:ascii="Times New Roman" w:hAnsi="Times New Roman"/>
          <w:szCs w:val="24"/>
          <w:highlight w:val="yellow"/>
          <w:rPrChange w:id="93" w:author="Wang, Junming" w:date="2016-12-04T16:12:00Z">
            <w:rPr>
              <w:rFonts w:ascii="Times New Roman" w:hAnsi="Times New Roman"/>
              <w:szCs w:val="24"/>
            </w:rPr>
          </w:rPrChange>
        </w:rPr>
        <w:t>,</w:t>
      </w:r>
      <w:r w:rsidR="004016BC" w:rsidRPr="002F3928">
        <w:rPr>
          <w:rFonts w:ascii="Times New Roman" w:hAnsi="Times New Roman"/>
          <w:szCs w:val="24"/>
          <w:highlight w:val="yellow"/>
          <w:rPrChange w:id="94" w:author="Wang, Junming" w:date="2016-12-04T16:12:00Z">
            <w:rPr>
              <w:rFonts w:ascii="Times New Roman" w:hAnsi="Times New Roman"/>
              <w:szCs w:val="24"/>
            </w:rPr>
          </w:rPrChange>
        </w:rPr>
        <w:t>202.2</w:t>
      </w:r>
      <w:r w:rsidR="008F6A88" w:rsidRPr="002F3928">
        <w:rPr>
          <w:rFonts w:ascii="Times New Roman" w:hAnsi="Times New Roman"/>
          <w:szCs w:val="24"/>
          <w:highlight w:val="yellow"/>
          <w:rPrChange w:id="95" w:author="Wang, Junming" w:date="2016-12-04T16:12:00Z">
            <w:rPr>
              <w:rFonts w:ascii="Times New Roman" w:hAnsi="Times New Roman"/>
              <w:szCs w:val="24"/>
            </w:rPr>
          </w:rPrChange>
        </w:rPr>
        <w:t xml:space="preserve"> </w:t>
      </w:r>
      <w:r w:rsidR="007914F7" w:rsidRPr="002F3928">
        <w:rPr>
          <w:rFonts w:ascii="Times New Roman" w:hAnsi="Times New Roman"/>
          <w:szCs w:val="24"/>
          <w:highlight w:val="yellow"/>
          <w:rPrChange w:id="96" w:author="Wang, Junming" w:date="2016-12-04T16:12:00Z">
            <w:rPr>
              <w:rFonts w:ascii="Times New Roman" w:hAnsi="Times New Roman"/>
              <w:szCs w:val="24"/>
            </w:rPr>
          </w:rPrChange>
        </w:rPr>
        <w:t>seed</w:t>
      </w:r>
      <w:r w:rsidR="008F6A88" w:rsidRPr="002F3928">
        <w:rPr>
          <w:rFonts w:ascii="Times New Roman" w:hAnsi="Times New Roman"/>
          <w:szCs w:val="24"/>
          <w:highlight w:val="yellow"/>
          <w:rPrChange w:id="97" w:author="Wang, Junming" w:date="2016-12-04T16:12:00Z">
            <w:rPr>
              <w:rFonts w:ascii="Times New Roman" w:hAnsi="Times New Roman"/>
              <w:szCs w:val="24"/>
            </w:rPr>
          </w:rPrChange>
        </w:rPr>
        <w:t>s</w:t>
      </w:r>
      <w:r w:rsidR="00A65DCE" w:rsidRPr="002F3928">
        <w:rPr>
          <w:rFonts w:ascii="Times New Roman" w:hAnsi="Times New Roman"/>
          <w:szCs w:val="24"/>
          <w:highlight w:val="yellow"/>
          <w:rPrChange w:id="98" w:author="Wang, Junming" w:date="2016-12-04T16:12:00Z">
            <w:rPr>
              <w:rFonts w:ascii="Times New Roman" w:hAnsi="Times New Roman"/>
              <w:szCs w:val="24"/>
            </w:rPr>
          </w:rPrChange>
        </w:rPr>
        <w:t>/</w:t>
      </w:r>
      <w:r w:rsidR="008F6A88" w:rsidRPr="002F3928">
        <w:rPr>
          <w:rFonts w:ascii="Times New Roman" w:hAnsi="Times New Roman"/>
          <w:szCs w:val="24"/>
          <w:highlight w:val="yellow"/>
          <w:rPrChange w:id="99" w:author="Wang, Junming" w:date="2016-12-04T16:12:00Z">
            <w:rPr>
              <w:rFonts w:ascii="Times New Roman" w:hAnsi="Times New Roman"/>
              <w:szCs w:val="24"/>
            </w:rPr>
          </w:rPrChange>
        </w:rPr>
        <w:t xml:space="preserve"> plant</w:t>
      </w:r>
      <w:r w:rsidR="00A65DCE" w:rsidRPr="002F3928">
        <w:rPr>
          <w:rFonts w:ascii="Times New Roman" w:hAnsi="Times New Roman"/>
          <w:szCs w:val="24"/>
          <w:highlight w:val="yellow"/>
          <w:rPrChange w:id="100" w:author="Wang, Junming" w:date="2016-12-04T16:12:00Z">
            <w:rPr>
              <w:rFonts w:ascii="Times New Roman" w:hAnsi="Times New Roman"/>
              <w:szCs w:val="24"/>
            </w:rPr>
          </w:rPrChange>
        </w:rPr>
        <w:t>/</w:t>
      </w:r>
      <w:r w:rsidR="008F6A88" w:rsidRPr="002F3928">
        <w:rPr>
          <w:rFonts w:ascii="Times New Roman" w:hAnsi="Times New Roman"/>
          <w:szCs w:val="24"/>
          <w:highlight w:val="yellow"/>
          <w:rPrChange w:id="101" w:author="Wang, Junming" w:date="2016-12-04T16:12:00Z">
            <w:rPr>
              <w:rFonts w:ascii="Times New Roman" w:hAnsi="Times New Roman"/>
              <w:szCs w:val="24"/>
            </w:rPr>
          </w:rPrChange>
        </w:rPr>
        <w:t>day</w:t>
      </w:r>
      <w:r w:rsidR="007B6108" w:rsidRPr="002F3928">
        <w:rPr>
          <w:rFonts w:ascii="Times New Roman" w:hAnsi="Times New Roman"/>
          <w:szCs w:val="24"/>
          <w:highlight w:val="yellow"/>
          <w:rPrChange w:id="102" w:author="Wang, Junming" w:date="2016-12-04T16:12:00Z">
            <w:rPr>
              <w:rFonts w:ascii="Times New Roman" w:hAnsi="Times New Roman"/>
              <w:szCs w:val="24"/>
            </w:rPr>
          </w:rPrChange>
        </w:rPr>
        <w:t>)</w:t>
      </w:r>
      <w:r w:rsidRPr="002F3928">
        <w:rPr>
          <w:rFonts w:ascii="Times New Roman" w:hAnsi="Times New Roman"/>
          <w:szCs w:val="24"/>
          <w:highlight w:val="yellow"/>
          <w:rPrChange w:id="103" w:author="Wang, Junming" w:date="2016-12-04T16:12:00Z">
            <w:rPr>
              <w:rFonts w:ascii="Times New Roman" w:hAnsi="Times New Roman"/>
              <w:szCs w:val="24"/>
            </w:rPr>
          </w:rPrChange>
        </w:rPr>
        <w:t xml:space="preserve">. </w:t>
      </w:r>
      <w:r w:rsidR="00A65DCE" w:rsidRPr="002F3928">
        <w:rPr>
          <w:rFonts w:ascii="Times New Roman" w:hAnsi="Times New Roman"/>
          <w:szCs w:val="24"/>
          <w:highlight w:val="yellow"/>
          <w:rPrChange w:id="104" w:author="Wang, Junming" w:date="2016-12-04T16:12:00Z">
            <w:rPr>
              <w:rFonts w:ascii="Times New Roman" w:hAnsi="Times New Roman"/>
              <w:szCs w:val="24"/>
            </w:rPr>
          </w:rPrChange>
        </w:rPr>
        <w:t xml:space="preserve">The average total seed production was estimated to be 158,876 </w:t>
      </w:r>
      <w:r w:rsidR="007914F7" w:rsidRPr="002F3928">
        <w:rPr>
          <w:rFonts w:ascii="Times New Roman" w:hAnsi="Times New Roman"/>
          <w:szCs w:val="24"/>
          <w:highlight w:val="yellow"/>
          <w:rPrChange w:id="105" w:author="Wang, Junming" w:date="2016-12-04T16:12:00Z">
            <w:rPr>
              <w:rFonts w:ascii="Times New Roman" w:hAnsi="Times New Roman"/>
              <w:szCs w:val="24"/>
            </w:rPr>
          </w:rPrChange>
        </w:rPr>
        <w:t>seed</w:t>
      </w:r>
      <w:r w:rsidR="00A65DCE" w:rsidRPr="002F3928">
        <w:rPr>
          <w:rFonts w:ascii="Times New Roman" w:hAnsi="Times New Roman"/>
          <w:szCs w:val="24"/>
          <w:highlight w:val="yellow"/>
          <w:rPrChange w:id="106" w:author="Wang, Junming" w:date="2016-12-04T16:12:00Z">
            <w:rPr>
              <w:rFonts w:ascii="Times New Roman" w:hAnsi="Times New Roman"/>
              <w:szCs w:val="24"/>
            </w:rPr>
          </w:rPrChange>
        </w:rPr>
        <w:t xml:space="preserve">s/plant for the life of the experiment. </w:t>
      </w:r>
      <w:r w:rsidR="00082683" w:rsidRPr="002F3928">
        <w:rPr>
          <w:rFonts w:ascii="Times New Roman" w:hAnsi="Times New Roman"/>
          <w:szCs w:val="24"/>
          <w:highlight w:val="yellow"/>
          <w:rPrChange w:id="107" w:author="Wang, Junming" w:date="2016-12-04T16:12:00Z">
            <w:rPr>
              <w:rFonts w:ascii="Times New Roman" w:hAnsi="Times New Roman"/>
              <w:szCs w:val="24"/>
            </w:rPr>
          </w:rPrChange>
        </w:rPr>
        <w:t xml:space="preserve">A regression equation was obtained </w:t>
      </w:r>
      <w:r w:rsidR="00237B80" w:rsidRPr="002F3928">
        <w:rPr>
          <w:rFonts w:ascii="Times New Roman" w:hAnsi="Times New Roman"/>
          <w:szCs w:val="24"/>
          <w:highlight w:val="yellow"/>
          <w:rPrChange w:id="108" w:author="Wang, Junming" w:date="2016-12-04T16:12:00Z">
            <w:rPr>
              <w:rFonts w:ascii="Times New Roman" w:hAnsi="Times New Roman"/>
              <w:szCs w:val="24"/>
            </w:rPr>
          </w:rPrChange>
        </w:rPr>
        <w:t>to determine</w:t>
      </w:r>
      <w:r w:rsidR="00082683" w:rsidRPr="002F3928">
        <w:rPr>
          <w:rFonts w:ascii="Times New Roman" w:hAnsi="Times New Roman"/>
          <w:szCs w:val="24"/>
          <w:highlight w:val="yellow"/>
          <w:rPrChange w:id="109" w:author="Wang, Junming" w:date="2016-12-04T16:12:00Z">
            <w:rPr>
              <w:rFonts w:ascii="Times New Roman" w:hAnsi="Times New Roman"/>
              <w:szCs w:val="24"/>
            </w:rPr>
          </w:rPrChange>
        </w:rPr>
        <w:t xml:space="preserve"> normalized diurnal source strength based on atmospheric parameters.</w:t>
      </w:r>
      <w:r w:rsidR="003217A4" w:rsidRPr="002F3928">
        <w:rPr>
          <w:rFonts w:ascii="Times New Roman" w:hAnsi="Times New Roman"/>
          <w:szCs w:val="24"/>
          <w:highlight w:val="yellow"/>
          <w:rPrChange w:id="110" w:author="Wang, Junming" w:date="2016-12-04T16:12:00Z">
            <w:rPr>
              <w:rFonts w:ascii="Times New Roman" w:hAnsi="Times New Roman"/>
              <w:szCs w:val="24"/>
            </w:rPr>
          </w:rPrChange>
        </w:rPr>
        <w:t xml:space="preserve"> </w:t>
      </w:r>
      <w:r w:rsidRPr="002F3928">
        <w:rPr>
          <w:rFonts w:ascii="Times New Roman" w:hAnsi="Times New Roman"/>
          <w:szCs w:val="24"/>
          <w:highlight w:val="yellow"/>
          <w:rPrChange w:id="111" w:author="Wang, Junming" w:date="2016-12-04T16:12:00Z">
            <w:rPr>
              <w:rFonts w:ascii="Times New Roman" w:hAnsi="Times New Roman"/>
              <w:szCs w:val="24"/>
            </w:rPr>
          </w:rPrChange>
        </w:rPr>
        <w:t xml:space="preserve">Horseweed </w:t>
      </w:r>
      <w:r w:rsidR="00051DF9" w:rsidRPr="002F3928">
        <w:rPr>
          <w:rFonts w:ascii="Times New Roman" w:hAnsi="Times New Roman"/>
          <w:szCs w:val="24"/>
          <w:highlight w:val="yellow"/>
          <w:rPrChange w:id="112" w:author="Wang, Junming" w:date="2016-12-04T16:12:00Z">
            <w:rPr>
              <w:rFonts w:ascii="Times New Roman" w:hAnsi="Times New Roman"/>
              <w:szCs w:val="24"/>
            </w:rPr>
          </w:rPrChange>
        </w:rPr>
        <w:t>seed</w:t>
      </w:r>
      <w:r w:rsidR="007E709B" w:rsidRPr="002F3928">
        <w:rPr>
          <w:rFonts w:ascii="Times New Roman" w:hAnsi="Times New Roman"/>
          <w:szCs w:val="24"/>
          <w:highlight w:val="yellow"/>
          <w:rPrChange w:id="113" w:author="Wang, Junming" w:date="2016-12-04T16:12:00Z">
            <w:rPr>
              <w:rFonts w:ascii="Times New Roman" w:hAnsi="Times New Roman"/>
              <w:szCs w:val="24"/>
            </w:rPr>
          </w:rPrChange>
        </w:rPr>
        <w:t>s</w:t>
      </w:r>
      <w:r w:rsidR="00A65DCE" w:rsidRPr="002F3928">
        <w:rPr>
          <w:rFonts w:ascii="Times New Roman" w:hAnsi="Times New Roman"/>
          <w:szCs w:val="24"/>
          <w:highlight w:val="yellow"/>
          <w:rPrChange w:id="114" w:author="Wang, Junming" w:date="2016-12-04T16:12:00Z">
            <w:rPr>
              <w:rFonts w:ascii="Times New Roman" w:hAnsi="Times New Roman"/>
              <w:szCs w:val="24"/>
            </w:rPr>
          </w:rPrChange>
        </w:rPr>
        <w:t xml:space="preserve"> were observed reaching</w:t>
      </w:r>
      <w:r w:rsidRPr="002F3928">
        <w:rPr>
          <w:rFonts w:ascii="Times New Roman" w:hAnsi="Times New Roman"/>
          <w:szCs w:val="24"/>
          <w:highlight w:val="yellow"/>
          <w:rPrChange w:id="115" w:author="Wang, Junming" w:date="2016-12-04T16:12:00Z">
            <w:rPr>
              <w:rFonts w:ascii="Times New Roman" w:hAnsi="Times New Roman"/>
              <w:szCs w:val="24"/>
            </w:rPr>
          </w:rPrChange>
        </w:rPr>
        <w:t xml:space="preserve"> heights of 80 to100 m, making long</w:t>
      </w:r>
      <w:r w:rsidR="00632915" w:rsidRPr="002F3928">
        <w:rPr>
          <w:rFonts w:ascii="Times New Roman" w:hAnsi="Times New Roman"/>
          <w:szCs w:val="24"/>
          <w:highlight w:val="yellow"/>
          <w:rPrChange w:id="116" w:author="Wang, Junming" w:date="2016-12-04T16:12:00Z">
            <w:rPr>
              <w:rFonts w:ascii="Times New Roman" w:hAnsi="Times New Roman"/>
              <w:szCs w:val="24"/>
            </w:rPr>
          </w:rPrChange>
        </w:rPr>
        <w:t>-</w:t>
      </w:r>
      <w:r w:rsidRPr="002F3928">
        <w:rPr>
          <w:rFonts w:ascii="Times New Roman" w:hAnsi="Times New Roman"/>
          <w:szCs w:val="24"/>
          <w:highlight w:val="yellow"/>
          <w:rPrChange w:id="117" w:author="Wang, Junming" w:date="2016-12-04T16:12:00Z">
            <w:rPr>
              <w:rFonts w:ascii="Times New Roman" w:hAnsi="Times New Roman"/>
              <w:szCs w:val="24"/>
            </w:rPr>
          </w:rPrChange>
        </w:rPr>
        <w:t xml:space="preserve">distance transport possible.  Normalized (by source data) </w:t>
      </w:r>
      <w:r w:rsidR="000C6555" w:rsidRPr="002F3928">
        <w:rPr>
          <w:rFonts w:ascii="Times New Roman" w:hAnsi="Times New Roman"/>
          <w:szCs w:val="24"/>
          <w:highlight w:val="yellow"/>
          <w:rPrChange w:id="118" w:author="Wang, Junming" w:date="2016-12-04T16:12:00Z">
            <w:rPr>
              <w:rFonts w:ascii="Times New Roman" w:hAnsi="Times New Roman"/>
              <w:szCs w:val="24"/>
            </w:rPr>
          </w:rPrChange>
        </w:rPr>
        <w:t xml:space="preserve">seed </w:t>
      </w:r>
      <w:r w:rsidRPr="002F3928">
        <w:rPr>
          <w:rFonts w:ascii="Times New Roman" w:hAnsi="Times New Roman"/>
          <w:szCs w:val="24"/>
          <w:highlight w:val="yellow"/>
          <w:rPrChange w:id="119" w:author="Wang, Junming" w:date="2016-12-04T16:12:00Z">
            <w:rPr>
              <w:rFonts w:ascii="Times New Roman" w:hAnsi="Times New Roman"/>
              <w:szCs w:val="24"/>
            </w:rPr>
          </w:rPrChange>
        </w:rPr>
        <w:t>deposition with distance followed a negative</w:t>
      </w:r>
      <w:r w:rsidR="009A54A7" w:rsidRPr="002F3928">
        <w:rPr>
          <w:rFonts w:ascii="Times New Roman" w:hAnsi="Times New Roman"/>
          <w:szCs w:val="24"/>
          <w:highlight w:val="yellow"/>
          <w:rPrChange w:id="120" w:author="Wang, Junming" w:date="2016-12-04T16:12:00Z">
            <w:rPr>
              <w:rFonts w:ascii="Times New Roman" w:hAnsi="Times New Roman"/>
              <w:szCs w:val="24"/>
            </w:rPr>
          </w:rPrChange>
        </w:rPr>
        <w:t xml:space="preserve"> </w:t>
      </w:r>
      <w:r w:rsidRPr="002F3928">
        <w:rPr>
          <w:rFonts w:ascii="Times New Roman" w:hAnsi="Times New Roman"/>
          <w:szCs w:val="24"/>
          <w:highlight w:val="yellow"/>
          <w:rPrChange w:id="121" w:author="Wang, Junming" w:date="2016-12-04T16:12:00Z">
            <w:rPr>
              <w:rFonts w:ascii="Times New Roman" w:hAnsi="Times New Roman"/>
              <w:szCs w:val="24"/>
            </w:rPr>
          </w:rPrChange>
        </w:rPr>
        <w:t xml:space="preserve">power exponential </w:t>
      </w:r>
      <w:r w:rsidR="00A65DCE" w:rsidRPr="002F3928">
        <w:rPr>
          <w:rFonts w:ascii="Times New Roman" w:hAnsi="Times New Roman"/>
          <w:szCs w:val="24"/>
          <w:highlight w:val="yellow"/>
          <w:rPrChange w:id="122" w:author="Wang, Junming" w:date="2016-12-04T16:12:00Z">
            <w:rPr>
              <w:rFonts w:ascii="Times New Roman" w:hAnsi="Times New Roman"/>
              <w:szCs w:val="24"/>
            </w:rPr>
          </w:rPrChange>
        </w:rPr>
        <w:t>function</w:t>
      </w:r>
      <w:r w:rsidRPr="002F3928">
        <w:rPr>
          <w:rFonts w:ascii="Times New Roman" w:hAnsi="Times New Roman"/>
          <w:szCs w:val="24"/>
          <w:highlight w:val="yellow"/>
          <w:rPrChange w:id="123" w:author="Wang, Junming" w:date="2016-12-04T16:12:00Z">
            <w:rPr>
              <w:rFonts w:ascii="Times New Roman" w:hAnsi="Times New Roman"/>
              <w:szCs w:val="24"/>
            </w:rPr>
          </w:rPrChange>
        </w:rPr>
        <w:t xml:space="preserve">. Correlation analysis showed </w:t>
      </w:r>
      <w:r w:rsidR="00AB2A1B" w:rsidRPr="002F3928">
        <w:rPr>
          <w:rFonts w:ascii="Times New Roman" w:hAnsi="Times New Roman"/>
          <w:szCs w:val="24"/>
          <w:highlight w:val="yellow"/>
          <w:rPrChange w:id="124" w:author="Wang, Junming" w:date="2016-12-04T16:12:00Z">
            <w:rPr>
              <w:rFonts w:ascii="Times New Roman" w:hAnsi="Times New Roman"/>
              <w:szCs w:val="24"/>
            </w:rPr>
          </w:rPrChange>
        </w:rPr>
        <w:t>that the</w:t>
      </w:r>
      <w:r w:rsidR="00DD06DF" w:rsidRPr="002F3928">
        <w:rPr>
          <w:rFonts w:ascii="Times New Roman" w:hAnsi="Times New Roman"/>
          <w:szCs w:val="24"/>
          <w:highlight w:val="yellow"/>
          <w:rPrChange w:id="125" w:author="Wang, Junming" w:date="2016-12-04T16:12:00Z">
            <w:rPr>
              <w:rFonts w:ascii="Times New Roman" w:hAnsi="Times New Roman"/>
              <w:szCs w:val="24"/>
            </w:rPr>
          </w:rPrChange>
        </w:rPr>
        <w:t xml:space="preserve"> seed</w:t>
      </w:r>
      <w:r w:rsidR="00AB2A1B" w:rsidRPr="002F3928">
        <w:rPr>
          <w:rFonts w:ascii="Times New Roman" w:hAnsi="Times New Roman"/>
          <w:szCs w:val="24"/>
          <w:highlight w:val="yellow"/>
          <w:rPrChange w:id="126" w:author="Wang, Junming" w:date="2016-12-04T16:12:00Z">
            <w:rPr>
              <w:rFonts w:ascii="Times New Roman" w:hAnsi="Times New Roman"/>
              <w:szCs w:val="24"/>
            </w:rPr>
          </w:rPrChange>
        </w:rPr>
        <w:t xml:space="preserve"> emission </w:t>
      </w:r>
      <w:r w:rsidR="004A08EB" w:rsidRPr="002F3928">
        <w:rPr>
          <w:rFonts w:ascii="Times New Roman" w:hAnsi="Times New Roman"/>
          <w:szCs w:val="24"/>
          <w:highlight w:val="yellow"/>
          <w:rPrChange w:id="127" w:author="Wang, Junming" w:date="2016-12-04T16:12:00Z">
            <w:rPr>
              <w:rFonts w:ascii="Times New Roman" w:hAnsi="Times New Roman"/>
              <w:szCs w:val="24"/>
            </w:rPr>
          </w:rPrChange>
        </w:rPr>
        <w:t>was</w:t>
      </w:r>
      <w:r w:rsidR="00AB2A1B" w:rsidRPr="002F3928">
        <w:rPr>
          <w:rFonts w:ascii="Times New Roman" w:hAnsi="Times New Roman"/>
          <w:szCs w:val="24"/>
          <w:highlight w:val="yellow"/>
          <w:rPrChange w:id="128" w:author="Wang, Junming" w:date="2016-12-04T16:12:00Z">
            <w:rPr>
              <w:rFonts w:ascii="Times New Roman" w:hAnsi="Times New Roman"/>
              <w:szCs w:val="24"/>
            </w:rPr>
          </w:rPrChange>
        </w:rPr>
        <w:t xml:space="preserve"> mainly affected by horizontal wind speed</w:t>
      </w:r>
      <w:r w:rsidR="00237B80" w:rsidRPr="002F3928">
        <w:rPr>
          <w:rFonts w:ascii="Times New Roman" w:hAnsi="Times New Roman"/>
          <w:szCs w:val="24"/>
          <w:highlight w:val="yellow"/>
          <w:rPrChange w:id="129" w:author="Wang, Junming" w:date="2016-12-04T16:12:00Z">
            <w:rPr>
              <w:rFonts w:ascii="Times New Roman" w:hAnsi="Times New Roman"/>
              <w:szCs w:val="24"/>
            </w:rPr>
          </w:rPrChange>
        </w:rPr>
        <w:t>.</w:t>
      </w:r>
      <w:r w:rsidR="004A08EB" w:rsidRPr="002F3928">
        <w:rPr>
          <w:rFonts w:ascii="Times New Roman" w:hAnsi="Times New Roman"/>
          <w:szCs w:val="24"/>
          <w:highlight w:val="yellow"/>
          <w:rPrChange w:id="130" w:author="Wang, Junming" w:date="2016-12-04T16:12:00Z">
            <w:rPr>
              <w:rFonts w:ascii="Times New Roman" w:hAnsi="Times New Roman"/>
              <w:szCs w:val="24"/>
            </w:rPr>
          </w:rPrChange>
        </w:rPr>
        <w:t xml:space="preserve"> </w:t>
      </w:r>
      <w:r w:rsidR="00237B80" w:rsidRPr="002F3928">
        <w:rPr>
          <w:rFonts w:ascii="Times New Roman" w:hAnsi="Times New Roman"/>
          <w:szCs w:val="24"/>
          <w:highlight w:val="yellow"/>
          <w:rPrChange w:id="131" w:author="Wang, Junming" w:date="2016-12-04T16:12:00Z">
            <w:rPr>
              <w:rFonts w:ascii="Times New Roman" w:hAnsi="Times New Roman"/>
              <w:szCs w:val="24"/>
            </w:rPr>
          </w:rPrChange>
        </w:rPr>
        <w:t>H</w:t>
      </w:r>
      <w:r w:rsidR="004A08EB" w:rsidRPr="002F3928">
        <w:rPr>
          <w:rFonts w:ascii="Times New Roman" w:hAnsi="Times New Roman"/>
          <w:szCs w:val="24"/>
          <w:highlight w:val="yellow"/>
          <w:rPrChange w:id="132" w:author="Wang, Junming" w:date="2016-12-04T16:12:00Z">
            <w:rPr>
              <w:rFonts w:ascii="Times New Roman" w:hAnsi="Times New Roman"/>
              <w:szCs w:val="24"/>
            </w:rPr>
          </w:rPrChange>
        </w:rPr>
        <w:t>orizontal</w:t>
      </w:r>
      <w:r w:rsidR="00640C12" w:rsidRPr="002F3928">
        <w:rPr>
          <w:rFonts w:ascii="Times New Roman" w:hAnsi="Times New Roman"/>
          <w:szCs w:val="24"/>
          <w:highlight w:val="yellow"/>
          <w:rPrChange w:id="133" w:author="Wang, Junming" w:date="2016-12-04T16:12:00Z">
            <w:rPr>
              <w:rFonts w:ascii="Times New Roman" w:hAnsi="Times New Roman"/>
              <w:szCs w:val="24"/>
            </w:rPr>
          </w:rPrChange>
        </w:rPr>
        <w:t xml:space="preserve"> seed</w:t>
      </w:r>
      <w:r w:rsidR="004A08EB" w:rsidRPr="002F3928">
        <w:rPr>
          <w:rFonts w:ascii="Times New Roman" w:hAnsi="Times New Roman"/>
          <w:szCs w:val="24"/>
          <w:highlight w:val="yellow"/>
          <w:rPrChange w:id="134" w:author="Wang, Junming" w:date="2016-12-04T16:12:00Z">
            <w:rPr>
              <w:rFonts w:ascii="Times New Roman" w:hAnsi="Times New Roman"/>
              <w:szCs w:val="24"/>
            </w:rPr>
          </w:rPrChange>
        </w:rPr>
        <w:t xml:space="preserve"> transport was mainly affected by horizontal wind speed and horizontal turbulence</w:t>
      </w:r>
      <w:r w:rsidR="009D4365" w:rsidRPr="002F3928">
        <w:rPr>
          <w:rFonts w:ascii="Times New Roman" w:hAnsi="Times New Roman"/>
          <w:szCs w:val="24"/>
          <w:highlight w:val="yellow"/>
          <w:rPrChange w:id="135" w:author="Wang, Junming" w:date="2016-12-04T16:12:00Z">
            <w:rPr>
              <w:rFonts w:ascii="Times New Roman" w:hAnsi="Times New Roman"/>
              <w:szCs w:val="24"/>
            </w:rPr>
          </w:rPrChange>
        </w:rPr>
        <w:t xml:space="preserve">, </w:t>
      </w:r>
      <w:r w:rsidR="009D4365" w:rsidRPr="00FE4C27">
        <w:rPr>
          <w:rFonts w:ascii="Times New Roman" w:hAnsi="Times New Roman"/>
          <w:szCs w:val="24"/>
          <w:highlight w:val="cyan"/>
          <w:rPrChange w:id="136" w:author="Liu, Jun" w:date="2016-12-06T12:14:00Z">
            <w:rPr>
              <w:rFonts w:ascii="Times New Roman" w:hAnsi="Times New Roman"/>
              <w:szCs w:val="24"/>
            </w:rPr>
          </w:rPrChange>
        </w:rPr>
        <w:t>while</w:t>
      </w:r>
      <w:r w:rsidR="00450D7A" w:rsidRPr="00FE4C27">
        <w:rPr>
          <w:rFonts w:ascii="Times New Roman" w:hAnsi="Times New Roman"/>
          <w:szCs w:val="24"/>
          <w:highlight w:val="cyan"/>
          <w:rPrChange w:id="137" w:author="Liu, Jun" w:date="2016-12-06T12:14:00Z">
            <w:rPr>
              <w:rFonts w:ascii="Times New Roman" w:hAnsi="Times New Roman"/>
              <w:szCs w:val="24"/>
            </w:rPr>
          </w:rPrChange>
        </w:rPr>
        <w:t xml:space="preserve"> the major atmospheric parameter affecting vertical transport </w:t>
      </w:r>
      <w:r w:rsidR="00FD21B1" w:rsidRPr="00FE4C27">
        <w:rPr>
          <w:rFonts w:ascii="Times New Roman" w:hAnsi="Times New Roman"/>
          <w:szCs w:val="24"/>
          <w:highlight w:val="cyan"/>
          <w:rPrChange w:id="138" w:author="Liu, Jun" w:date="2016-12-06T12:14:00Z">
            <w:rPr>
              <w:rFonts w:ascii="Times New Roman" w:hAnsi="Times New Roman"/>
              <w:szCs w:val="24"/>
            </w:rPr>
          </w:rPrChange>
        </w:rPr>
        <w:t>was</w:t>
      </w:r>
      <w:r w:rsidR="00450D7A" w:rsidRPr="00FE4C27">
        <w:rPr>
          <w:rFonts w:ascii="Times New Roman" w:hAnsi="Times New Roman"/>
          <w:szCs w:val="24"/>
          <w:highlight w:val="cyan"/>
          <w:rPrChange w:id="139" w:author="Liu, Jun" w:date="2016-12-06T12:14:00Z">
            <w:rPr>
              <w:rFonts w:ascii="Times New Roman" w:hAnsi="Times New Roman"/>
              <w:szCs w:val="24"/>
            </w:rPr>
          </w:rPrChange>
        </w:rPr>
        <w:t xml:space="preserve"> vertical wind velocity</w:t>
      </w:r>
      <w:r w:rsidR="008F09E4" w:rsidRPr="002F3928">
        <w:rPr>
          <w:rFonts w:ascii="Times New Roman" w:hAnsi="Times New Roman"/>
          <w:szCs w:val="24"/>
          <w:highlight w:val="yellow"/>
          <w:rPrChange w:id="140" w:author="Wang, Junming" w:date="2016-12-04T16:12:00Z">
            <w:rPr>
              <w:rFonts w:ascii="Times New Roman" w:hAnsi="Times New Roman"/>
              <w:szCs w:val="24"/>
            </w:rPr>
          </w:rPrChange>
        </w:rPr>
        <w:t>.</w:t>
      </w:r>
      <w:r w:rsidR="009F68F7" w:rsidRPr="002F3928">
        <w:rPr>
          <w:rFonts w:ascii="Times New Roman" w:hAnsi="Times New Roman"/>
          <w:szCs w:val="24"/>
          <w:highlight w:val="yellow"/>
          <w:rPrChange w:id="141" w:author="Wang, Junming" w:date="2016-12-04T16:12:00Z">
            <w:rPr>
              <w:rFonts w:ascii="Times New Roman" w:hAnsi="Times New Roman"/>
              <w:szCs w:val="24"/>
            </w:rPr>
          </w:rPrChange>
        </w:rPr>
        <w:t xml:space="preserve"> </w:t>
      </w:r>
      <w:r w:rsidR="001A74E6" w:rsidRPr="002F3928">
        <w:rPr>
          <w:rFonts w:ascii="Times New Roman" w:hAnsi="Times New Roman"/>
          <w:szCs w:val="24"/>
          <w:highlight w:val="yellow"/>
          <w:rPrChange w:id="142" w:author="Wang, Junming" w:date="2016-12-04T16:12:00Z">
            <w:rPr>
              <w:rFonts w:ascii="Times New Roman" w:hAnsi="Times New Roman"/>
              <w:szCs w:val="24"/>
            </w:rPr>
          </w:rPrChange>
        </w:rPr>
        <w:t xml:space="preserve">This study </w:t>
      </w:r>
      <w:r w:rsidR="009A54A7" w:rsidRPr="002F3928">
        <w:rPr>
          <w:rFonts w:ascii="Times New Roman" w:hAnsi="Times New Roman"/>
          <w:szCs w:val="24"/>
          <w:highlight w:val="yellow"/>
          <w:rPrChange w:id="143" w:author="Wang, Junming" w:date="2016-12-04T16:12:00Z">
            <w:rPr>
              <w:rFonts w:ascii="Times New Roman" w:hAnsi="Times New Roman"/>
              <w:szCs w:val="24"/>
            </w:rPr>
          </w:rPrChange>
        </w:rPr>
        <w:t xml:space="preserve">investigates </w:t>
      </w:r>
      <w:r w:rsidR="001A74E6" w:rsidRPr="002F3928">
        <w:rPr>
          <w:rFonts w:ascii="Times New Roman" w:hAnsi="Times New Roman"/>
          <w:szCs w:val="24"/>
          <w:highlight w:val="yellow"/>
          <w:rPrChange w:id="144" w:author="Wang, Junming" w:date="2016-12-04T16:12:00Z">
            <w:rPr>
              <w:rFonts w:ascii="Times New Roman" w:hAnsi="Times New Roman"/>
              <w:szCs w:val="24"/>
            </w:rPr>
          </w:rPrChange>
        </w:rPr>
        <w:t>how</w:t>
      </w:r>
      <w:r w:rsidR="00A65DCE" w:rsidRPr="002F3928">
        <w:rPr>
          <w:rFonts w:ascii="Times New Roman" w:hAnsi="Times New Roman"/>
          <w:szCs w:val="24"/>
          <w:highlight w:val="yellow"/>
          <w:rPrChange w:id="145" w:author="Wang, Junming" w:date="2016-12-04T16:12:00Z">
            <w:rPr>
              <w:rFonts w:ascii="Times New Roman" w:hAnsi="Times New Roman"/>
              <w:szCs w:val="24"/>
            </w:rPr>
          </w:rPrChange>
        </w:rPr>
        <w:t xml:space="preserve"> horseweed seeds travel</w:t>
      </w:r>
      <w:r w:rsidR="008149AF" w:rsidRPr="002F3928">
        <w:rPr>
          <w:rFonts w:ascii="Times New Roman" w:hAnsi="Times New Roman"/>
          <w:szCs w:val="24"/>
          <w:highlight w:val="yellow"/>
          <w:rPrChange w:id="146" w:author="Wang, Junming" w:date="2016-12-04T16:12:00Z">
            <w:rPr>
              <w:rFonts w:ascii="Times New Roman" w:hAnsi="Times New Roman"/>
              <w:szCs w:val="24"/>
            </w:rPr>
          </w:rPrChange>
        </w:rPr>
        <w:t xml:space="preserve"> in the atmosphere. </w:t>
      </w:r>
      <w:r w:rsidR="00700554" w:rsidRPr="002F3928">
        <w:rPr>
          <w:rFonts w:ascii="Times New Roman" w:hAnsi="Times New Roman"/>
          <w:szCs w:val="24"/>
          <w:highlight w:val="yellow"/>
          <w:rPrChange w:id="147" w:author="Wang, Junming" w:date="2016-12-04T16:12:00Z">
            <w:rPr>
              <w:rFonts w:ascii="Times New Roman" w:hAnsi="Times New Roman"/>
              <w:szCs w:val="24"/>
            </w:rPr>
          </w:rPrChange>
        </w:rPr>
        <w:t xml:space="preserve">The experimental data can also help </w:t>
      </w:r>
      <w:r w:rsidR="009A54A7" w:rsidRPr="002F3928">
        <w:rPr>
          <w:rFonts w:ascii="Times New Roman" w:hAnsi="Times New Roman"/>
          <w:szCs w:val="24"/>
          <w:highlight w:val="yellow"/>
          <w:rPrChange w:id="148" w:author="Wang, Junming" w:date="2016-12-04T16:12:00Z">
            <w:rPr>
              <w:rFonts w:ascii="Times New Roman" w:hAnsi="Times New Roman"/>
              <w:szCs w:val="24"/>
            </w:rPr>
          </w:rPrChange>
        </w:rPr>
        <w:t xml:space="preserve">in </w:t>
      </w:r>
      <w:r w:rsidR="00700554" w:rsidRPr="002F3928">
        <w:rPr>
          <w:rFonts w:ascii="Times New Roman" w:hAnsi="Times New Roman"/>
          <w:szCs w:val="24"/>
          <w:highlight w:val="yellow"/>
          <w:rPrChange w:id="149" w:author="Wang, Junming" w:date="2016-12-04T16:12:00Z">
            <w:rPr>
              <w:rFonts w:ascii="Times New Roman" w:hAnsi="Times New Roman"/>
              <w:szCs w:val="24"/>
            </w:rPr>
          </w:rPrChange>
        </w:rPr>
        <w:t>develop</w:t>
      </w:r>
      <w:r w:rsidR="009A54A7" w:rsidRPr="002F3928">
        <w:rPr>
          <w:rFonts w:ascii="Times New Roman" w:hAnsi="Times New Roman"/>
          <w:szCs w:val="24"/>
          <w:highlight w:val="yellow"/>
          <w:rPrChange w:id="150" w:author="Wang, Junming" w:date="2016-12-04T16:12:00Z">
            <w:rPr>
              <w:rFonts w:ascii="Times New Roman" w:hAnsi="Times New Roman"/>
              <w:szCs w:val="24"/>
            </w:rPr>
          </w:rPrChange>
        </w:rPr>
        <w:t>ing</w:t>
      </w:r>
      <w:r w:rsidR="00700554" w:rsidRPr="002F3928">
        <w:rPr>
          <w:rFonts w:ascii="Times New Roman" w:hAnsi="Times New Roman"/>
          <w:szCs w:val="24"/>
          <w:highlight w:val="yellow"/>
          <w:rPrChange w:id="151" w:author="Wang, Junming" w:date="2016-12-04T16:12:00Z">
            <w:rPr>
              <w:rFonts w:ascii="Times New Roman" w:hAnsi="Times New Roman"/>
              <w:szCs w:val="24"/>
            </w:rPr>
          </w:rPrChange>
        </w:rPr>
        <w:t xml:space="preserve"> and evaluat</w:t>
      </w:r>
      <w:r w:rsidR="009A54A7" w:rsidRPr="002F3928">
        <w:rPr>
          <w:rFonts w:ascii="Times New Roman" w:hAnsi="Times New Roman"/>
          <w:szCs w:val="24"/>
          <w:highlight w:val="yellow"/>
          <w:rPrChange w:id="152" w:author="Wang, Junming" w:date="2016-12-04T16:12:00Z">
            <w:rPr>
              <w:rFonts w:ascii="Times New Roman" w:hAnsi="Times New Roman"/>
              <w:szCs w:val="24"/>
            </w:rPr>
          </w:rPrChange>
        </w:rPr>
        <w:t>ing</w:t>
      </w:r>
      <w:r w:rsidR="00700554" w:rsidRPr="002F3928">
        <w:rPr>
          <w:rFonts w:ascii="Times New Roman" w:hAnsi="Times New Roman"/>
          <w:szCs w:val="24"/>
          <w:highlight w:val="yellow"/>
          <w:rPrChange w:id="153" w:author="Wang, Junming" w:date="2016-12-04T16:12:00Z">
            <w:rPr>
              <w:rFonts w:ascii="Times New Roman" w:hAnsi="Times New Roman"/>
              <w:szCs w:val="24"/>
            </w:rPr>
          </w:rPrChange>
        </w:rPr>
        <w:t xml:space="preserve"> seed/particle dispersion models.</w:t>
      </w:r>
    </w:p>
    <w:p w14:paraId="481F0787" w14:textId="40C4E780" w:rsidR="00735C88" w:rsidRPr="00AA0EDC" w:rsidRDefault="00CD6B18" w:rsidP="00C17972">
      <w:pPr>
        <w:pStyle w:val="BGKeywords"/>
        <w:spacing w:line="480" w:lineRule="auto"/>
        <w:rPr>
          <w:rFonts w:ascii="Times New Roman" w:hAnsi="Times New Roman"/>
          <w:sz w:val="24"/>
          <w:szCs w:val="24"/>
        </w:rPr>
        <w:sectPr w:rsidR="00735C88" w:rsidRPr="00AA0EDC" w:rsidSect="002D5672">
          <w:footerReference w:type="even" r:id="rId8"/>
          <w:footerReference w:type="default" r:id="rId9"/>
          <w:type w:val="continuous"/>
          <w:pgSz w:w="12240" w:h="15840" w:code="1"/>
          <w:pgMar w:top="720" w:right="1094" w:bottom="720" w:left="1094" w:header="720" w:footer="720" w:gutter="0"/>
          <w:lnNumType w:countBy="1" w:restart="continuous"/>
          <w:cols w:space="720"/>
          <w:titlePg/>
          <w:docGrid w:linePitch="326"/>
        </w:sectPr>
      </w:pPr>
      <w:r w:rsidRPr="002F3928">
        <w:rPr>
          <w:rFonts w:ascii="Times New Roman" w:hAnsi="Times New Roman"/>
          <w:b/>
          <w:i w:val="0"/>
          <w:sz w:val="24"/>
          <w:szCs w:val="24"/>
          <w:highlight w:val="yellow"/>
          <w:rPrChange w:id="154" w:author="Wang, Junming" w:date="2016-12-04T16:12:00Z">
            <w:rPr>
              <w:rFonts w:ascii="Times New Roman" w:hAnsi="Times New Roman"/>
              <w:b/>
              <w:i w:val="0"/>
              <w:sz w:val="24"/>
              <w:szCs w:val="24"/>
            </w:rPr>
          </w:rPrChange>
        </w:rPr>
        <w:t>KEYWORDS</w:t>
      </w:r>
      <w:r w:rsidR="003217A4" w:rsidRPr="002F3928">
        <w:rPr>
          <w:rFonts w:ascii="Times New Roman" w:hAnsi="Times New Roman"/>
          <w:b/>
          <w:i w:val="0"/>
          <w:sz w:val="24"/>
          <w:szCs w:val="24"/>
          <w:highlight w:val="yellow"/>
          <w:rPrChange w:id="155" w:author="Wang, Junming" w:date="2016-12-04T16:12:00Z">
            <w:rPr>
              <w:rFonts w:ascii="Times New Roman" w:hAnsi="Times New Roman"/>
              <w:b/>
              <w:i w:val="0"/>
              <w:sz w:val="24"/>
              <w:szCs w:val="24"/>
            </w:rPr>
          </w:rPrChange>
        </w:rPr>
        <w:t>:</w:t>
      </w:r>
      <w:r w:rsidRPr="002F3928">
        <w:rPr>
          <w:rFonts w:ascii="Times New Roman" w:hAnsi="Times New Roman"/>
          <w:b/>
          <w:i w:val="0"/>
          <w:sz w:val="24"/>
          <w:szCs w:val="24"/>
          <w:highlight w:val="yellow"/>
          <w:rPrChange w:id="156" w:author="Wang, Junming" w:date="2016-12-04T16:12:00Z">
            <w:rPr>
              <w:rFonts w:ascii="Times New Roman" w:hAnsi="Times New Roman"/>
              <w:b/>
              <w:i w:val="0"/>
              <w:sz w:val="24"/>
              <w:szCs w:val="24"/>
            </w:rPr>
          </w:rPrChange>
        </w:rPr>
        <w:t xml:space="preserve">  </w:t>
      </w:r>
      <w:r w:rsidRPr="002F3928">
        <w:rPr>
          <w:rFonts w:ascii="Times New Roman" w:hAnsi="Times New Roman"/>
          <w:i w:val="0"/>
          <w:sz w:val="24"/>
          <w:szCs w:val="24"/>
          <w:highlight w:val="yellow"/>
          <w:rPrChange w:id="157" w:author="Wang, Junming" w:date="2016-12-04T16:12:00Z">
            <w:rPr>
              <w:rFonts w:ascii="Times New Roman" w:hAnsi="Times New Roman"/>
              <w:i w:val="0"/>
              <w:sz w:val="24"/>
              <w:szCs w:val="24"/>
            </w:rPr>
          </w:rPrChange>
        </w:rPr>
        <w:t>Atmosphere, dispersion, deposition, emission, horseweed, seeds, source strength</w:t>
      </w:r>
    </w:p>
    <w:p w14:paraId="06DFF0AE" w14:textId="77777777" w:rsidR="00CD6B18" w:rsidRPr="006947B3" w:rsidRDefault="00CD6B18" w:rsidP="00CD6B18">
      <w:pPr>
        <w:pStyle w:val="StyleBIEmailAddress95pt"/>
        <w:pBdr>
          <w:top w:val="single" w:sz="4" w:space="1" w:color="auto"/>
        </w:pBdr>
        <w:spacing w:line="480" w:lineRule="auto"/>
        <w:rPr>
          <w:rFonts w:ascii="Times New Roman" w:hAnsi="Times New Roman"/>
          <w:sz w:val="24"/>
          <w:szCs w:val="24"/>
        </w:rPr>
        <w:sectPr w:rsidR="00CD6B18" w:rsidRPr="006947B3" w:rsidSect="004A4493">
          <w:footerReference w:type="even" r:id="rId10"/>
          <w:footerReference w:type="default" r:id="rId11"/>
          <w:type w:val="continuous"/>
          <w:pgSz w:w="12240" w:h="15840" w:code="1"/>
          <w:pgMar w:top="720" w:right="1094" w:bottom="720" w:left="1094" w:header="720" w:footer="720" w:gutter="0"/>
          <w:lnNumType w:countBy="1"/>
          <w:cols w:space="720"/>
          <w:titlePg/>
          <w:docGrid w:linePitch="326"/>
        </w:sectPr>
      </w:pPr>
    </w:p>
    <w:p w14:paraId="31CD558A" w14:textId="3A29F7C7" w:rsidR="0027133A" w:rsidRPr="00C17972" w:rsidRDefault="004777CC" w:rsidP="00C042BD">
      <w:pPr>
        <w:pStyle w:val="Heading1"/>
        <w:spacing w:line="480" w:lineRule="auto"/>
        <w:rPr>
          <w:rStyle w:val="BDAbstractTitleChar"/>
          <w:rFonts w:ascii="Times New Roman" w:hAnsi="Times New Roman"/>
          <w:b/>
          <w:kern w:val="32"/>
          <w:sz w:val="24"/>
          <w:szCs w:val="24"/>
        </w:rPr>
        <w:pPrChange w:id="158" w:author="Liu, Jun" w:date="2016-12-05T08:49:00Z">
          <w:pPr>
            <w:pStyle w:val="Heading1"/>
          </w:pPr>
        </w:pPrChange>
      </w:pPr>
      <w:r w:rsidRPr="00C17972">
        <w:rPr>
          <w:rStyle w:val="BDAbstractTitleChar"/>
          <w:rFonts w:ascii="Times New Roman" w:hAnsi="Times New Roman"/>
          <w:b/>
          <w:kern w:val="32"/>
          <w:sz w:val="24"/>
          <w:szCs w:val="24"/>
        </w:rPr>
        <w:lastRenderedPageBreak/>
        <w:t>Introduction</w:t>
      </w:r>
    </w:p>
    <w:p w14:paraId="093B59FC" w14:textId="61DEA91F" w:rsidR="00250C25" w:rsidRPr="006947B3" w:rsidRDefault="0092159C" w:rsidP="0073660E">
      <w:pPr>
        <w:spacing w:line="480" w:lineRule="auto"/>
        <w:ind w:firstLine="420"/>
        <w:rPr>
          <w:rFonts w:ascii="Times New Roman" w:eastAsia="CMR12" w:hAnsi="Times New Roman"/>
          <w:szCs w:val="24"/>
        </w:rPr>
      </w:pPr>
      <w:r w:rsidRPr="006947B3">
        <w:rPr>
          <w:rFonts w:ascii="Times New Roman" w:eastAsia="CMR12" w:hAnsi="Times New Roman"/>
          <w:szCs w:val="24"/>
        </w:rPr>
        <w:t>Horseweed</w:t>
      </w:r>
      <w:r w:rsidR="00EA642A" w:rsidRPr="006947B3">
        <w:rPr>
          <w:rFonts w:ascii="Times New Roman" w:eastAsia="CMR12" w:hAnsi="Times New Roman"/>
          <w:szCs w:val="24"/>
        </w:rPr>
        <w:t xml:space="preserve"> (</w:t>
      </w:r>
      <w:proofErr w:type="spellStart"/>
      <w:r w:rsidR="00EA642A" w:rsidRPr="006947B3">
        <w:rPr>
          <w:rFonts w:ascii="Times New Roman" w:hAnsi="Times New Roman"/>
          <w:i/>
          <w:szCs w:val="24"/>
        </w:rPr>
        <w:t>Conyza</w:t>
      </w:r>
      <w:proofErr w:type="spellEnd"/>
      <w:r w:rsidR="00EA642A" w:rsidRPr="006947B3">
        <w:rPr>
          <w:rFonts w:ascii="Times New Roman" w:hAnsi="Times New Roman"/>
          <w:i/>
          <w:szCs w:val="24"/>
        </w:rPr>
        <w:t xml:space="preserve"> Canadensis)</w:t>
      </w:r>
      <w:r w:rsidRPr="006947B3">
        <w:rPr>
          <w:rFonts w:ascii="Times New Roman" w:eastAsia="CMR12" w:hAnsi="Times New Roman"/>
          <w:szCs w:val="24"/>
        </w:rPr>
        <w:t xml:space="preserve"> is a weed commonly found in farmland, orchards</w:t>
      </w:r>
      <w:r w:rsidR="009A54A7" w:rsidRPr="006947B3">
        <w:rPr>
          <w:rFonts w:ascii="Times New Roman" w:eastAsia="CMR12" w:hAnsi="Times New Roman"/>
          <w:szCs w:val="24"/>
        </w:rPr>
        <w:t>,</w:t>
      </w:r>
      <w:r w:rsidRPr="006947B3">
        <w:rPr>
          <w:rFonts w:ascii="Times New Roman" w:eastAsia="CMR12" w:hAnsi="Times New Roman"/>
          <w:szCs w:val="24"/>
        </w:rPr>
        <w:t xml:space="preserve"> and meadows.</w:t>
      </w:r>
      <w:r w:rsidR="00745509" w:rsidRPr="006947B3">
        <w:rPr>
          <w:rFonts w:ascii="Times New Roman" w:eastAsia="CMR12" w:hAnsi="Times New Roman"/>
          <w:szCs w:val="24"/>
        </w:rPr>
        <w:t xml:space="preserve">  </w:t>
      </w:r>
      <w:r w:rsidRPr="006947B3">
        <w:rPr>
          <w:rFonts w:ascii="Times New Roman" w:eastAsia="CMR12" w:hAnsi="Times New Roman"/>
          <w:szCs w:val="24"/>
        </w:rPr>
        <w:t>It is especially problematic in no-till agriculture</w:t>
      </w:r>
      <w:r w:rsidR="00A11B10" w:rsidRPr="006947B3">
        <w:rPr>
          <w:rFonts w:ascii="Times New Roman" w:eastAsia="CMR12" w:hAnsi="Times New Roman"/>
          <w:szCs w:val="24"/>
        </w:rPr>
        <w:t xml:space="preserve"> due to the </w:t>
      </w:r>
      <w:r w:rsidRPr="006947B3">
        <w:rPr>
          <w:rFonts w:ascii="Times New Roman" w:eastAsia="CMR12" w:hAnsi="Times New Roman"/>
          <w:szCs w:val="24"/>
        </w:rPr>
        <w:t>resistan</w:t>
      </w:r>
      <w:r w:rsidR="00BC6067" w:rsidRPr="006947B3">
        <w:rPr>
          <w:rFonts w:ascii="Times New Roman" w:eastAsia="CMR12" w:hAnsi="Times New Roman"/>
          <w:szCs w:val="24"/>
        </w:rPr>
        <w:t>ce</w:t>
      </w:r>
      <w:r w:rsidRPr="006947B3">
        <w:rPr>
          <w:rFonts w:ascii="Times New Roman" w:eastAsia="CMR12" w:hAnsi="Times New Roman"/>
          <w:szCs w:val="24"/>
        </w:rPr>
        <w:t xml:space="preserve"> to</w:t>
      </w:r>
      <w:r w:rsidR="00745509" w:rsidRPr="006947B3">
        <w:rPr>
          <w:rFonts w:ascii="Times New Roman" w:eastAsia="CMR12" w:hAnsi="Times New Roman"/>
          <w:szCs w:val="24"/>
        </w:rPr>
        <w:t xml:space="preserve"> </w:t>
      </w:r>
      <w:r w:rsidRPr="006947B3">
        <w:rPr>
          <w:rFonts w:ascii="Times New Roman" w:eastAsia="CMR12" w:hAnsi="Times New Roman"/>
          <w:szCs w:val="24"/>
        </w:rPr>
        <w:t xml:space="preserve">glyphosate (GR) and other herbicides. </w:t>
      </w:r>
      <w:r w:rsidR="00DC1CA0" w:rsidRPr="006947B3">
        <w:rPr>
          <w:rFonts w:ascii="Times New Roman" w:hAnsi="Times New Roman"/>
          <w:szCs w:val="24"/>
        </w:rPr>
        <w:t xml:space="preserve">During the past 14 years, </w:t>
      </w:r>
      <w:r w:rsidR="006F565B" w:rsidRPr="006947B3">
        <w:rPr>
          <w:rFonts w:ascii="Times New Roman" w:hAnsi="Times New Roman"/>
          <w:szCs w:val="24"/>
        </w:rPr>
        <w:t>GR</w:t>
      </w:r>
      <w:r w:rsidR="00DC1CA0" w:rsidRPr="006947B3">
        <w:rPr>
          <w:rFonts w:ascii="Times New Roman" w:hAnsi="Times New Roman"/>
          <w:szCs w:val="24"/>
        </w:rPr>
        <w:t xml:space="preserve"> horseweed ha</w:t>
      </w:r>
      <w:r w:rsidR="00982FEB" w:rsidRPr="006947B3">
        <w:rPr>
          <w:rFonts w:ascii="Times New Roman" w:hAnsi="Times New Roman"/>
          <w:szCs w:val="24"/>
        </w:rPr>
        <w:t>s</w:t>
      </w:r>
      <w:r w:rsidR="00DC1CA0" w:rsidRPr="006947B3">
        <w:rPr>
          <w:rFonts w:ascii="Times New Roman" w:hAnsi="Times New Roman"/>
          <w:szCs w:val="24"/>
        </w:rPr>
        <w:t xml:space="preserve"> been documented in 24 states across the United States and </w:t>
      </w:r>
      <w:r w:rsidR="00982FEB" w:rsidRPr="006947B3">
        <w:rPr>
          <w:rFonts w:ascii="Times New Roman" w:hAnsi="Times New Roman"/>
          <w:szCs w:val="24"/>
        </w:rPr>
        <w:t xml:space="preserve">in </w:t>
      </w:r>
      <w:r w:rsidR="00DC1CA0" w:rsidRPr="006947B3">
        <w:rPr>
          <w:rFonts w:ascii="Times New Roman" w:hAnsi="Times New Roman"/>
          <w:szCs w:val="24"/>
        </w:rPr>
        <w:t xml:space="preserve">10 countries worldwide, and has become a major problem across much of North America </w:t>
      </w:r>
      <w:r w:rsidR="0059446C">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"www.weedscience.com", "author" : [ { "dropping-particle" : "", "family" : "Heap", "given" : "I", "non-dropping-particle" : "", "parse-names" : false, "suffix" : "" } ], "id" : "ITEM-1", "issued" : { "date-parts" : [ [ "2014" ] ] }, "title" : "The international survey of herbicide resistant weeds", "type" : "webpage" }, "uris" : [ "http://www.mendeley.com/documents/?uuid=79885d4b-a1a1-4ecb-a43c-6cbacbd9d2f2" ] } ], "mendeley" : { "formattedCitation" : "(Heap, 2014)", "manualFormatting" : "(Heap 2014)", "plainTextFormattedCitation" : "(Heap, 2014)", "previouslyFormattedCitation" : "(Heap, 2014)" }, "properties" : { "noteIndex" : 0 }, "schema" : "https://github.com/citation-style-language/schema/raw/master/csl-citation.json" }</w:instrText>
      </w:r>
      <w:r w:rsidR="0059446C">
        <w:rPr>
          <w:rFonts w:ascii="Times New Roman" w:hAnsi="Times New Roman"/>
          <w:szCs w:val="24"/>
        </w:rPr>
        <w:fldChar w:fldCharType="separate"/>
      </w:r>
      <w:r w:rsidR="0059446C" w:rsidRPr="0059446C">
        <w:rPr>
          <w:rFonts w:ascii="Times New Roman" w:hAnsi="Times New Roman"/>
          <w:noProof/>
          <w:szCs w:val="24"/>
        </w:rPr>
        <w:t>(Heap 2014)</w:t>
      </w:r>
      <w:r w:rsidR="0059446C">
        <w:rPr>
          <w:rFonts w:ascii="Times New Roman" w:hAnsi="Times New Roman"/>
          <w:szCs w:val="24"/>
        </w:rPr>
        <w:fldChar w:fldCharType="end"/>
      </w:r>
      <w:r w:rsidR="00DC1CA0" w:rsidRPr="006947B3">
        <w:rPr>
          <w:rFonts w:ascii="Times New Roman" w:hAnsi="Times New Roman"/>
          <w:szCs w:val="24"/>
        </w:rPr>
        <w:t>.</w:t>
      </w:r>
      <w:r w:rsidR="00D8395B" w:rsidRPr="006947B3">
        <w:rPr>
          <w:rFonts w:ascii="Times New Roman" w:hAnsi="Times New Roman"/>
          <w:szCs w:val="24"/>
        </w:rPr>
        <w:t xml:space="preserve"> </w:t>
      </w:r>
      <w:r w:rsidR="00BA6E15" w:rsidRPr="006947B3">
        <w:rPr>
          <w:rFonts w:ascii="Times New Roman" w:eastAsia="CMR12" w:hAnsi="Times New Roman"/>
          <w:szCs w:val="24"/>
        </w:rPr>
        <w:t xml:space="preserve"> </w:t>
      </w:r>
      <w:r w:rsidR="00A65DCE" w:rsidRPr="006947B3">
        <w:rPr>
          <w:rFonts w:ascii="Times New Roman" w:eastAsia="CMR12" w:hAnsi="Times New Roman"/>
          <w:szCs w:val="24"/>
        </w:rPr>
        <w:t>Horseweed p</w:t>
      </w:r>
      <w:r w:rsidRPr="006947B3">
        <w:rPr>
          <w:rFonts w:ascii="Times New Roman" w:eastAsia="CMR12" w:hAnsi="Times New Roman"/>
          <w:szCs w:val="24"/>
        </w:rPr>
        <w:t xml:space="preserve">lants can reach </w:t>
      </w:r>
      <w:r w:rsidR="001049CF" w:rsidRPr="006947B3">
        <w:rPr>
          <w:rFonts w:ascii="Times New Roman" w:eastAsia="CMR12" w:hAnsi="Times New Roman"/>
          <w:szCs w:val="24"/>
        </w:rPr>
        <w:t xml:space="preserve">a </w:t>
      </w:r>
      <w:r w:rsidRPr="006947B3">
        <w:rPr>
          <w:rFonts w:ascii="Times New Roman" w:eastAsia="CMR12" w:hAnsi="Times New Roman"/>
          <w:szCs w:val="24"/>
        </w:rPr>
        <w:t xml:space="preserve">height of two meters, </w:t>
      </w:r>
      <w:r w:rsidR="009A54A7" w:rsidRPr="006947B3">
        <w:rPr>
          <w:rFonts w:ascii="Times New Roman" w:eastAsia="CMR12" w:hAnsi="Times New Roman"/>
          <w:szCs w:val="24"/>
        </w:rPr>
        <w:t xml:space="preserve">and </w:t>
      </w:r>
      <w:r w:rsidRPr="006947B3">
        <w:rPr>
          <w:rFonts w:ascii="Times New Roman" w:eastAsia="CMR12" w:hAnsi="Times New Roman"/>
          <w:szCs w:val="24"/>
        </w:rPr>
        <w:t>a single plant can produce nearly 200</w:t>
      </w:r>
      <w:r w:rsidR="00C7622A" w:rsidRPr="006947B3">
        <w:rPr>
          <w:rFonts w:ascii="Times New Roman" w:eastAsia="CMR12" w:hAnsi="Times New Roman"/>
          <w:szCs w:val="24"/>
        </w:rPr>
        <w:t>,</w:t>
      </w:r>
      <w:r w:rsidRPr="006947B3">
        <w:rPr>
          <w:rFonts w:ascii="Times New Roman" w:eastAsia="CMR12" w:hAnsi="Times New Roman"/>
          <w:szCs w:val="24"/>
        </w:rPr>
        <w:t>000</w:t>
      </w:r>
      <w:r w:rsidR="00294D8F" w:rsidRPr="006947B3">
        <w:rPr>
          <w:rFonts w:ascii="Times New Roman" w:eastAsia="CMR12" w:hAnsi="Times New Roman"/>
          <w:szCs w:val="24"/>
        </w:rPr>
        <w:t xml:space="preserve"> </w:t>
      </w:r>
      <w:r w:rsidR="0064346D" w:rsidRPr="006947B3">
        <w:rPr>
          <w:rFonts w:ascii="Times New Roman" w:eastAsia="CMR12" w:hAnsi="Times New Roman"/>
          <w:szCs w:val="24"/>
        </w:rPr>
        <w:t xml:space="preserve">seeds </w:t>
      </w:r>
      <w:r w:rsidR="0059446C">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"10.2307/2259221", "ISSN" : "00220477", "author" : [ { "dropping-particle" : "", "family" : "Regehr", "given" : "D. L.", "non-dropping-particle" : "", "parse-names" : false, "suffix" : "" }, { "dropping-particle" : "", "family" : "Bazzaz", "given" : "F. A.", "non-dropping-particle" : "", "parse-names" : false, "suffix" : "" } ], "container-title" : "The Journal of Ecology", "id" : "ITEM-1", "issue" : "3", "issued" : { "date-parts" : [ [ "1979", "11" ] ] }, "page" : "923", "title" : "The Population Dynamics of Erigeron Canadensis, A Successional Winter Annual", "type" : "article-journal", "volume" : "67" }, "uris" : [ "http://www.mendeley.com/documents/?uuid=dfabcccc-7da9-4b1a-8c82-21221d54edb6" ] }, { "id" : "ITEM-2", "itemData" : { "author" : [ { "dropping-particle" : "", "family" : "Bhowmik", "given" : "P C.", "non-dropping-particle" : "", "parse-names" : false, "suffix" : "" }, { "dropping-particle" : "", "family" : "Bekech", "given" : "M. M.", "non-dropping-particle" : "", "parse-names" : false, "suffix" : "" } ], "container-title" : "Agronomy (Trends in Agricultural Science)", "id" : "ITEM-2", "issue" : "1", "issued" : { "date-parts" : [ [ "1993" ] ] }, "page" : "67\u201371", "title" : "Horseweed (Conyza canadensis) seed production, emergence and distribution in no-till and conventional-tillage corn (Zea mays)", "type" : "article-journal" }, "uris" : [ "http://www.mendeley.com/documents/?uuid=c8d772fc-767a-4a92-a71a-eaac25f6d9aa" ] } ], "mendeley" : { "formattedCitation" : "(Bhowmik &amp; Bekech, 1993; Regehr &amp; Bazzaz, 1979)", "manualFormatting" : "(Bhowmik and Bekech 1993; Regehr and Bazzaz 1979)", "plainTextFormattedCitation" : "(Bhowmik &amp; Bekech, 1993; Regehr &amp; Bazzaz, 1979)", "previouslyFormattedCitation" : "(Bhowmik &amp; Bekech, 1993; Regehr &amp; Bazzaz, 1979)" }, "properties" : { "noteIndex" : 0 }, "schema" : "https://github.com/citation-style-language/schema/raw/master/csl-citation.json" }</w:instrText>
      </w:r>
      <w:r w:rsidR="0059446C">
        <w:rPr>
          <w:rFonts w:ascii="Times New Roman" w:eastAsia="CMR12" w:hAnsi="Times New Roman"/>
          <w:szCs w:val="24"/>
        </w:rPr>
        <w:fldChar w:fldCharType="separate"/>
      </w:r>
      <w:r w:rsidR="0059446C" w:rsidRPr="0059446C">
        <w:rPr>
          <w:rFonts w:ascii="Times New Roman" w:eastAsia="CMR12" w:hAnsi="Times New Roman"/>
          <w:noProof/>
          <w:szCs w:val="24"/>
        </w:rPr>
        <w:t xml:space="preserve">(Bhowmik </w:t>
      </w:r>
      <w:r w:rsidR="003217A4">
        <w:rPr>
          <w:rFonts w:ascii="Times New Roman" w:eastAsia="CMR12" w:hAnsi="Times New Roman"/>
          <w:noProof/>
          <w:szCs w:val="24"/>
        </w:rPr>
        <w:t>and</w:t>
      </w:r>
      <w:r w:rsidR="003217A4" w:rsidRPr="0059446C">
        <w:rPr>
          <w:rFonts w:ascii="Times New Roman" w:eastAsia="CMR12" w:hAnsi="Times New Roman"/>
          <w:noProof/>
          <w:szCs w:val="24"/>
        </w:rPr>
        <w:t xml:space="preserve"> </w:t>
      </w:r>
      <w:r w:rsidR="0059446C" w:rsidRPr="0059446C">
        <w:rPr>
          <w:rFonts w:ascii="Times New Roman" w:eastAsia="CMR12" w:hAnsi="Times New Roman"/>
          <w:noProof/>
          <w:szCs w:val="24"/>
        </w:rPr>
        <w:t xml:space="preserve">Bekech 1993; Regehr </w:t>
      </w:r>
      <w:r w:rsidR="003217A4">
        <w:rPr>
          <w:rFonts w:ascii="Times New Roman" w:eastAsia="CMR12" w:hAnsi="Times New Roman"/>
          <w:noProof/>
          <w:szCs w:val="24"/>
        </w:rPr>
        <w:t>and</w:t>
      </w:r>
      <w:r w:rsidR="003217A4" w:rsidRPr="0059446C">
        <w:rPr>
          <w:rFonts w:ascii="Times New Roman" w:eastAsia="CMR12" w:hAnsi="Times New Roman"/>
          <w:noProof/>
          <w:szCs w:val="24"/>
        </w:rPr>
        <w:t xml:space="preserve"> </w:t>
      </w:r>
      <w:r w:rsidR="0059446C" w:rsidRPr="0059446C">
        <w:rPr>
          <w:rFonts w:ascii="Times New Roman" w:eastAsia="CMR12" w:hAnsi="Times New Roman"/>
          <w:noProof/>
          <w:szCs w:val="24"/>
        </w:rPr>
        <w:t>Bazzaz 1979)</w:t>
      </w:r>
      <w:r w:rsidR="0059446C">
        <w:rPr>
          <w:rFonts w:ascii="Times New Roman" w:eastAsia="CMR12" w:hAnsi="Times New Roman"/>
          <w:szCs w:val="24"/>
        </w:rPr>
        <w:fldChar w:fldCharType="end"/>
      </w:r>
      <w:r w:rsidR="0059446C">
        <w:rPr>
          <w:rFonts w:ascii="Times New Roman" w:eastAsia="CMR12" w:hAnsi="Times New Roman"/>
          <w:szCs w:val="24"/>
        </w:rPr>
        <w:t xml:space="preserve">. </w:t>
      </w:r>
      <w:r w:rsidRPr="006947B3">
        <w:rPr>
          <w:rFonts w:ascii="Times New Roman" w:eastAsia="CMR12" w:hAnsi="Times New Roman"/>
          <w:szCs w:val="24"/>
        </w:rPr>
        <w:t xml:space="preserve"> The seeds are small</w:t>
      </w:r>
      <w:r w:rsidR="00E21FAA" w:rsidRPr="006947B3">
        <w:rPr>
          <w:rFonts w:ascii="Times New Roman" w:eastAsia="CMR12" w:hAnsi="Times New Roman"/>
          <w:szCs w:val="24"/>
        </w:rPr>
        <w:t xml:space="preserve"> </w:t>
      </w:r>
      <w:r w:rsidRPr="006947B3">
        <w:rPr>
          <w:rFonts w:ascii="Times New Roman" w:eastAsia="CMR12" w:hAnsi="Times New Roman"/>
          <w:szCs w:val="24"/>
        </w:rPr>
        <w:t>achenes (</w:t>
      </w:r>
      <w:r w:rsidR="00F74667" w:rsidRPr="006947B3">
        <w:rPr>
          <w:rFonts w:ascii="Times New Roman" w:eastAsia="CMR12" w:hAnsi="Times New Roman"/>
          <w:szCs w:val="24"/>
        </w:rPr>
        <w:t>1.6-6.4 mm long</w:t>
      </w:r>
      <w:r w:rsidR="00503693" w:rsidRPr="006947B3">
        <w:rPr>
          <w:rFonts w:ascii="Times New Roman" w:eastAsia="CMR12" w:hAnsi="Times New Roman"/>
          <w:szCs w:val="24"/>
        </w:rPr>
        <w:t>)</w:t>
      </w:r>
      <w:r w:rsidRPr="006947B3">
        <w:rPr>
          <w:rFonts w:ascii="Times New Roman" w:eastAsia="CMR12" w:hAnsi="Times New Roman"/>
          <w:szCs w:val="24"/>
        </w:rPr>
        <w:t xml:space="preserve">, with a </w:t>
      </w:r>
      <w:proofErr w:type="spellStart"/>
      <w:r w:rsidRPr="006947B3">
        <w:rPr>
          <w:rFonts w:ascii="Times New Roman" w:eastAsia="CMR12" w:hAnsi="Times New Roman"/>
          <w:szCs w:val="24"/>
        </w:rPr>
        <w:t>pappus</w:t>
      </w:r>
      <w:proofErr w:type="spellEnd"/>
      <w:r w:rsidRPr="006947B3">
        <w:rPr>
          <w:rFonts w:ascii="Times New Roman" w:eastAsia="CMR12" w:hAnsi="Times New Roman"/>
          <w:szCs w:val="24"/>
        </w:rPr>
        <w:t xml:space="preserve"> of tan to white bristles</w:t>
      </w:r>
      <w:r w:rsidR="0059446C">
        <w:rPr>
          <w:rFonts w:ascii="Times New Roman" w:eastAsia="CMR12" w:hAnsi="Times New Roman"/>
          <w:szCs w:val="24"/>
        </w:rPr>
        <w:t xml:space="preserve"> </w:t>
      </w:r>
      <w:r w:rsidR="0059446C">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"URL" : "www.btny.purdue.edu/weedscience/marestail/ID-323 HorseWeed.pdf", "author" : [ { "dropping-particle" : "", "family" : "Loux", "given" : "M.", "non-dropping-particle" : "", "parse-names" : false, "suffix" : "" }, { "dropping-particle" : "", "family" : "Stachler", "given" : "J.", "non-dropping-particle" : "", "parse-names" : false, "suffix" : "" }, { "dropping-particle" : "", "family" : "Johnson", "given" : "B.", "non-dropping-particle" : "", "parse-names" : false, "suffix" : "" }, { "dropping-particle" : "", "family" : "Nice", "given" : "G.", "non-dropping-particle" : "", "parse-names" : false, "suffix" : "" }, { "dropping-particle" : "", "family" : "Davis", "given" : "V.", "non-dropping-particle" : "", "parse-names" : false, "suffix" : "" }, { "dropping-particle" : "", "family" : "Nordby", "given" : "D.", "non-dropping-particle" : "", "parse-names" : false, "suffix" : "" } ], "id" : "ITEM-1", "issued" : { "date-parts" : [ [ "2014" ] ] }, "title" : "Biology and management of horseweed", "type" : "webpage" }, "uris" : [ "http://www.mendeley.com/documents/?uuid=984f3d0c-cfdf-473c-a226-d2b90c9aeb92" ] } ], "mendeley" : { "formattedCitation" : "(Loux et al., 2014)", "manualFormatting" : "(Loux et al. 2014)", "plainTextFormattedCitation" : "(Loux et al., 2014)", "previouslyFormattedCitation" : "(Loux et al., 2014)" }, "properties" : { "noteIndex" : 0 }, "schema" : "https://github.com/citation-style-language/schema/raw/master/csl-citation.json" }</w:instrText>
      </w:r>
      <w:r w:rsidR="0059446C">
        <w:rPr>
          <w:rFonts w:ascii="Times New Roman" w:eastAsia="CMR12" w:hAnsi="Times New Roman"/>
          <w:szCs w:val="24"/>
        </w:rPr>
        <w:fldChar w:fldCharType="separate"/>
      </w:r>
      <w:r w:rsidR="0059446C" w:rsidRPr="0059446C">
        <w:rPr>
          <w:rFonts w:ascii="Times New Roman" w:eastAsia="CMR12" w:hAnsi="Times New Roman"/>
          <w:noProof/>
          <w:szCs w:val="24"/>
        </w:rPr>
        <w:t>(Loux et al. 2014)</w:t>
      </w:r>
      <w:r w:rsidR="0059446C">
        <w:rPr>
          <w:rFonts w:ascii="Times New Roman" w:eastAsia="CMR12" w:hAnsi="Times New Roman"/>
          <w:szCs w:val="24"/>
        </w:rPr>
        <w:fldChar w:fldCharType="end"/>
      </w:r>
      <w:r w:rsidRPr="006947B3">
        <w:rPr>
          <w:rFonts w:ascii="Times New Roman" w:eastAsia="CMR12" w:hAnsi="Times New Roman"/>
          <w:szCs w:val="24"/>
        </w:rPr>
        <w:t>.</w:t>
      </w:r>
      <w:r w:rsidR="00B57065" w:rsidRPr="006947B3">
        <w:rPr>
          <w:rFonts w:ascii="Times New Roman" w:eastAsia="CMR12" w:hAnsi="Times New Roman"/>
          <w:szCs w:val="24"/>
        </w:rPr>
        <w:t xml:space="preserve"> </w:t>
      </w:r>
      <w:r w:rsidR="00982FEB" w:rsidRPr="006947B3">
        <w:rPr>
          <w:rFonts w:ascii="Times New Roman" w:eastAsia="CMR12" w:hAnsi="Times New Roman"/>
          <w:szCs w:val="24"/>
        </w:rPr>
        <w:t xml:space="preserve">Horseweed </w:t>
      </w:r>
      <w:r w:rsidRPr="006947B3">
        <w:rPr>
          <w:rFonts w:ascii="Times New Roman" w:eastAsia="CMR12" w:hAnsi="Times New Roman"/>
          <w:szCs w:val="24"/>
        </w:rPr>
        <w:t xml:space="preserve">seeds are lightweight, approximately </w:t>
      </w:r>
      <w:r w:rsidR="0041630A" w:rsidRPr="006947B3">
        <w:rPr>
          <w:rFonts w:ascii="Times New Roman" w:eastAsia="CMR12" w:hAnsi="Times New Roman"/>
          <w:szCs w:val="24"/>
        </w:rPr>
        <w:t>1,4</w:t>
      </w:r>
      <w:r w:rsidRPr="006947B3">
        <w:rPr>
          <w:rFonts w:ascii="Times New Roman" w:eastAsia="CMR12" w:hAnsi="Times New Roman"/>
          <w:szCs w:val="24"/>
        </w:rPr>
        <w:t xml:space="preserve">00,000 seeds per </w:t>
      </w:r>
      <w:r w:rsidR="0041630A" w:rsidRPr="006947B3">
        <w:rPr>
          <w:rFonts w:ascii="Times New Roman" w:eastAsia="CMR12" w:hAnsi="Times New Roman"/>
          <w:szCs w:val="24"/>
        </w:rPr>
        <w:t>kg</w:t>
      </w:r>
      <w:r w:rsidR="00DF4CAE" w:rsidRPr="006947B3">
        <w:rPr>
          <w:rFonts w:ascii="Times New Roman" w:eastAsia="CMR12" w:hAnsi="Times New Roman"/>
          <w:szCs w:val="24"/>
        </w:rPr>
        <w:t xml:space="preserve"> or 0.7 mg per seed</w:t>
      </w:r>
      <w:r w:rsidR="0059446C">
        <w:rPr>
          <w:rFonts w:ascii="Times New Roman" w:eastAsia="CMR12" w:hAnsi="Times New Roman"/>
          <w:szCs w:val="24"/>
        </w:rPr>
        <w:t xml:space="preserve"> </w:t>
      </w:r>
      <w:r w:rsidR="0059446C">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"author" : [ { "dropping-particle" : "", "family" : "Tilley", "given" : "Derek", "non-dropping-particle" : "", "parse-names" : false, "suffix" : "" } ], "id" : "ITEM-1", "issued" : { "date-parts" : [ [ "2012" ] ] }, "publisher-place" : "NRCS Plant Materials Center Aberdeen, Idaho", "title" : "Ecology and management of Canadian horseweed (conyza canadensis), Tech. report", "type" : "report" }, "uris" : [ "http://www.mendeley.com/documents/?uuid=4ed397e4-9a0b-3518-9e4a-175254d5ef87" ] } ], "mendeley" : { "formattedCitation" : "(Tilley, 2012)", "manualFormatting" : "(Tilley 2012)", "plainTextFormattedCitation" : "(Tilley, 2012)", "previouslyFormattedCitation" : "(Tilley, 2012)" }, "properties" : { "noteIndex" : 0 }, "schema" : "https://github.com/citation-style-language/schema/raw/master/csl-citation.json" }</w:instrText>
      </w:r>
      <w:r w:rsidR="0059446C">
        <w:rPr>
          <w:rFonts w:ascii="Times New Roman" w:eastAsia="CMR12" w:hAnsi="Times New Roman"/>
          <w:szCs w:val="24"/>
        </w:rPr>
        <w:fldChar w:fldCharType="separate"/>
      </w:r>
      <w:r w:rsidR="0059446C" w:rsidRPr="0059446C">
        <w:rPr>
          <w:rFonts w:ascii="Times New Roman" w:eastAsia="CMR12" w:hAnsi="Times New Roman"/>
          <w:noProof/>
          <w:szCs w:val="24"/>
        </w:rPr>
        <w:t>(Tilley 2012)</w:t>
      </w:r>
      <w:r w:rsidR="0059446C">
        <w:rPr>
          <w:rFonts w:ascii="Times New Roman" w:eastAsia="CMR12" w:hAnsi="Times New Roman"/>
          <w:szCs w:val="24"/>
        </w:rPr>
        <w:fldChar w:fldCharType="end"/>
      </w:r>
      <w:r w:rsidRPr="006947B3">
        <w:rPr>
          <w:rFonts w:ascii="Times New Roman" w:eastAsia="CMR12" w:hAnsi="Times New Roman"/>
          <w:szCs w:val="24"/>
        </w:rPr>
        <w:t xml:space="preserve">. </w:t>
      </w:r>
      <w:r w:rsidR="00982FEB" w:rsidRPr="006947B3">
        <w:rPr>
          <w:rFonts w:ascii="Times New Roman" w:eastAsia="CMR12" w:hAnsi="Times New Roman"/>
          <w:szCs w:val="24"/>
        </w:rPr>
        <w:t xml:space="preserve">The </w:t>
      </w:r>
      <w:r w:rsidRPr="006947B3">
        <w:rPr>
          <w:rFonts w:ascii="Times New Roman" w:eastAsia="CMR12" w:hAnsi="Times New Roman"/>
          <w:szCs w:val="24"/>
        </w:rPr>
        <w:t xml:space="preserve">seeds </w:t>
      </w:r>
      <w:r w:rsidR="00982FEB" w:rsidRPr="006947B3">
        <w:rPr>
          <w:rFonts w:ascii="Times New Roman" w:eastAsia="CMR12" w:hAnsi="Times New Roman"/>
          <w:szCs w:val="24"/>
        </w:rPr>
        <w:t xml:space="preserve">have </w:t>
      </w:r>
      <w:r w:rsidR="009A54A7" w:rsidRPr="006947B3">
        <w:rPr>
          <w:rFonts w:ascii="Times New Roman" w:eastAsia="CMR12" w:hAnsi="Times New Roman"/>
          <w:szCs w:val="24"/>
        </w:rPr>
        <w:t xml:space="preserve">a </w:t>
      </w:r>
      <w:r w:rsidRPr="006947B3">
        <w:rPr>
          <w:rFonts w:ascii="Times New Roman" w:eastAsia="CMR12" w:hAnsi="Times New Roman"/>
          <w:szCs w:val="24"/>
        </w:rPr>
        <w:t>low gravitational-settlement</w:t>
      </w:r>
      <w:r w:rsidR="001F46D0" w:rsidRPr="006947B3">
        <w:rPr>
          <w:rFonts w:ascii="Times New Roman" w:eastAsia="CMR12" w:hAnsi="Times New Roman"/>
          <w:szCs w:val="24"/>
        </w:rPr>
        <w:t xml:space="preserve"> </w:t>
      </w:r>
      <w:r w:rsidRPr="006947B3">
        <w:rPr>
          <w:rFonts w:ascii="Times New Roman" w:eastAsia="CMR12" w:hAnsi="Times New Roman"/>
          <w:szCs w:val="24"/>
        </w:rPr>
        <w:t>velocity (</w:t>
      </w:r>
      <w:r w:rsidR="004F4E76" w:rsidRPr="006947B3">
        <w:rPr>
          <w:rFonts w:ascii="Times New Roman" w:eastAsia="CMR12" w:hAnsi="Times New Roman"/>
          <w:szCs w:val="24"/>
        </w:rPr>
        <w:t>0.3</w:t>
      </w:r>
      <w:r w:rsidR="002A764A" w:rsidRPr="006947B3">
        <w:rPr>
          <w:rFonts w:ascii="Times New Roman" w:eastAsia="CMR12" w:hAnsi="Times New Roman"/>
          <w:szCs w:val="24"/>
        </w:rPr>
        <w:t>23 m/s</w:t>
      </w:r>
      <w:r w:rsidR="00F56048">
        <w:rPr>
          <w:rFonts w:ascii="Times New Roman" w:eastAsia="CMR12" w:hAnsi="Times New Roman"/>
          <w:szCs w:val="24"/>
        </w:rPr>
        <w:t>)</w:t>
      </w:r>
      <w:r w:rsidR="0059446C">
        <w:rPr>
          <w:rFonts w:ascii="Times New Roman" w:eastAsia="CMR12" w:hAnsi="Times New Roman"/>
          <w:szCs w:val="24"/>
        </w:rPr>
        <w:t xml:space="preserve"> </w:t>
      </w:r>
      <w:r w:rsidR="00F56048">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"10.2307/2445362", "ISSN" : "00029122", "author" : [ { "dropping-particle" : "", "family" : "Andersen", "given" : "Mark C.", "non-dropping-particle" : "", "parse-names" : false, "suffix" : "" } ], "container-title" : "American Journal of Botany", "id" : "ITEM-1", "issue" : "5", "issued" : { "date-parts" : [ [ "1993", "5" ] ] }, "page" : "487", "title" : "Diaspore Morphology and Seed Dispersal in Several Wind-Dispersed Asteraceae", "type" : "article-journal", "volume" : "80" }, "uris" : [ "http://www.mendeley.com/documents/?uuid=6dc92c2b-190b-4b66-9e1d-a86300071294" ] }, { "id" : "ITEM-2", "itemData" : { "author" : [ { "dropping-particle" : "", "family" : "Dauer", "given" : "Joseph T.", "non-dropping-particle" : "", "parse-names" : false, "suffix" : "" }, { "dropping-particle" : "", "family" : "Mortensen", "given" : "David A.", "non-dropping-particle" : "", "parse-names" : false, "suffix" : "" }, { "dropping-particle" : "", "family" : "Humston", "given" : "Robert", "non-dropping-particle" : "", "parse-names" : false, "suffix" : "" } ], "container-title" : "Weed Science", "id" : "ITEM-2", "issue" : "3", "issued" : { "date-parts" : [ [ "2006" ] ] }, "page" : "484-489", "title" : "Controlled Experiments to Predict Horseweed (Conyza canadensis) Dispersal Distances", "type" : "article-journal", "volume" : "54" }, "uris" : [ "http://www.mendeley.com/documents/?uuid=7461654a-af2f-4d0e-86f9-885140d84664" ] } ], "mendeley" : { "formattedCitation" : "(Andersen, 1993; Dauer, Mortensen, &amp; Humston, 2006)", "manualFormatting" : "(Andersen 1993; Dauer et al. 2006)", "plainTextFormattedCitation" : "(Andersen, 1993; Dauer, Mortensen, &amp; Humston, 2006)", "previouslyFormattedCitation" : "(Andersen, 1993; Dauer, Mortensen, &amp; Humston, 2006)" }, "properties" : { "noteIndex" : 0 }, "schema" : "https://github.com/citation-style-language/schema/raw/master/csl-citation.json" }</w:instrText>
      </w:r>
      <w:r w:rsidR="00F56048">
        <w:rPr>
          <w:rFonts w:ascii="Times New Roman" w:eastAsia="CMR12" w:hAnsi="Times New Roman"/>
          <w:szCs w:val="24"/>
        </w:rPr>
        <w:fldChar w:fldCharType="separate"/>
      </w:r>
      <w:r w:rsidR="00F56048" w:rsidRPr="00F56048">
        <w:rPr>
          <w:rFonts w:ascii="Times New Roman" w:eastAsia="CMR12" w:hAnsi="Times New Roman"/>
          <w:noProof/>
          <w:szCs w:val="24"/>
        </w:rPr>
        <w:t>(Andersen 1993; Dauer</w:t>
      </w:r>
      <w:r w:rsidR="003217A4">
        <w:rPr>
          <w:rFonts w:ascii="Times New Roman" w:eastAsia="CMR12" w:hAnsi="Times New Roman"/>
          <w:noProof/>
          <w:szCs w:val="24"/>
        </w:rPr>
        <w:t xml:space="preserve"> et al.</w:t>
      </w:r>
      <w:r w:rsidR="00F56048" w:rsidRPr="00F56048">
        <w:rPr>
          <w:rFonts w:ascii="Times New Roman" w:eastAsia="CMR12" w:hAnsi="Times New Roman"/>
          <w:noProof/>
          <w:szCs w:val="24"/>
        </w:rPr>
        <w:t xml:space="preserve"> 2006)</w:t>
      </w:r>
      <w:r w:rsidR="00F56048">
        <w:rPr>
          <w:rFonts w:ascii="Times New Roman" w:eastAsia="CMR12" w:hAnsi="Times New Roman"/>
          <w:szCs w:val="24"/>
        </w:rPr>
        <w:fldChar w:fldCharType="end"/>
      </w:r>
      <w:r w:rsidRPr="006947B3">
        <w:rPr>
          <w:rFonts w:ascii="Times New Roman" w:eastAsia="CMR12" w:hAnsi="Times New Roman"/>
          <w:szCs w:val="24"/>
        </w:rPr>
        <w:t xml:space="preserve">. </w:t>
      </w:r>
    </w:p>
    <w:p w14:paraId="44F7C1D5" w14:textId="706B8BAB" w:rsidR="00D72A91" w:rsidRPr="006947B3" w:rsidRDefault="00D72A91" w:rsidP="003153BB">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hAnsi="Times New Roman"/>
          <w:szCs w:val="24"/>
        </w:rPr>
        <w:t>Strategies to control the spread of horseweed</w:t>
      </w:r>
      <w:r w:rsidR="00982FEB" w:rsidRPr="006947B3">
        <w:rPr>
          <w:rFonts w:ascii="Times New Roman" w:hAnsi="Times New Roman"/>
          <w:szCs w:val="24"/>
        </w:rPr>
        <w:t>, especially resistant biotypes,</w:t>
      </w:r>
      <w:r w:rsidRPr="006947B3">
        <w:rPr>
          <w:rFonts w:ascii="Times New Roman" w:hAnsi="Times New Roman"/>
          <w:szCs w:val="24"/>
        </w:rPr>
        <w:t xml:space="preserve"> across agricultural fields</w:t>
      </w:r>
      <w:r w:rsidR="007811AC" w:rsidRPr="006947B3">
        <w:rPr>
          <w:rFonts w:ascii="Times New Roman" w:hAnsi="Times New Roman"/>
          <w:szCs w:val="24"/>
        </w:rPr>
        <w:t xml:space="preserve"> or natural lands</w:t>
      </w:r>
      <w:r w:rsidRPr="006947B3">
        <w:rPr>
          <w:rFonts w:ascii="Times New Roman" w:hAnsi="Times New Roman"/>
          <w:szCs w:val="24"/>
        </w:rPr>
        <w:t xml:space="preserve"> </w:t>
      </w:r>
      <w:r w:rsidR="006127F8" w:rsidRPr="006947B3">
        <w:rPr>
          <w:rFonts w:ascii="Times New Roman" w:hAnsi="Times New Roman"/>
          <w:szCs w:val="24"/>
        </w:rPr>
        <w:t>require an</w:t>
      </w:r>
      <w:r w:rsidRPr="006947B3">
        <w:rPr>
          <w:rFonts w:ascii="Times New Roman" w:hAnsi="Times New Roman"/>
          <w:szCs w:val="24"/>
        </w:rPr>
        <w:t xml:space="preserve"> increased understanding of the </w:t>
      </w:r>
      <w:r w:rsidR="004F27A0" w:rsidRPr="006947B3">
        <w:rPr>
          <w:rFonts w:ascii="Times New Roman" w:hAnsi="Times New Roman"/>
          <w:szCs w:val="24"/>
        </w:rPr>
        <w:t xml:space="preserve">seed dispersion </w:t>
      </w:r>
      <w:r w:rsidR="003B0B5B" w:rsidRPr="006947B3">
        <w:rPr>
          <w:rFonts w:ascii="Times New Roman" w:hAnsi="Times New Roman"/>
          <w:szCs w:val="24"/>
        </w:rPr>
        <w:t>process</w:t>
      </w:r>
      <w:r w:rsidR="006127F8" w:rsidRPr="006947B3">
        <w:rPr>
          <w:rFonts w:ascii="Times New Roman" w:hAnsi="Times New Roman"/>
          <w:szCs w:val="24"/>
        </w:rPr>
        <w:t>.</w:t>
      </w:r>
      <w:r w:rsidR="0074160E" w:rsidRPr="006947B3">
        <w:rPr>
          <w:rFonts w:ascii="Times New Roman" w:hAnsi="Times New Roman"/>
          <w:szCs w:val="24"/>
        </w:rPr>
        <w:t xml:space="preserve"> </w:t>
      </w:r>
      <w:r w:rsidR="0074160E" w:rsidRPr="006947B3">
        <w:rPr>
          <w:rFonts w:ascii="Times New Roman" w:eastAsia="CMR12" w:hAnsi="Times New Roman"/>
          <w:szCs w:val="24"/>
        </w:rPr>
        <w:t>The dispersal</w:t>
      </w:r>
      <w:r w:rsidR="00646029" w:rsidRPr="006947B3">
        <w:rPr>
          <w:rFonts w:ascii="Times New Roman" w:eastAsia="CMR12" w:hAnsi="Times New Roman"/>
          <w:szCs w:val="24"/>
        </w:rPr>
        <w:t xml:space="preserve"> </w:t>
      </w:r>
      <w:r w:rsidR="0074160E" w:rsidRPr="006947B3">
        <w:rPr>
          <w:rFonts w:ascii="Times New Roman" w:eastAsia="CMR12" w:hAnsi="Times New Roman"/>
          <w:szCs w:val="24"/>
        </w:rPr>
        <w:t>can be influenced by many factors, including seed source strength</w:t>
      </w:r>
      <w:r w:rsidR="005165E3" w:rsidRPr="006947B3">
        <w:rPr>
          <w:rFonts w:ascii="Times New Roman" w:eastAsia="CMR12" w:hAnsi="Times New Roman"/>
          <w:szCs w:val="24"/>
        </w:rPr>
        <w:t xml:space="preserve"> (release rate)</w:t>
      </w:r>
      <w:r w:rsidR="0074160E" w:rsidRPr="006947B3">
        <w:rPr>
          <w:rFonts w:ascii="Times New Roman" w:eastAsia="CMR12" w:hAnsi="Times New Roman"/>
          <w:szCs w:val="24"/>
        </w:rPr>
        <w:t>, meteorological</w:t>
      </w:r>
      <w:r w:rsidR="005C785F" w:rsidRPr="006947B3">
        <w:rPr>
          <w:rFonts w:ascii="Times New Roman" w:eastAsia="CMR12" w:hAnsi="Times New Roman"/>
          <w:szCs w:val="24"/>
        </w:rPr>
        <w:t xml:space="preserve"> </w:t>
      </w:r>
      <w:r w:rsidR="0074160E" w:rsidRPr="006947B3">
        <w:rPr>
          <w:rFonts w:ascii="Times New Roman" w:eastAsia="CMR12" w:hAnsi="Times New Roman"/>
          <w:szCs w:val="24"/>
        </w:rPr>
        <w:t xml:space="preserve">conditions, </w:t>
      </w:r>
      <w:r w:rsidR="00CB2614" w:rsidRPr="006947B3">
        <w:rPr>
          <w:rFonts w:ascii="Times New Roman" w:eastAsia="CMR12" w:hAnsi="Times New Roman"/>
          <w:szCs w:val="24"/>
        </w:rPr>
        <w:t>and topography</w:t>
      </w:r>
      <w:r w:rsidR="0074160E" w:rsidRPr="006947B3">
        <w:rPr>
          <w:rFonts w:ascii="Times New Roman" w:eastAsia="CMR12" w:hAnsi="Times New Roman"/>
          <w:szCs w:val="24"/>
        </w:rPr>
        <w:t xml:space="preserve">. Understanding </w:t>
      </w:r>
      <w:r w:rsidR="006127F8" w:rsidRPr="006947B3">
        <w:rPr>
          <w:rFonts w:ascii="Times New Roman" w:eastAsia="CMR12" w:hAnsi="Times New Roman"/>
          <w:szCs w:val="24"/>
        </w:rPr>
        <w:t xml:space="preserve">these </w:t>
      </w:r>
      <w:r w:rsidR="0074160E" w:rsidRPr="006947B3">
        <w:rPr>
          <w:rFonts w:ascii="Times New Roman" w:eastAsia="CMR12" w:hAnsi="Times New Roman"/>
          <w:szCs w:val="24"/>
        </w:rPr>
        <w:t>factors that</w:t>
      </w:r>
      <w:r w:rsidR="000D2DB9" w:rsidRPr="006947B3">
        <w:rPr>
          <w:rFonts w:ascii="Times New Roman" w:eastAsia="CMR12" w:hAnsi="Times New Roman"/>
          <w:szCs w:val="24"/>
        </w:rPr>
        <w:t xml:space="preserve"> </w:t>
      </w:r>
      <w:r w:rsidR="0074160E" w:rsidRPr="006947B3">
        <w:rPr>
          <w:rFonts w:ascii="Times New Roman" w:eastAsia="CMR12" w:hAnsi="Times New Roman"/>
          <w:szCs w:val="24"/>
        </w:rPr>
        <w:t>influence dispersal distance is essential in policy making.</w:t>
      </w:r>
      <w:r w:rsidR="000D2DB9" w:rsidRPr="006947B3">
        <w:rPr>
          <w:rFonts w:ascii="Times New Roman" w:eastAsia="CMR12" w:hAnsi="Times New Roman"/>
          <w:szCs w:val="24"/>
        </w:rPr>
        <w:t xml:space="preserve"> </w:t>
      </w:r>
      <w:r w:rsidR="00611738" w:rsidRPr="00FE4C27">
        <w:rPr>
          <w:rFonts w:ascii="Times New Roman" w:eastAsia="CMR12" w:hAnsi="Times New Roman"/>
          <w:szCs w:val="24"/>
          <w:highlight w:val="yellow"/>
          <w:rPrChange w:id="159" w:author="Liu, Jun" w:date="2016-12-06T12:14:00Z">
            <w:rPr>
              <w:rFonts w:ascii="Times New Roman" w:eastAsia="CMR12" w:hAnsi="Times New Roman"/>
              <w:szCs w:val="24"/>
            </w:rPr>
          </w:rPrChange>
        </w:rPr>
        <w:t xml:space="preserve">There were </w:t>
      </w:r>
      <w:r w:rsidR="00611738" w:rsidRPr="00FE4C27">
        <w:rPr>
          <w:rFonts w:ascii="Times New Roman" w:hAnsi="Times New Roman"/>
          <w:szCs w:val="24"/>
          <w:highlight w:val="yellow"/>
          <w:rPrChange w:id="160" w:author="Liu, Jun" w:date="2016-12-06T12:14:00Z">
            <w:rPr>
              <w:rFonts w:ascii="Times New Roman" w:hAnsi="Times New Roman"/>
              <w:szCs w:val="24"/>
            </w:rPr>
          </w:rPrChange>
        </w:rPr>
        <w:t>e</w:t>
      </w:r>
      <w:r w:rsidR="00A92693" w:rsidRPr="00FE4C27">
        <w:rPr>
          <w:rFonts w:ascii="Times New Roman" w:hAnsi="Times New Roman"/>
          <w:szCs w:val="24"/>
          <w:highlight w:val="yellow"/>
          <w:rPrChange w:id="161" w:author="Liu, Jun" w:date="2016-12-06T12:14:00Z">
            <w:rPr>
              <w:rFonts w:ascii="Times New Roman" w:hAnsi="Times New Roman"/>
              <w:szCs w:val="24"/>
            </w:rPr>
          </w:rPrChange>
        </w:rPr>
        <w:t xml:space="preserve">xperimental studies on seed </w:t>
      </w:r>
      <w:r w:rsidR="00DF6C83" w:rsidRPr="00FE4C27">
        <w:rPr>
          <w:rFonts w:ascii="Times New Roman" w:hAnsi="Times New Roman"/>
          <w:szCs w:val="24"/>
          <w:highlight w:val="yellow"/>
          <w:rPrChange w:id="162" w:author="Liu, Jun" w:date="2016-12-06T12:14:00Z">
            <w:rPr>
              <w:rFonts w:ascii="Times New Roman" w:hAnsi="Times New Roman"/>
              <w:szCs w:val="24"/>
            </w:rPr>
          </w:rPrChange>
        </w:rPr>
        <w:t xml:space="preserve">vertical </w:t>
      </w:r>
      <w:r w:rsidR="00A92693" w:rsidRPr="00FE4C27">
        <w:rPr>
          <w:rFonts w:ascii="Times New Roman" w:hAnsi="Times New Roman"/>
          <w:szCs w:val="24"/>
          <w:highlight w:val="yellow"/>
          <w:rPrChange w:id="163" w:author="Liu, Jun" w:date="2016-12-06T12:14:00Z">
            <w:rPr>
              <w:rFonts w:ascii="Times New Roman" w:hAnsi="Times New Roman"/>
              <w:szCs w:val="24"/>
            </w:rPr>
          </w:rPrChange>
        </w:rPr>
        <w:t>dispersion in the air</w:t>
      </w:r>
      <w:r w:rsidR="00F56048" w:rsidRPr="00FE4C27">
        <w:rPr>
          <w:rFonts w:ascii="Times New Roman" w:hAnsi="Times New Roman"/>
          <w:szCs w:val="24"/>
          <w:highlight w:val="yellow"/>
          <w:rPrChange w:id="164" w:author="Liu, Jun" w:date="2016-12-06T12:14:00Z">
            <w:rPr>
              <w:rFonts w:ascii="Times New Roman" w:hAnsi="Times New Roman"/>
              <w:szCs w:val="24"/>
            </w:rPr>
          </w:rPrChange>
        </w:rPr>
        <w:t xml:space="preserve"> </w:t>
      </w:r>
      <w:r w:rsidR="00F56048" w:rsidRPr="00FE4C27">
        <w:rPr>
          <w:rFonts w:ascii="Times New Roman" w:hAnsi="Times New Roman"/>
          <w:szCs w:val="24"/>
          <w:highlight w:val="yellow"/>
          <w:rPrChange w:id="165" w:author="Liu, Jun" w:date="2016-12-06T12:14:00Z">
            <w:rPr>
              <w:rFonts w:ascii="Times New Roman" w:hAnsi="Times New Roman"/>
              <w:szCs w:val="24"/>
            </w:rPr>
          </w:rPrChange>
        </w:rPr>
        <w:fldChar w:fldCharType="begin" w:fldLock="1"/>
      </w:r>
      <w:r w:rsidR="003217A4" w:rsidRPr="00FE4C27">
        <w:rPr>
          <w:rFonts w:ascii="Times New Roman" w:hAnsi="Times New Roman"/>
          <w:szCs w:val="24"/>
          <w:highlight w:val="yellow"/>
          <w:rPrChange w:id="166" w:author="Liu, Jun" w:date="2016-12-06T12:14:00Z">
            <w:rPr>
              <w:rFonts w:ascii="Times New Roman" w:hAnsi="Times New Roman"/>
              <w:szCs w:val="24"/>
            </w:rPr>
          </w:rPrChange>
        </w:rPr>
        <w:instrText>ADDIN CSL_CITATION { "citationItems" : [ { "id" : "ITEM-1", "itemData" : { "DOI" : "10.1614/WS-06-097R1.1", "ISSN" : "0043-1745", "author" : [ { "dropping-particle" : "", "family" : "Shields", "given" : "Elson J.", "non-dropping-particle" : "", "parse-names" : false, "suffix" : "" }, { "dropping-particle" : "", "family" : "Dauer", "given" : "Joseph T.", "non-dropping-particle" : "", "parse-names" : false, "suffix" : "" }, { "dropping-particle" : "", "family" : "VanGessel", "given" : "Mark J.", "non-dropping-particle" : "", "parse-names" : false, "suffix" : "" }, { "dropping-particle" : "", "family" : "Neumann", "given" : "Gabor", "non-dropping-particle" : "", "parse-names" : false, "suffix" : "" } ], "container-title" : "Weed Science", "id" : "ITEM-1", "issue" : "6", "issued" : { "date-parts" : [ [ "2006", "11" ] ] }, "page" : "1063-1067", "title" : "Horseweed (Conyza canadensis) seed collected in the planetary boundary layer", "type" : "article-journal", "volume" : "54" }, "uris" : [ "http://www.mendeley.com/documents/?uuid=7ab9bd0f-8fbf-4f04-a0a6-39eef9ba40f9" ] }, { "id" : "ITEM-2", "itemData" : { "DOI" : "10.1016/j.agrformet.2008.10.005", "ISSN" : "01681923", "author" : [ { "dropping-particle" : "", "family" : "Dauer", "given" : "Joseph T.", "non-dropping-particle" : "", "parse-names" : false, "suffix" : "" }, { "dropping-particle" : "", "family" : "Mortensen", "given" : "David A.", "non-dropping-particle" : "", "parse-names" : false, "suffix" : "" }, { "dropping-particle" : "", "family" : "Luschei", "given" : "Edward C.", "non-dropping-particle" : "", "parse-names" : false, "suffix" : "" }, { "dropping-particle" : "", "family" : "Isard", "given" : "Scott A.", "non-dropping-particle" : "", "parse-names" : false, "suffix" : "" }, { "dropping-particle" : "", "family" : "Shields", "given" : "Elson", "non-dropping-particle" : "", "parse-names" : false, "suffix" : "" }, { "dropping-particle" : "", "family" : "Van-Gessel", "given" : "Mark J.", "non-dropping-particle" : "", "parse-names" : false, "suffix" : "" } ], "container-title" : "Agricultural and Forest Meteorology", "id" : "ITEM-2", "issue" : "3-4", "issued" : { "date-parts" : [ [ "2009", "3" ] ] }, "page" : "526-534", "title" : "Conyza canadensis seed ascent in the lower atmosphere", "type" : "article-journal", "volume" : "149" }, "uris" : [ "http://www.mendeley.com/documents/?uuid=c4e24a18-060f-45e8-a48a-2ea395ed4d03" ] } ], "mendeley" : { "formattedCitation" : "(Dauer et al., 2009; Shields, Dauer, VanGessel, &amp; Neumann, 2006)", "manualFormatting" : "(Dauer et al. 2009; Shields et al. 2006)", "plainTextFormattedCitation" : "(Dauer et al., 2009; Shields, Dauer, VanGessel, &amp; Neumann, 2006)", "previouslyFormattedCitation" : "(Dauer et al., 2009; Shields, Dauer, VanGessel, &amp; Neumann, 2006)" }, "properties" : { "noteIndex" : 0 }, "schema" : "https://github.com/citation-style-language/schema/raw/master/csl-citation.json" }</w:instrText>
      </w:r>
      <w:r w:rsidR="00F56048" w:rsidRPr="00FE4C27">
        <w:rPr>
          <w:rFonts w:ascii="Times New Roman" w:hAnsi="Times New Roman"/>
          <w:szCs w:val="24"/>
          <w:highlight w:val="yellow"/>
          <w:rPrChange w:id="167" w:author="Liu, Jun" w:date="2016-12-06T12:14:00Z">
            <w:rPr>
              <w:rFonts w:ascii="Times New Roman" w:hAnsi="Times New Roman"/>
              <w:szCs w:val="24"/>
            </w:rPr>
          </w:rPrChange>
        </w:rPr>
        <w:fldChar w:fldCharType="separate"/>
      </w:r>
      <w:r w:rsidR="00F56048" w:rsidRPr="00FE4C27">
        <w:rPr>
          <w:rFonts w:ascii="Times New Roman" w:hAnsi="Times New Roman"/>
          <w:noProof/>
          <w:szCs w:val="24"/>
          <w:highlight w:val="yellow"/>
          <w:rPrChange w:id="168" w:author="Liu, Jun" w:date="2016-12-06T12:14:00Z">
            <w:rPr>
              <w:rFonts w:ascii="Times New Roman" w:hAnsi="Times New Roman"/>
              <w:noProof/>
              <w:szCs w:val="24"/>
            </w:rPr>
          </w:rPrChange>
        </w:rPr>
        <w:t>(Dauer et al. 2009; Shields</w:t>
      </w:r>
      <w:r w:rsidR="003217A4" w:rsidRPr="00FE4C27">
        <w:rPr>
          <w:rFonts w:ascii="Times New Roman" w:hAnsi="Times New Roman"/>
          <w:noProof/>
          <w:szCs w:val="24"/>
          <w:highlight w:val="yellow"/>
          <w:rPrChange w:id="169" w:author="Liu, Jun" w:date="2016-12-06T12:14:00Z">
            <w:rPr>
              <w:rFonts w:ascii="Times New Roman" w:hAnsi="Times New Roman"/>
              <w:noProof/>
              <w:szCs w:val="24"/>
            </w:rPr>
          </w:rPrChange>
        </w:rPr>
        <w:t xml:space="preserve"> et al. </w:t>
      </w:r>
      <w:r w:rsidR="00F56048" w:rsidRPr="00FE4C27">
        <w:rPr>
          <w:rFonts w:ascii="Times New Roman" w:hAnsi="Times New Roman"/>
          <w:noProof/>
          <w:szCs w:val="24"/>
          <w:highlight w:val="yellow"/>
          <w:rPrChange w:id="170" w:author="Liu, Jun" w:date="2016-12-06T12:14:00Z">
            <w:rPr>
              <w:rFonts w:ascii="Times New Roman" w:hAnsi="Times New Roman"/>
              <w:noProof/>
              <w:szCs w:val="24"/>
            </w:rPr>
          </w:rPrChange>
        </w:rPr>
        <w:t>2006)</w:t>
      </w:r>
      <w:r w:rsidR="00F56048" w:rsidRPr="00FE4C27">
        <w:rPr>
          <w:rFonts w:ascii="Times New Roman" w:hAnsi="Times New Roman"/>
          <w:szCs w:val="24"/>
          <w:highlight w:val="yellow"/>
          <w:rPrChange w:id="171" w:author="Liu, Jun" w:date="2016-12-06T12:14:00Z">
            <w:rPr>
              <w:rFonts w:ascii="Times New Roman" w:hAnsi="Times New Roman"/>
              <w:szCs w:val="24"/>
            </w:rPr>
          </w:rPrChange>
        </w:rPr>
        <w:fldChar w:fldCharType="end"/>
      </w:r>
      <w:r w:rsidR="00611738" w:rsidRPr="00FE4C27">
        <w:rPr>
          <w:rFonts w:ascii="Times New Roman" w:hAnsi="Times New Roman"/>
          <w:szCs w:val="24"/>
          <w:highlight w:val="yellow"/>
          <w:rPrChange w:id="172" w:author="Liu, Jun" w:date="2016-12-06T12:14:00Z">
            <w:rPr>
              <w:rFonts w:ascii="Times New Roman" w:hAnsi="Times New Roman"/>
              <w:szCs w:val="24"/>
            </w:rPr>
          </w:rPrChange>
        </w:rPr>
        <w:t>.</w:t>
      </w:r>
      <w:r w:rsidR="00611738" w:rsidRPr="00FE4C27">
        <w:rPr>
          <w:rFonts w:ascii="Times New Roman" w:hAnsi="Times New Roman"/>
          <w:color w:val="000000"/>
          <w:szCs w:val="24"/>
          <w:highlight w:val="yellow"/>
          <w:rPrChange w:id="173" w:author="Liu, Jun" w:date="2016-12-06T12:14:00Z">
            <w:rPr>
              <w:rFonts w:ascii="Times New Roman" w:hAnsi="Times New Roman"/>
              <w:color w:val="000000"/>
              <w:szCs w:val="24"/>
            </w:rPr>
          </w:rPrChange>
        </w:rPr>
        <w:t xml:space="preserve"> T</w:t>
      </w:r>
      <w:r w:rsidR="00D81CC4" w:rsidRPr="00FE4C27">
        <w:rPr>
          <w:rFonts w:ascii="Times New Roman" w:hAnsi="Times New Roman"/>
          <w:color w:val="000000"/>
          <w:szCs w:val="24"/>
          <w:highlight w:val="yellow"/>
          <w:rPrChange w:id="174" w:author="Liu, Jun" w:date="2016-12-06T12:14:00Z">
            <w:rPr>
              <w:rFonts w:ascii="Times New Roman" w:hAnsi="Times New Roman"/>
              <w:color w:val="000000"/>
              <w:szCs w:val="24"/>
            </w:rPr>
          </w:rPrChange>
        </w:rPr>
        <w:t>here are</w:t>
      </w:r>
      <w:r w:rsidR="00FF19F0" w:rsidRPr="00FE4C27">
        <w:rPr>
          <w:rFonts w:ascii="Times New Roman" w:hAnsi="Times New Roman"/>
          <w:color w:val="000000"/>
          <w:szCs w:val="24"/>
          <w:highlight w:val="yellow"/>
          <w:rPrChange w:id="175" w:author="Liu, Jun" w:date="2016-12-06T12:14:00Z">
            <w:rPr>
              <w:rFonts w:ascii="Times New Roman" w:hAnsi="Times New Roman"/>
              <w:color w:val="000000"/>
              <w:szCs w:val="24"/>
            </w:rPr>
          </w:rPrChange>
        </w:rPr>
        <w:t xml:space="preserve"> </w:t>
      </w:r>
      <w:r w:rsidR="000914B6" w:rsidRPr="00FE4C27">
        <w:rPr>
          <w:rFonts w:ascii="Times New Roman" w:hAnsi="Times New Roman"/>
          <w:color w:val="000000"/>
          <w:szCs w:val="24"/>
          <w:highlight w:val="yellow"/>
          <w:rPrChange w:id="176" w:author="Liu, Jun" w:date="2016-12-06T12:14:00Z">
            <w:rPr>
              <w:rFonts w:ascii="Times New Roman" w:hAnsi="Times New Roman"/>
              <w:color w:val="000000"/>
              <w:szCs w:val="24"/>
            </w:rPr>
          </w:rPrChange>
        </w:rPr>
        <w:t>no</w:t>
      </w:r>
      <w:r w:rsidR="00C96D16" w:rsidRPr="00FE4C27">
        <w:rPr>
          <w:rFonts w:ascii="Times New Roman" w:hAnsi="Times New Roman"/>
          <w:color w:val="000000"/>
          <w:szCs w:val="24"/>
          <w:highlight w:val="yellow"/>
          <w:rPrChange w:id="177" w:author="Liu, Jun" w:date="2016-12-06T12:14:00Z">
            <w:rPr>
              <w:rFonts w:ascii="Times New Roman" w:hAnsi="Times New Roman"/>
              <w:color w:val="000000"/>
              <w:szCs w:val="24"/>
            </w:rPr>
          </w:rPrChange>
        </w:rPr>
        <w:t xml:space="preserve"> </w:t>
      </w:r>
      <w:r w:rsidR="006D2AA2" w:rsidRPr="00FE4C27">
        <w:rPr>
          <w:rFonts w:ascii="Times New Roman" w:hAnsi="Times New Roman"/>
          <w:color w:val="000000"/>
          <w:szCs w:val="24"/>
          <w:highlight w:val="yellow"/>
          <w:rPrChange w:id="178" w:author="Liu, Jun" w:date="2016-12-06T12:14:00Z">
            <w:rPr>
              <w:rFonts w:ascii="Times New Roman" w:hAnsi="Times New Roman"/>
              <w:color w:val="000000"/>
              <w:szCs w:val="24"/>
            </w:rPr>
          </w:rPrChange>
        </w:rPr>
        <w:t>experimental studies</w:t>
      </w:r>
      <w:r w:rsidR="00FF19F0" w:rsidRPr="00FE4C27">
        <w:rPr>
          <w:rFonts w:ascii="Times New Roman" w:hAnsi="Times New Roman"/>
          <w:color w:val="000000"/>
          <w:szCs w:val="24"/>
          <w:highlight w:val="yellow"/>
          <w:rPrChange w:id="179" w:author="Liu, Jun" w:date="2016-12-06T12:14:00Z">
            <w:rPr>
              <w:rFonts w:ascii="Times New Roman" w:hAnsi="Times New Roman"/>
              <w:color w:val="000000"/>
              <w:szCs w:val="24"/>
            </w:rPr>
          </w:rPrChange>
        </w:rPr>
        <w:t xml:space="preserve"> </w:t>
      </w:r>
      <w:r w:rsidR="007925C2" w:rsidRPr="00FE4C27">
        <w:rPr>
          <w:rFonts w:ascii="Times New Roman" w:hAnsi="Times New Roman"/>
          <w:color w:val="000000"/>
          <w:szCs w:val="24"/>
          <w:highlight w:val="yellow"/>
          <w:rPrChange w:id="180" w:author="Liu, Jun" w:date="2016-12-06T12:14:00Z">
            <w:rPr>
              <w:rFonts w:ascii="Times New Roman" w:hAnsi="Times New Roman"/>
              <w:color w:val="000000"/>
              <w:szCs w:val="24"/>
            </w:rPr>
          </w:rPrChange>
        </w:rPr>
        <w:t xml:space="preserve">on </w:t>
      </w:r>
      <w:r w:rsidR="00FF19F0" w:rsidRPr="00FE4C27">
        <w:rPr>
          <w:rFonts w:ascii="Times New Roman" w:hAnsi="Times New Roman"/>
          <w:color w:val="000000"/>
          <w:szCs w:val="24"/>
          <w:highlight w:val="yellow"/>
          <w:rPrChange w:id="181" w:author="Liu, Jun" w:date="2016-12-06T12:14:00Z">
            <w:rPr>
              <w:rFonts w:ascii="Times New Roman" w:hAnsi="Times New Roman"/>
              <w:color w:val="000000"/>
              <w:szCs w:val="24"/>
            </w:rPr>
          </w:rPrChange>
        </w:rPr>
        <w:t>dy</w:t>
      </w:r>
      <w:r w:rsidR="00CD01A2" w:rsidRPr="00FE4C27">
        <w:rPr>
          <w:rFonts w:ascii="Times New Roman" w:hAnsi="Times New Roman"/>
          <w:color w:val="000000"/>
          <w:szCs w:val="24"/>
          <w:highlight w:val="yellow"/>
          <w:rPrChange w:id="182" w:author="Liu, Jun" w:date="2016-12-06T12:14:00Z">
            <w:rPr>
              <w:rFonts w:ascii="Times New Roman" w:hAnsi="Times New Roman"/>
              <w:color w:val="000000"/>
              <w:szCs w:val="24"/>
            </w:rPr>
          </w:rPrChange>
        </w:rPr>
        <w:t>namic seed release</w:t>
      </w:r>
      <w:r w:rsidR="007D1C7C" w:rsidRPr="00FE4C27">
        <w:rPr>
          <w:rFonts w:ascii="Times New Roman" w:hAnsi="Times New Roman"/>
          <w:color w:val="000000"/>
          <w:szCs w:val="24"/>
          <w:highlight w:val="yellow"/>
          <w:rPrChange w:id="183" w:author="Liu, Jun" w:date="2016-12-06T12:14:00Z">
            <w:rPr>
              <w:rFonts w:ascii="Times New Roman" w:hAnsi="Times New Roman"/>
              <w:color w:val="000000"/>
              <w:szCs w:val="24"/>
            </w:rPr>
          </w:rPrChange>
        </w:rPr>
        <w:t xml:space="preserve"> rate</w:t>
      </w:r>
      <w:r w:rsidR="00FF19F0" w:rsidRPr="00FE4C27">
        <w:rPr>
          <w:rFonts w:ascii="Times New Roman" w:hAnsi="Times New Roman"/>
          <w:color w:val="000000"/>
          <w:szCs w:val="24"/>
          <w:highlight w:val="yellow"/>
          <w:rPrChange w:id="184" w:author="Liu, Jun" w:date="2016-12-06T12:14:00Z">
            <w:rPr>
              <w:rFonts w:ascii="Times New Roman" w:hAnsi="Times New Roman"/>
              <w:color w:val="000000"/>
              <w:szCs w:val="24"/>
            </w:rPr>
          </w:rPrChange>
        </w:rPr>
        <w:t xml:space="preserve"> </w:t>
      </w:r>
      <w:r w:rsidR="000D03EC" w:rsidRPr="00FE4C27">
        <w:rPr>
          <w:rFonts w:ascii="Times New Roman" w:hAnsi="Times New Roman"/>
          <w:color w:val="000000"/>
          <w:szCs w:val="24"/>
          <w:highlight w:val="yellow"/>
          <w:rPrChange w:id="185" w:author="Liu, Jun" w:date="2016-12-06T12:14:00Z">
            <w:rPr>
              <w:rFonts w:ascii="Times New Roman" w:hAnsi="Times New Roman"/>
              <w:color w:val="000000"/>
              <w:szCs w:val="24"/>
            </w:rPr>
          </w:rPrChange>
        </w:rPr>
        <w:t xml:space="preserve">and </w:t>
      </w:r>
      <w:r w:rsidR="00FF19F0" w:rsidRPr="00FE4C27">
        <w:rPr>
          <w:rFonts w:ascii="Times New Roman" w:hAnsi="Times New Roman"/>
          <w:color w:val="000000"/>
          <w:szCs w:val="24"/>
          <w:highlight w:val="yellow"/>
          <w:rPrChange w:id="186" w:author="Liu, Jun" w:date="2016-12-06T12:14:00Z">
            <w:rPr>
              <w:rFonts w:ascii="Times New Roman" w:hAnsi="Times New Roman"/>
              <w:color w:val="000000"/>
              <w:szCs w:val="24"/>
            </w:rPr>
          </w:rPrChange>
        </w:rPr>
        <w:t>disper</w:t>
      </w:r>
      <w:r w:rsidR="000D03EC" w:rsidRPr="00FE4C27">
        <w:rPr>
          <w:rFonts w:ascii="Times New Roman" w:hAnsi="Times New Roman"/>
          <w:color w:val="000000"/>
          <w:szCs w:val="24"/>
          <w:highlight w:val="yellow"/>
          <w:rPrChange w:id="187" w:author="Liu, Jun" w:date="2016-12-06T12:14:00Z">
            <w:rPr>
              <w:rFonts w:ascii="Times New Roman" w:hAnsi="Times New Roman"/>
              <w:color w:val="000000"/>
              <w:szCs w:val="24"/>
            </w:rPr>
          </w:rPrChange>
        </w:rPr>
        <w:t>sion</w:t>
      </w:r>
      <w:r w:rsidR="00FF19F0" w:rsidRPr="00FE4C27">
        <w:rPr>
          <w:rFonts w:ascii="Times New Roman" w:hAnsi="Times New Roman"/>
          <w:color w:val="000000"/>
          <w:szCs w:val="24"/>
          <w:highlight w:val="yellow"/>
          <w:rPrChange w:id="188" w:author="Liu, Jun" w:date="2016-12-06T12:14:00Z">
            <w:rPr>
              <w:rFonts w:ascii="Times New Roman" w:hAnsi="Times New Roman"/>
              <w:color w:val="000000"/>
              <w:szCs w:val="24"/>
            </w:rPr>
          </w:rPrChange>
        </w:rPr>
        <w:t xml:space="preserve"> </w:t>
      </w:r>
      <w:r w:rsidR="00CD01A2" w:rsidRPr="00FE4C27">
        <w:rPr>
          <w:rFonts w:ascii="Times New Roman" w:hAnsi="Times New Roman"/>
          <w:color w:val="000000"/>
          <w:szCs w:val="24"/>
          <w:highlight w:val="yellow"/>
          <w:rPrChange w:id="189" w:author="Liu, Jun" w:date="2016-12-06T12:14:00Z">
            <w:rPr>
              <w:rFonts w:ascii="Times New Roman" w:hAnsi="Times New Roman"/>
              <w:color w:val="000000"/>
              <w:szCs w:val="24"/>
            </w:rPr>
          </w:rPrChange>
        </w:rPr>
        <w:t xml:space="preserve">and </w:t>
      </w:r>
      <w:r w:rsidR="00FF19F0" w:rsidRPr="00FE4C27">
        <w:rPr>
          <w:rFonts w:ascii="Times New Roman" w:hAnsi="Times New Roman"/>
          <w:color w:val="000000"/>
          <w:szCs w:val="24"/>
          <w:highlight w:val="yellow"/>
          <w:rPrChange w:id="190" w:author="Liu, Jun" w:date="2016-12-06T12:14:00Z">
            <w:rPr>
              <w:rFonts w:ascii="Times New Roman" w:hAnsi="Times New Roman"/>
              <w:color w:val="000000"/>
              <w:szCs w:val="24"/>
            </w:rPr>
          </w:rPrChange>
        </w:rPr>
        <w:t>deposition</w:t>
      </w:r>
      <w:r w:rsidR="007D1C7C" w:rsidRPr="00FE4C27">
        <w:rPr>
          <w:rFonts w:ascii="Times New Roman" w:hAnsi="Times New Roman"/>
          <w:color w:val="000000"/>
          <w:szCs w:val="24"/>
          <w:highlight w:val="yellow"/>
          <w:rPrChange w:id="191" w:author="Liu, Jun" w:date="2016-12-06T12:14:00Z">
            <w:rPr>
              <w:rFonts w:ascii="Times New Roman" w:hAnsi="Times New Roman"/>
              <w:color w:val="000000"/>
              <w:szCs w:val="24"/>
            </w:rPr>
          </w:rPrChange>
        </w:rPr>
        <w:t xml:space="preserve"> with distance</w:t>
      </w:r>
      <w:r w:rsidR="00FF19F0" w:rsidRPr="006947B3">
        <w:rPr>
          <w:rFonts w:ascii="Times New Roman" w:hAnsi="Times New Roman"/>
          <w:color w:val="000000"/>
          <w:szCs w:val="24"/>
        </w:rPr>
        <w:t xml:space="preserve">. In particular, little information is available on the relationship of </w:t>
      </w:r>
      <w:r w:rsidR="006823EB" w:rsidRPr="006947B3">
        <w:rPr>
          <w:rFonts w:ascii="Times New Roman" w:hAnsi="Times New Roman"/>
          <w:color w:val="000000"/>
          <w:szCs w:val="24"/>
        </w:rPr>
        <w:t xml:space="preserve">seed release rate </w:t>
      </w:r>
      <w:r w:rsidR="003561E9" w:rsidRPr="006947B3">
        <w:rPr>
          <w:rFonts w:ascii="Times New Roman" w:hAnsi="Times New Roman"/>
          <w:color w:val="000000"/>
          <w:szCs w:val="24"/>
        </w:rPr>
        <w:t xml:space="preserve">and </w:t>
      </w:r>
      <w:r w:rsidR="006823EB" w:rsidRPr="006947B3">
        <w:rPr>
          <w:rFonts w:ascii="Times New Roman" w:hAnsi="Times New Roman"/>
          <w:color w:val="000000"/>
          <w:szCs w:val="24"/>
        </w:rPr>
        <w:t>horizontal dispersion</w:t>
      </w:r>
      <w:r w:rsidR="00FF19F0" w:rsidRPr="006947B3">
        <w:rPr>
          <w:rFonts w:ascii="Times New Roman" w:hAnsi="Times New Roman"/>
          <w:color w:val="000000"/>
          <w:szCs w:val="24"/>
        </w:rPr>
        <w:t xml:space="preserve"> </w:t>
      </w:r>
      <w:r w:rsidR="006823EB" w:rsidRPr="006947B3">
        <w:rPr>
          <w:rFonts w:ascii="Times New Roman" w:hAnsi="Times New Roman"/>
          <w:color w:val="000000"/>
          <w:szCs w:val="24"/>
        </w:rPr>
        <w:t xml:space="preserve">and deposition </w:t>
      </w:r>
      <w:r w:rsidR="00FF19F0" w:rsidRPr="006947B3">
        <w:rPr>
          <w:rFonts w:ascii="Times New Roman" w:hAnsi="Times New Roman"/>
          <w:color w:val="000000"/>
          <w:szCs w:val="24"/>
        </w:rPr>
        <w:t>with atmospheric conditions (wind speed, direction, wind variability, and atmos</w:t>
      </w:r>
      <w:r w:rsidR="00A670D9" w:rsidRPr="006947B3">
        <w:rPr>
          <w:rFonts w:ascii="Times New Roman" w:hAnsi="Times New Roman"/>
          <w:color w:val="000000"/>
          <w:szCs w:val="24"/>
        </w:rPr>
        <w:t>pheric stability)</w:t>
      </w:r>
      <w:r w:rsidR="00FF19F0" w:rsidRPr="006947B3">
        <w:rPr>
          <w:rFonts w:ascii="Times New Roman" w:hAnsi="Times New Roman"/>
          <w:color w:val="000000"/>
          <w:szCs w:val="24"/>
        </w:rPr>
        <w:t xml:space="preserve">. </w:t>
      </w:r>
    </w:p>
    <w:p w14:paraId="2F15EA75" w14:textId="68B749C9" w:rsidR="0027133A" w:rsidRPr="006947B3" w:rsidRDefault="0027133A" w:rsidP="00CF5271">
      <w:pPr>
        <w:spacing w:line="480" w:lineRule="auto"/>
        <w:ind w:firstLine="720"/>
      </w:pPr>
      <w:r w:rsidRPr="006947B3">
        <w:rPr>
          <w:rFonts w:ascii="Times New Roman" w:hAnsi="Times New Roman"/>
          <w:szCs w:val="24"/>
        </w:rPr>
        <w:lastRenderedPageBreak/>
        <w:t xml:space="preserve">The objectives of the present study were to: </w:t>
      </w:r>
      <w:ins w:id="192" w:author="Liu, Jun" w:date="2016-12-03T09:14:00Z">
        <w:r w:rsidR="00EE73AA" w:rsidRPr="00EE73AA">
          <w:rPr>
            <w:rFonts w:ascii="Times New Roman" w:hAnsi="Times New Roman"/>
            <w:szCs w:val="24"/>
          </w:rPr>
          <w:t xml:space="preserve">1) measure the dynamic atmospheric parameters (on the order of an hour) and under the dynamic meteorological context, the hourly horseweed </w:t>
        </w:r>
        <w:r w:rsidR="00182170">
          <w:rPr>
            <w:rFonts w:ascii="Times New Roman" w:hAnsi="Times New Roman"/>
            <w:szCs w:val="24"/>
          </w:rPr>
          <w:t xml:space="preserve">seed emission; </w:t>
        </w:r>
        <w:r w:rsidR="00EE73AA" w:rsidRPr="00EE73AA">
          <w:rPr>
            <w:rFonts w:ascii="Times New Roman" w:hAnsi="Times New Roman"/>
            <w:szCs w:val="24"/>
          </w:rPr>
          <w:t xml:space="preserve"> 2) measure horseweed seed dispersion and deposition in the vertical direction (up to 100m) and in the horizontal direction (up to 1000m); 3) quantify the correlation between horseweed seed emission, dispersion, and deposition and atmospheric parameters</w:t>
        </w:r>
        <w:r w:rsidR="00EE73AA">
          <w:rPr>
            <w:rFonts w:ascii="Times New Roman" w:hAnsi="Times New Roman"/>
            <w:szCs w:val="24"/>
          </w:rPr>
          <w:t>.</w:t>
        </w:r>
      </w:ins>
      <w:del w:id="193" w:author="Unknown">
        <w:r w:rsidRPr="00EE73AA" w:rsidDel="00EE73AA">
          <w:rPr>
            <w:rFonts w:ascii="Times New Roman" w:hAnsi="Times New Roman"/>
            <w:szCs w:val="24"/>
          </w:rPr>
          <w:delText>1</w:delText>
        </w:r>
      </w:del>
      <w:del w:id="194" w:author="Liu, Jun" w:date="2016-12-03T09:14:00Z">
        <w:r w:rsidRPr="006947B3" w:rsidDel="00EE73AA">
          <w:rPr>
            <w:rFonts w:ascii="Times New Roman" w:hAnsi="Times New Roman"/>
            <w:szCs w:val="24"/>
          </w:rPr>
          <w:delText xml:space="preserve">) measure </w:delText>
        </w:r>
        <w:r w:rsidR="003561E9" w:rsidRPr="006947B3" w:rsidDel="00EE73AA">
          <w:rPr>
            <w:rFonts w:ascii="Times New Roman" w:hAnsi="Times New Roman"/>
            <w:szCs w:val="24"/>
          </w:rPr>
          <w:delText xml:space="preserve">the </w:delText>
        </w:r>
        <w:r w:rsidRPr="006947B3" w:rsidDel="00EE73AA">
          <w:rPr>
            <w:rFonts w:ascii="Times New Roman" w:hAnsi="Times New Roman"/>
            <w:szCs w:val="24"/>
          </w:rPr>
          <w:delText>atmospheric dynamic (on the order of an hour)</w:delText>
        </w:r>
        <w:r w:rsidR="003561E9" w:rsidRPr="006947B3" w:rsidDel="00EE73AA">
          <w:rPr>
            <w:rFonts w:ascii="Times New Roman" w:hAnsi="Times New Roman"/>
            <w:szCs w:val="24"/>
          </w:rPr>
          <w:delText xml:space="preserve"> and</w:delText>
        </w:r>
        <w:r w:rsidRPr="006947B3" w:rsidDel="00EE73AA">
          <w:rPr>
            <w:rFonts w:ascii="Times New Roman" w:hAnsi="Times New Roman"/>
            <w:szCs w:val="24"/>
          </w:rPr>
          <w:delText xml:space="preserve"> horseweed </w:delText>
        </w:r>
        <w:r w:rsidR="0027270B" w:rsidRPr="006947B3" w:rsidDel="00EE73AA">
          <w:rPr>
            <w:rFonts w:ascii="Times New Roman" w:hAnsi="Times New Roman"/>
            <w:szCs w:val="24"/>
          </w:rPr>
          <w:delText>seed</w:delText>
        </w:r>
        <w:r w:rsidRPr="006947B3" w:rsidDel="00EE73AA">
          <w:rPr>
            <w:rFonts w:ascii="Times New Roman" w:hAnsi="Times New Roman"/>
            <w:szCs w:val="24"/>
          </w:rPr>
          <w:delText xml:space="preserve"> emission, dispersion, and deposition in the vertical direction (up to 100 m) and in the horizontal direction (up to 1000 m); and 2) quantify the correlation between horseweed </w:delText>
        </w:r>
        <w:r w:rsidR="00930509" w:rsidRPr="006947B3" w:rsidDel="00EE73AA">
          <w:rPr>
            <w:rFonts w:ascii="Times New Roman" w:hAnsi="Times New Roman"/>
            <w:szCs w:val="24"/>
          </w:rPr>
          <w:delText xml:space="preserve">seed </w:delText>
        </w:r>
        <w:r w:rsidRPr="006947B3" w:rsidDel="00EE73AA">
          <w:rPr>
            <w:rFonts w:ascii="Times New Roman" w:hAnsi="Times New Roman"/>
            <w:szCs w:val="24"/>
          </w:rPr>
          <w:delText>emission, dispersion, and deposition and atmospheric parameters</w:delText>
        </w:r>
      </w:del>
      <w:del w:id="195" w:author="Wang, Junming" w:date="2016-12-04T16:12:00Z">
        <w:r w:rsidRPr="006947B3" w:rsidDel="002F3928">
          <w:rPr>
            <w:rFonts w:ascii="Times New Roman" w:hAnsi="Times New Roman"/>
            <w:szCs w:val="24"/>
          </w:rPr>
          <w:delText xml:space="preserve">. </w:delText>
        </w:r>
      </w:del>
    </w:p>
    <w:p w14:paraId="76D04C37" w14:textId="12A8A836" w:rsidR="00056E9E" w:rsidRPr="00CF5271" w:rsidRDefault="004C1725">
      <w:pPr>
        <w:pStyle w:val="Heading1"/>
        <w:spacing w:line="480" w:lineRule="auto"/>
        <w:rPr>
          <w:rStyle w:val="BDAbstractTitleChar"/>
          <w:rFonts w:ascii="Times New Roman" w:hAnsi="Times New Roman"/>
          <w:b/>
          <w:kern w:val="32"/>
          <w:sz w:val="24"/>
          <w:szCs w:val="24"/>
          <w:rPrChange w:id="196" w:author="Liu, Jun" w:date="2016-12-03T09:20:00Z">
            <w:rPr>
              <w:rStyle w:val="BDAbstractTitleChar"/>
              <w:rFonts w:ascii="Times New Roman" w:hAnsi="Times New Roman" w:cs="Times New Roman"/>
              <w:b/>
              <w:bCs w:val="0"/>
              <w:kern w:val="32"/>
              <w:sz w:val="24"/>
              <w:szCs w:val="24"/>
            </w:rPr>
          </w:rPrChange>
        </w:rPr>
        <w:pPrChange w:id="197" w:author="Liu, Jun" w:date="2016-12-03T09:20:00Z">
          <w:pPr>
            <w:pStyle w:val="Heading1"/>
          </w:pPr>
        </w:pPrChange>
      </w:pPr>
      <w:r w:rsidRPr="00C17972">
        <w:rPr>
          <w:rStyle w:val="BDAbstractTitleChar"/>
          <w:rFonts w:ascii="Times New Roman" w:hAnsi="Times New Roman"/>
          <w:b/>
          <w:kern w:val="32"/>
          <w:sz w:val="24"/>
          <w:szCs w:val="24"/>
        </w:rPr>
        <w:t>Materials and methods</w:t>
      </w:r>
    </w:p>
    <w:p w14:paraId="5A9F1D2C" w14:textId="4709DB34" w:rsidR="004C3E32" w:rsidRPr="006947B3" w:rsidRDefault="0027133A">
      <w:pPr>
        <w:spacing w:line="480" w:lineRule="auto"/>
        <w:ind w:firstLine="720"/>
        <w:rPr>
          <w:rFonts w:ascii="Times New Roman" w:hAnsi="Times New Roman"/>
          <w:szCs w:val="24"/>
        </w:rPr>
      </w:pPr>
      <w:r w:rsidRPr="006947B3">
        <w:rPr>
          <w:rFonts w:ascii="Times New Roman" w:hAnsi="Times New Roman"/>
          <w:szCs w:val="24"/>
        </w:rPr>
        <w:t xml:space="preserve">The experiment was </w:t>
      </w:r>
      <w:ins w:id="198" w:author="Liu, Jun" w:date="2016-12-03T09:25:00Z">
        <w:r w:rsidR="00162431">
          <w:rPr>
            <w:rFonts w:ascii="Times New Roman" w:hAnsi="Times New Roman"/>
            <w:szCs w:val="24"/>
          </w:rPr>
          <w:t xml:space="preserve">through the whole </w:t>
        </w:r>
      </w:ins>
      <w:ins w:id="199" w:author="Liu, Jun" w:date="2016-12-03T09:27:00Z">
        <w:r w:rsidR="00162431" w:rsidRPr="00D466E7">
          <w:rPr>
            <w:rFonts w:ascii="Times New Roman" w:hAnsi="Times New Roman"/>
            <w:szCs w:val="24"/>
          </w:rPr>
          <w:t xml:space="preserve">entire </w:t>
        </w:r>
        <w:r w:rsidR="00162431">
          <w:rPr>
            <w:rFonts w:ascii="Times New Roman" w:hAnsi="Times New Roman"/>
            <w:szCs w:val="24"/>
          </w:rPr>
          <w:t xml:space="preserve">flowering and </w:t>
        </w:r>
        <w:r w:rsidR="00162431" w:rsidRPr="00D466E7">
          <w:rPr>
            <w:rFonts w:ascii="Times New Roman" w:hAnsi="Times New Roman"/>
            <w:szCs w:val="24"/>
          </w:rPr>
          <w:t xml:space="preserve">seed-shedding season </w:t>
        </w:r>
      </w:ins>
      <w:del w:id="200" w:author="Liu, Jun" w:date="2016-12-03T09:27:00Z">
        <w:r w:rsidRPr="006947B3" w:rsidDel="00162431">
          <w:rPr>
            <w:rFonts w:ascii="Times New Roman" w:hAnsi="Times New Roman"/>
            <w:szCs w:val="24"/>
          </w:rPr>
          <w:delText xml:space="preserve">conducted </w:delText>
        </w:r>
      </w:del>
      <w:r w:rsidRPr="006947B3">
        <w:rPr>
          <w:rFonts w:ascii="Times New Roman" w:hAnsi="Times New Roman"/>
          <w:szCs w:val="24"/>
        </w:rPr>
        <w:t xml:space="preserve">from 23 Aug to 12 Oct 2013 on the South Research Farm, University </w:t>
      </w:r>
      <w:del w:id="201" w:author="Liu, Jun" w:date="2016-12-03T09:20:00Z">
        <w:r w:rsidRPr="006947B3" w:rsidDel="00162431">
          <w:rPr>
            <w:rFonts w:ascii="Times New Roman" w:hAnsi="Times New Roman"/>
            <w:szCs w:val="24"/>
          </w:rPr>
          <w:delText xml:space="preserve"> </w:delText>
        </w:r>
      </w:del>
      <w:r w:rsidRPr="006947B3">
        <w:rPr>
          <w:rFonts w:ascii="Times New Roman" w:hAnsi="Times New Roman"/>
          <w:szCs w:val="24"/>
        </w:rPr>
        <w:t>of Illinois at Urbana-Champaign, Champaign, Illinois, USA (Latitude: 40</w:t>
      </w:r>
      <w:r w:rsidRPr="006947B3">
        <w:rPr>
          <w:rFonts w:ascii="Times New Roman" w:hAnsi="Times New Roman"/>
          <w:szCs w:val="24"/>
          <w:vertAlign w:val="superscript"/>
        </w:rPr>
        <w:t>◦</w:t>
      </w:r>
      <w:r w:rsidRPr="006947B3">
        <w:rPr>
          <w:rFonts w:ascii="Times New Roman" w:hAnsi="Times New Roman"/>
          <w:szCs w:val="24"/>
        </w:rPr>
        <w:t xml:space="preserve"> 04’ 51.36" N; Longitude:</w:t>
      </w:r>
      <w:r w:rsidR="003561E9" w:rsidRPr="006947B3">
        <w:rPr>
          <w:rFonts w:ascii="Times New Roman" w:hAnsi="Times New Roman"/>
          <w:szCs w:val="24"/>
        </w:rPr>
        <w:t xml:space="preserve"> </w:t>
      </w:r>
      <w:r w:rsidRPr="006947B3">
        <w:rPr>
          <w:rFonts w:ascii="Times New Roman" w:hAnsi="Times New Roman"/>
          <w:szCs w:val="24"/>
        </w:rPr>
        <w:t>88</w:t>
      </w:r>
      <w:r w:rsidRPr="006947B3">
        <w:rPr>
          <w:rFonts w:ascii="Times New Roman" w:hAnsi="Times New Roman"/>
          <w:szCs w:val="24"/>
          <w:vertAlign w:val="superscript"/>
        </w:rPr>
        <w:t>◦</w:t>
      </w:r>
      <w:r w:rsidRPr="006947B3">
        <w:rPr>
          <w:rFonts w:ascii="Times New Roman" w:hAnsi="Times New Roman"/>
          <w:szCs w:val="24"/>
        </w:rPr>
        <w:t xml:space="preserve"> 14’ 23.92" W; Elevation:</w:t>
      </w:r>
      <w:r w:rsidR="003561E9" w:rsidRPr="006947B3">
        <w:rPr>
          <w:rFonts w:ascii="Times New Roman" w:hAnsi="Times New Roman"/>
          <w:szCs w:val="24"/>
        </w:rPr>
        <w:t xml:space="preserve"> </w:t>
      </w:r>
      <w:r w:rsidRPr="006947B3">
        <w:rPr>
          <w:rFonts w:ascii="Times New Roman" w:hAnsi="Times New Roman"/>
          <w:szCs w:val="24"/>
        </w:rPr>
        <w:t xml:space="preserve">216 m). </w:t>
      </w:r>
      <w:r w:rsidR="001E48A6" w:rsidRPr="006947B3">
        <w:rPr>
          <w:rFonts w:ascii="Times New Roman" w:hAnsi="Times New Roman"/>
          <w:szCs w:val="24"/>
        </w:rPr>
        <w:t xml:space="preserve"> </w:t>
      </w:r>
      <w:r w:rsidR="004F4C34" w:rsidRPr="006947B3">
        <w:rPr>
          <w:rFonts w:ascii="Times New Roman" w:hAnsi="Times New Roman"/>
          <w:szCs w:val="24"/>
        </w:rPr>
        <w:t xml:space="preserve">This </w:t>
      </w:r>
      <w:r w:rsidR="00192506" w:rsidRPr="006947B3">
        <w:rPr>
          <w:rFonts w:ascii="Times New Roman" w:hAnsi="Times New Roman"/>
          <w:szCs w:val="24"/>
        </w:rPr>
        <w:t xml:space="preserve">seed </w:t>
      </w:r>
      <w:r w:rsidR="009D0FF5" w:rsidRPr="006947B3">
        <w:rPr>
          <w:rFonts w:ascii="Times New Roman" w:hAnsi="Times New Roman"/>
          <w:szCs w:val="24"/>
        </w:rPr>
        <w:t xml:space="preserve">dispersion </w:t>
      </w:r>
      <w:r w:rsidR="004F4C34" w:rsidRPr="006947B3">
        <w:rPr>
          <w:rFonts w:ascii="Times New Roman" w:hAnsi="Times New Roman"/>
          <w:szCs w:val="24"/>
        </w:rPr>
        <w:t>experiment</w:t>
      </w:r>
      <w:r w:rsidR="001E48A6" w:rsidRPr="006947B3">
        <w:rPr>
          <w:rFonts w:ascii="Times New Roman" w:hAnsi="Times New Roman"/>
          <w:szCs w:val="24"/>
        </w:rPr>
        <w:t xml:space="preserve"> w</w:t>
      </w:r>
      <w:r w:rsidR="0081022F" w:rsidRPr="006947B3">
        <w:rPr>
          <w:rFonts w:ascii="Times New Roman" w:hAnsi="Times New Roman"/>
          <w:szCs w:val="24"/>
        </w:rPr>
        <w:t>as</w:t>
      </w:r>
      <w:r w:rsidR="001E48A6" w:rsidRPr="006947B3">
        <w:rPr>
          <w:rFonts w:ascii="Times New Roman" w:hAnsi="Times New Roman"/>
          <w:szCs w:val="24"/>
        </w:rPr>
        <w:t xml:space="preserve"> conducted </w:t>
      </w:r>
      <w:r w:rsidR="00CF0C62" w:rsidRPr="006947B3">
        <w:rPr>
          <w:rFonts w:ascii="Times New Roman" w:hAnsi="Times New Roman"/>
          <w:szCs w:val="24"/>
        </w:rPr>
        <w:t xml:space="preserve">as part of </w:t>
      </w:r>
      <w:r w:rsidR="00056F40" w:rsidRPr="006947B3">
        <w:rPr>
          <w:rFonts w:ascii="Times New Roman" w:hAnsi="Times New Roman"/>
          <w:szCs w:val="24"/>
        </w:rPr>
        <w:t xml:space="preserve">the </w:t>
      </w:r>
      <w:r w:rsidR="00651AA8" w:rsidRPr="006947B3">
        <w:rPr>
          <w:rFonts w:ascii="Times New Roman" w:hAnsi="Times New Roman"/>
          <w:szCs w:val="24"/>
        </w:rPr>
        <w:t xml:space="preserve">pollen dispersion </w:t>
      </w:r>
      <w:r w:rsidR="00056F40" w:rsidRPr="006947B3">
        <w:rPr>
          <w:rFonts w:ascii="Times New Roman" w:hAnsi="Times New Roman"/>
          <w:szCs w:val="24"/>
        </w:rPr>
        <w:t>experiment</w:t>
      </w:r>
      <w:r w:rsidR="00F56048">
        <w:rPr>
          <w:rFonts w:ascii="Times New Roman" w:hAnsi="Times New Roman"/>
          <w:szCs w:val="24"/>
        </w:rPr>
        <w:t xml:space="preserve"> </w:t>
      </w:r>
      <w:r w:rsidR="00F56048">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F56048">
        <w:rPr>
          <w:rFonts w:ascii="Times New Roman" w:hAnsi="Times New Roman"/>
          <w:szCs w:val="24"/>
        </w:rPr>
        <w:fldChar w:fldCharType="separate"/>
      </w:r>
      <w:r w:rsidR="00F56048" w:rsidRPr="00F56048">
        <w:rPr>
          <w:rFonts w:ascii="Times New Roman" w:hAnsi="Times New Roman"/>
          <w:noProof/>
          <w:szCs w:val="24"/>
        </w:rPr>
        <w:t>(Huang et al. 2015)</w:t>
      </w:r>
      <w:r w:rsidR="00F56048">
        <w:rPr>
          <w:rFonts w:ascii="Times New Roman" w:hAnsi="Times New Roman"/>
          <w:szCs w:val="24"/>
        </w:rPr>
        <w:fldChar w:fldCharType="end"/>
      </w:r>
      <w:r w:rsidR="00651AA8" w:rsidRPr="006947B3">
        <w:rPr>
          <w:rFonts w:ascii="Times New Roman" w:hAnsi="Times New Roman"/>
          <w:szCs w:val="24"/>
        </w:rPr>
        <w:t xml:space="preserve">. </w:t>
      </w:r>
    </w:p>
    <w:p w14:paraId="252F1008" w14:textId="1D8958B9" w:rsidR="00AD1A46" w:rsidRPr="00C17972" w:rsidRDefault="00AD1A46">
      <w:pPr>
        <w:pStyle w:val="Heading2"/>
        <w:spacing w:line="480" w:lineRule="auto"/>
        <w:rPr>
          <w:rFonts w:ascii="Times New Roman" w:hAnsi="Times New Roman"/>
          <w:sz w:val="22"/>
          <w:szCs w:val="22"/>
        </w:rPr>
        <w:pPrChange w:id="202" w:author="Liu, Jun" w:date="2016-12-03T09:20:00Z">
          <w:pPr>
            <w:pStyle w:val="Heading2"/>
          </w:pPr>
        </w:pPrChange>
      </w:pPr>
      <w:r w:rsidRPr="00C17972">
        <w:rPr>
          <w:rFonts w:ascii="Times New Roman" w:hAnsi="Times New Roman" w:cs="Times New Roman"/>
          <w:sz w:val="22"/>
          <w:szCs w:val="22"/>
        </w:rPr>
        <w:t>Experimental site</w:t>
      </w:r>
    </w:p>
    <w:p w14:paraId="61295299" w14:textId="57A65B18" w:rsidR="00900F6B" w:rsidRPr="006947B3" w:rsidRDefault="0027133A">
      <w:pPr>
        <w:autoSpaceDE w:val="0"/>
        <w:autoSpaceDN w:val="0"/>
        <w:adjustRightInd w:val="0"/>
        <w:spacing w:after="0" w:line="480" w:lineRule="auto"/>
        <w:ind w:firstLine="576"/>
        <w:rPr>
          <w:rFonts w:ascii="Times New Roman" w:hAnsi="Times New Roman"/>
          <w:szCs w:val="24"/>
        </w:rPr>
        <w:pPrChange w:id="203" w:author="Liu, Jun" w:date="2016-12-03T09:29:00Z">
          <w:pPr>
            <w:autoSpaceDE w:val="0"/>
            <w:autoSpaceDN w:val="0"/>
            <w:adjustRightInd w:val="0"/>
            <w:spacing w:after="0" w:line="480" w:lineRule="auto"/>
          </w:pPr>
        </w:pPrChange>
      </w:pPr>
      <w:r w:rsidRPr="006947B3">
        <w:rPr>
          <w:rFonts w:ascii="Times New Roman" w:hAnsi="Times New Roman"/>
          <w:szCs w:val="24"/>
        </w:rPr>
        <w:t xml:space="preserve">The experimental </w:t>
      </w:r>
      <w:ins w:id="204" w:author="Liu, Jun" w:date="2016-12-03T09:35:00Z">
        <w:r w:rsidR="00663189">
          <w:rPr>
            <w:rFonts w:ascii="Times New Roman" w:hAnsi="Times New Roman"/>
            <w:szCs w:val="24"/>
          </w:rPr>
          <w:t xml:space="preserve">source </w:t>
        </w:r>
      </w:ins>
      <w:ins w:id="205" w:author="Liu, Jun" w:date="2016-12-05T10:45:00Z">
        <w:r w:rsidR="00E43027">
          <w:rPr>
            <w:rFonts w:ascii="Times New Roman" w:hAnsi="Times New Roman"/>
            <w:szCs w:val="24"/>
          </w:rPr>
          <w:t>plot</w:t>
        </w:r>
      </w:ins>
      <w:ins w:id="206" w:author="Liu, Jun" w:date="2016-12-03T09:35:00Z">
        <w:r w:rsidR="00663189">
          <w:rPr>
            <w:rFonts w:ascii="Times New Roman" w:hAnsi="Times New Roman"/>
            <w:szCs w:val="24"/>
          </w:rPr>
          <w:t xml:space="preserve"> was </w:t>
        </w:r>
      </w:ins>
      <w:del w:id="207" w:author="Liu, Jun" w:date="2016-12-03T09:35:00Z">
        <w:r w:rsidRPr="006947B3" w:rsidDel="00663189">
          <w:rPr>
            <w:rFonts w:ascii="Times New Roman" w:hAnsi="Times New Roman"/>
            <w:szCs w:val="24"/>
          </w:rPr>
          <w:delText xml:space="preserve">design consisted of </w:delText>
        </w:r>
      </w:del>
      <w:r w:rsidRPr="006947B3">
        <w:rPr>
          <w:rFonts w:ascii="Times New Roman" w:hAnsi="Times New Roman"/>
          <w:szCs w:val="24"/>
        </w:rPr>
        <w:t xml:space="preserve">a </w:t>
      </w:r>
      <w:r w:rsidR="00AD1A46" w:rsidRPr="006947B3">
        <w:rPr>
          <w:rFonts w:ascii="Times New Roman" w:hAnsi="Times New Roman"/>
          <w:szCs w:val="24"/>
        </w:rPr>
        <w:t xml:space="preserve">184×46 </w:t>
      </w:r>
      <w:r w:rsidRPr="006947B3">
        <w:rPr>
          <w:rFonts w:ascii="Times New Roman" w:hAnsi="Times New Roman"/>
          <w:szCs w:val="24"/>
        </w:rPr>
        <w:t xml:space="preserve">m </w:t>
      </w:r>
      <w:r w:rsidR="00AD1A46" w:rsidRPr="006947B3">
        <w:rPr>
          <w:rFonts w:ascii="Times New Roman" w:hAnsi="Times New Roman"/>
          <w:szCs w:val="24"/>
        </w:rPr>
        <w:t xml:space="preserve">field with </w:t>
      </w:r>
      <w:r w:rsidRPr="006947B3">
        <w:rPr>
          <w:rFonts w:ascii="Times New Roman" w:hAnsi="Times New Roman"/>
          <w:szCs w:val="24"/>
        </w:rPr>
        <w:t>naturally</w:t>
      </w:r>
      <w:r w:rsidR="00CF0C62" w:rsidRPr="006947B3">
        <w:rPr>
          <w:rFonts w:ascii="Times New Roman" w:hAnsi="Times New Roman"/>
          <w:szCs w:val="24"/>
        </w:rPr>
        <w:t xml:space="preserve"> </w:t>
      </w:r>
      <w:r w:rsidRPr="006947B3">
        <w:rPr>
          <w:rFonts w:ascii="Times New Roman" w:hAnsi="Times New Roman"/>
          <w:szCs w:val="24"/>
        </w:rPr>
        <w:t>occurring horseweed, hereafter called the source field</w:t>
      </w:r>
      <w:r w:rsidR="00F80936" w:rsidRPr="006947B3">
        <w:rPr>
          <w:rFonts w:ascii="Times New Roman" w:hAnsi="Times New Roman"/>
          <w:szCs w:val="24"/>
        </w:rPr>
        <w:t xml:space="preserve"> (Fig</w:t>
      </w:r>
      <w:ins w:id="208" w:author="Liu, Jun" w:date="2016-12-03T09:44:00Z">
        <w:r w:rsidR="00663189">
          <w:rPr>
            <w:rFonts w:ascii="Times New Roman" w:hAnsi="Times New Roman"/>
            <w:szCs w:val="24"/>
          </w:rPr>
          <w:t>.</w:t>
        </w:r>
      </w:ins>
      <w:r w:rsidR="00F80936" w:rsidRPr="006947B3">
        <w:rPr>
          <w:rFonts w:ascii="Times New Roman" w:hAnsi="Times New Roman"/>
          <w:szCs w:val="24"/>
        </w:rPr>
        <w:t xml:space="preserve"> </w:t>
      </w:r>
      <w:r w:rsidR="00AD1A46" w:rsidRPr="006947B3">
        <w:rPr>
          <w:rFonts w:ascii="Times New Roman" w:hAnsi="Times New Roman"/>
          <w:szCs w:val="24"/>
        </w:rPr>
        <w:t>1)</w:t>
      </w:r>
      <w:r w:rsidRPr="006947B3">
        <w:rPr>
          <w:rFonts w:ascii="Times New Roman" w:hAnsi="Times New Roman"/>
          <w:szCs w:val="24"/>
        </w:rPr>
        <w:t>.</w:t>
      </w:r>
      <w:ins w:id="209" w:author="Liu, Jun" w:date="2016-12-03T09:46:00Z">
        <w:r w:rsidR="004F020D">
          <w:rPr>
            <w:rFonts w:ascii="Times New Roman" w:hAnsi="Times New Roman"/>
            <w:szCs w:val="24"/>
          </w:rPr>
          <w:t xml:space="preserve"> T</w:t>
        </w:r>
      </w:ins>
      <w:del w:id="210" w:author="Liu, Jun" w:date="2016-12-03T09:46:00Z">
        <w:r w:rsidR="00AD1A46" w:rsidRPr="006947B3" w:rsidDel="004F020D">
          <w:rPr>
            <w:rFonts w:ascii="Times New Roman" w:hAnsi="Times New Roman"/>
            <w:szCs w:val="24"/>
          </w:rPr>
          <w:delText xml:space="preserve"> </w:delText>
        </w:r>
      </w:del>
      <w:ins w:id="211" w:author="Liu, Jun" w:date="2016-12-03T09:45:00Z">
        <w:r w:rsidR="004F020D">
          <w:rPr>
            <w:rFonts w:ascii="Times New Roman" w:hAnsi="Times New Roman"/>
            <w:szCs w:val="24"/>
          </w:rPr>
          <w:t>here were no other horseweed plants within a 1000-m radius</w:t>
        </w:r>
      </w:ins>
      <w:ins w:id="212" w:author="Liu, Jun" w:date="2016-12-03T09:46:00Z">
        <w:r w:rsidR="004F020D">
          <w:rPr>
            <w:rFonts w:ascii="Times New Roman" w:hAnsi="Times New Roman"/>
            <w:szCs w:val="24"/>
          </w:rPr>
          <w:t xml:space="preserve">, and </w:t>
        </w:r>
      </w:ins>
      <w:del w:id="213" w:author="Liu, Jun" w:date="2016-12-03T09:46:00Z">
        <w:r w:rsidRPr="006947B3" w:rsidDel="004F020D">
          <w:rPr>
            <w:rFonts w:ascii="Times New Roman" w:hAnsi="Times New Roman"/>
            <w:szCs w:val="24"/>
          </w:rPr>
          <w:delText xml:space="preserve">The field was surrounded by </w:delText>
        </w:r>
      </w:del>
      <w:r w:rsidRPr="006947B3">
        <w:rPr>
          <w:rFonts w:ascii="Times New Roman" w:hAnsi="Times New Roman"/>
          <w:szCs w:val="24"/>
        </w:rPr>
        <w:t>various grasses and soybean</w:t>
      </w:r>
      <w:ins w:id="214" w:author="Liu, Jun" w:date="2016-12-03T09:46:00Z">
        <w:r w:rsidR="004F020D">
          <w:rPr>
            <w:rFonts w:ascii="Times New Roman" w:hAnsi="Times New Roman"/>
            <w:szCs w:val="24"/>
          </w:rPr>
          <w:t xml:space="preserve"> surrounded the source field. </w:t>
        </w:r>
      </w:ins>
      <w:ins w:id="215" w:author="Liu, Jun" w:date="2016-12-03T09:47:00Z">
        <w:r w:rsidR="004F020D">
          <w:rPr>
            <w:rFonts w:ascii="Times New Roman" w:hAnsi="Times New Roman"/>
            <w:szCs w:val="24"/>
          </w:rPr>
          <w:t>T</w:t>
        </w:r>
      </w:ins>
      <w:del w:id="216" w:author="Liu, Jun" w:date="2016-12-03T09:47:00Z">
        <w:r w:rsidRPr="006947B3" w:rsidDel="004F020D">
          <w:rPr>
            <w:rFonts w:ascii="Times New Roman" w:hAnsi="Times New Roman"/>
            <w:szCs w:val="24"/>
          </w:rPr>
          <w:delText>. Within the source field, t</w:delText>
        </w:r>
      </w:del>
      <w:r w:rsidRPr="006947B3">
        <w:rPr>
          <w:rFonts w:ascii="Times New Roman" w:hAnsi="Times New Roman"/>
          <w:szCs w:val="24"/>
        </w:rPr>
        <w:t>he average canopy height of horseweed was 1 m</w:t>
      </w:r>
      <w:r w:rsidR="00CA0EEF" w:rsidRPr="006947B3">
        <w:rPr>
          <w:rFonts w:ascii="Times New Roman" w:hAnsi="Times New Roman"/>
          <w:szCs w:val="24"/>
        </w:rPr>
        <w:t xml:space="preserve"> and t</w:t>
      </w:r>
      <w:r w:rsidR="00D22486" w:rsidRPr="006947B3">
        <w:rPr>
          <w:rFonts w:ascii="Times New Roman" w:hAnsi="Times New Roman"/>
          <w:szCs w:val="24"/>
        </w:rPr>
        <w:t xml:space="preserve">he </w:t>
      </w:r>
      <w:ins w:id="217" w:author="Liu, Jun" w:date="2016-12-03T17:13:00Z">
        <w:r w:rsidR="00DF1E47">
          <w:rPr>
            <w:rFonts w:ascii="Times New Roman" w:hAnsi="Times New Roman"/>
            <w:szCs w:val="24"/>
          </w:rPr>
          <w:t xml:space="preserve">density of plants varied spatially, and </w:t>
        </w:r>
      </w:ins>
      <w:ins w:id="218" w:author="Liu, Jun" w:date="2016-12-03T17:14:00Z">
        <w:r w:rsidR="00DF1E47">
          <w:rPr>
            <w:rFonts w:ascii="Times New Roman" w:hAnsi="Times New Roman"/>
            <w:szCs w:val="24"/>
          </w:rPr>
          <w:t>details</w:t>
        </w:r>
      </w:ins>
      <w:ins w:id="219" w:author="Liu, Jun" w:date="2016-12-03T17:13:00Z">
        <w:r w:rsidR="00DF1E47">
          <w:rPr>
            <w:rFonts w:ascii="Times New Roman" w:hAnsi="Times New Roman"/>
            <w:szCs w:val="24"/>
          </w:rPr>
          <w:t xml:space="preserve"> </w:t>
        </w:r>
      </w:ins>
      <w:ins w:id="220" w:author="Liu, Jun" w:date="2016-12-03T17:14:00Z">
        <w:r w:rsidR="00DF1E47">
          <w:rPr>
            <w:rFonts w:ascii="Times New Roman" w:hAnsi="Times New Roman"/>
            <w:szCs w:val="24"/>
          </w:rPr>
          <w:t>shown in Fig.1.</w:t>
        </w:r>
      </w:ins>
      <w:del w:id="221" w:author="Liu, Jun" w:date="2016-12-03T17:14:00Z">
        <w:r w:rsidR="00D22486" w:rsidRPr="006947B3" w:rsidDel="00DF1E47">
          <w:rPr>
            <w:rFonts w:ascii="Times New Roman" w:hAnsi="Times New Roman"/>
            <w:szCs w:val="24"/>
          </w:rPr>
          <w:delText>average density of the plants was 8 plants/m</w:delText>
        </w:r>
        <w:r w:rsidR="00D22486" w:rsidRPr="006947B3" w:rsidDel="00DF1E47">
          <w:rPr>
            <w:rFonts w:ascii="Times New Roman" w:hAnsi="Times New Roman"/>
            <w:szCs w:val="24"/>
            <w:vertAlign w:val="superscript"/>
          </w:rPr>
          <w:delText>2</w:delText>
        </w:r>
        <w:r w:rsidR="00D22486" w:rsidRPr="006947B3" w:rsidDel="00DF1E47">
          <w:rPr>
            <w:rFonts w:ascii="Times New Roman" w:hAnsi="Times New Roman"/>
            <w:szCs w:val="24"/>
          </w:rPr>
          <w:delText xml:space="preserve">. </w:delText>
        </w:r>
        <w:r w:rsidR="000A68FD" w:rsidRPr="006947B3" w:rsidDel="00DF1E47">
          <w:rPr>
            <w:rFonts w:ascii="Times New Roman" w:hAnsi="Times New Roman"/>
            <w:szCs w:val="24"/>
          </w:rPr>
          <w:delText xml:space="preserve">The estimated total plant number was </w:delText>
        </w:r>
      </w:del>
      <w:del w:id="222" w:author="Liu, Jun" w:date="2016-12-03T09:34:00Z">
        <w:r w:rsidR="000A68FD" w:rsidRPr="006947B3" w:rsidDel="00663189">
          <w:rPr>
            <w:rFonts w:ascii="Times New Roman" w:hAnsi="Times New Roman"/>
            <w:szCs w:val="24"/>
          </w:rPr>
          <w:delText>35</w:delText>
        </w:r>
        <w:r w:rsidR="0026438B" w:rsidRPr="006947B3" w:rsidDel="00663189">
          <w:rPr>
            <w:rFonts w:ascii="Times New Roman" w:hAnsi="Times New Roman"/>
            <w:szCs w:val="24"/>
          </w:rPr>
          <w:delText>,</w:delText>
        </w:r>
        <w:r w:rsidR="000A68FD" w:rsidRPr="006947B3" w:rsidDel="00663189">
          <w:rPr>
            <w:rFonts w:ascii="Times New Roman" w:hAnsi="Times New Roman"/>
            <w:szCs w:val="24"/>
          </w:rPr>
          <w:delText>607</w:delText>
        </w:r>
      </w:del>
      <w:del w:id="223" w:author="Liu, Jun" w:date="2016-12-03T17:14:00Z">
        <w:r w:rsidR="000A68FD" w:rsidRPr="006947B3" w:rsidDel="00DF1E47">
          <w:rPr>
            <w:rFonts w:ascii="Times New Roman" w:hAnsi="Times New Roman"/>
            <w:szCs w:val="24"/>
          </w:rPr>
          <w:delText>.</w:delText>
        </w:r>
      </w:del>
      <w:r w:rsidR="000A68FD" w:rsidRPr="006947B3">
        <w:rPr>
          <w:rFonts w:ascii="Times New Roman" w:hAnsi="Times New Roman"/>
          <w:szCs w:val="24"/>
        </w:rPr>
        <w:t xml:space="preserve"> </w:t>
      </w:r>
      <w:r w:rsidR="00AD1A46" w:rsidRPr="006947B3">
        <w:rPr>
          <w:rFonts w:ascii="Times New Roman" w:hAnsi="Times New Roman"/>
          <w:szCs w:val="24"/>
        </w:rPr>
        <w:t>By</w:t>
      </w:r>
      <w:r w:rsidRPr="006947B3">
        <w:rPr>
          <w:rFonts w:ascii="Times New Roman" w:hAnsi="Times New Roman"/>
          <w:szCs w:val="24"/>
        </w:rPr>
        <w:t xml:space="preserve"> August 23, the horseweed plants were fully mature and flowering.</w:t>
      </w:r>
      <w:r w:rsidR="00067FC5" w:rsidRPr="006947B3">
        <w:rPr>
          <w:rFonts w:ascii="Times New Roman" w:hAnsi="Times New Roman"/>
          <w:szCs w:val="24"/>
        </w:rPr>
        <w:t xml:space="preserve"> The prevailing wind direction was from the southwest to the northeast.</w:t>
      </w:r>
      <w:r w:rsidR="004307E4" w:rsidRPr="006947B3">
        <w:rPr>
          <w:rFonts w:ascii="Times New Roman" w:hAnsi="Times New Roman"/>
          <w:szCs w:val="24"/>
        </w:rPr>
        <w:t xml:space="preserve"> </w:t>
      </w:r>
      <w:r w:rsidR="004307E4" w:rsidRPr="006947B3">
        <w:rPr>
          <w:rFonts w:ascii="Times New Roman" w:hAnsi="Times New Roman"/>
          <w:szCs w:val="24"/>
          <w:lang w:eastAsia="zh-CN"/>
        </w:rPr>
        <w:t>During rainy day</w:t>
      </w:r>
      <w:r w:rsidR="009A1C43" w:rsidRPr="006947B3">
        <w:rPr>
          <w:rFonts w:ascii="Times New Roman" w:hAnsi="Times New Roman"/>
          <w:szCs w:val="24"/>
          <w:lang w:eastAsia="zh-CN"/>
        </w:rPr>
        <w:t>s, plants did not release seed</w:t>
      </w:r>
      <w:r w:rsidR="00144DE2" w:rsidRPr="006947B3">
        <w:rPr>
          <w:rFonts w:ascii="Times New Roman" w:hAnsi="Times New Roman"/>
          <w:szCs w:val="24"/>
          <w:lang w:eastAsia="zh-CN"/>
        </w:rPr>
        <w:t>,</w:t>
      </w:r>
      <w:r w:rsidR="004307E4" w:rsidRPr="006947B3">
        <w:rPr>
          <w:rFonts w:ascii="Times New Roman" w:hAnsi="Times New Roman"/>
          <w:szCs w:val="24"/>
          <w:lang w:eastAsia="zh-CN"/>
        </w:rPr>
        <w:t xml:space="preserve"> and experiments were not conducted.</w:t>
      </w:r>
    </w:p>
    <w:p w14:paraId="42480F63" w14:textId="38D913CE" w:rsidR="00067FC5" w:rsidRPr="00C17972" w:rsidRDefault="00067FC5">
      <w:pPr>
        <w:pStyle w:val="Heading2"/>
        <w:spacing w:line="480" w:lineRule="auto"/>
        <w:rPr>
          <w:rFonts w:ascii="Times New Roman" w:hAnsi="Times New Roman"/>
          <w:sz w:val="22"/>
          <w:szCs w:val="22"/>
        </w:rPr>
        <w:pPrChange w:id="224" w:author="Liu, Jun" w:date="2016-12-03T09:29:00Z">
          <w:pPr>
            <w:pStyle w:val="Heading2"/>
          </w:pPr>
        </w:pPrChange>
      </w:pPr>
      <w:r w:rsidRPr="00C17972">
        <w:rPr>
          <w:rFonts w:ascii="Times New Roman" w:hAnsi="Times New Roman" w:cs="Times New Roman"/>
          <w:sz w:val="22"/>
          <w:szCs w:val="22"/>
        </w:rPr>
        <w:lastRenderedPageBreak/>
        <w:t>Seed concentratio</w:t>
      </w:r>
      <w:ins w:id="225" w:author="Liu, Jun" w:date="2016-12-03T09:53:00Z">
        <w:r w:rsidR="00671FA2">
          <w:rPr>
            <w:rFonts w:ascii="Times New Roman" w:hAnsi="Times New Roman" w:cs="Times New Roman"/>
            <w:sz w:val="22"/>
            <w:szCs w:val="22"/>
          </w:rPr>
          <w:t>n</w:t>
        </w:r>
      </w:ins>
      <w:del w:id="226" w:author="Liu, Jun" w:date="2016-12-03T09:53:00Z">
        <w:r w:rsidRPr="00C17972" w:rsidDel="00671FA2">
          <w:rPr>
            <w:rFonts w:ascii="Times New Roman" w:hAnsi="Times New Roman" w:cs="Times New Roman"/>
            <w:sz w:val="22"/>
            <w:szCs w:val="22"/>
          </w:rPr>
          <w:delText>n measurement and calculation</w:delText>
        </w:r>
      </w:del>
      <w:r w:rsidRPr="00C17972">
        <w:rPr>
          <w:rFonts w:ascii="Times New Roman" w:hAnsi="Times New Roman" w:cs="Times New Roman"/>
          <w:sz w:val="22"/>
          <w:szCs w:val="22"/>
        </w:rPr>
        <w:t xml:space="preserve"> </w:t>
      </w:r>
    </w:p>
    <w:p w14:paraId="191E316A" w14:textId="5E64E674" w:rsidR="006F3059" w:rsidRPr="006F3059" w:rsidRDefault="006F3059">
      <w:pPr>
        <w:autoSpaceDE w:val="0"/>
        <w:autoSpaceDN w:val="0"/>
        <w:adjustRightInd w:val="0"/>
        <w:spacing w:after="0" w:line="480" w:lineRule="auto"/>
        <w:ind w:firstLine="576"/>
        <w:rPr>
          <w:ins w:id="227" w:author="Liu, Jun" w:date="2016-12-03T09:54:00Z"/>
          <w:rFonts w:ascii="Times New Roman" w:hAnsi="Times New Roman"/>
          <w:szCs w:val="24"/>
        </w:rPr>
        <w:pPrChange w:id="228" w:author="Liu, Jun" w:date="2016-12-03T10:00:00Z">
          <w:pPr>
            <w:autoSpaceDE w:val="0"/>
            <w:autoSpaceDN w:val="0"/>
            <w:adjustRightInd w:val="0"/>
            <w:spacing w:after="0" w:line="480" w:lineRule="auto"/>
            <w:ind w:firstLine="240"/>
          </w:pPr>
        </w:pPrChange>
      </w:pPr>
      <w:ins w:id="229" w:author="Liu, Jun" w:date="2016-12-03T09:54:00Z">
        <w:r w:rsidRPr="006F3059">
          <w:rPr>
            <w:rFonts w:ascii="Times New Roman" w:hAnsi="Times New Roman"/>
            <w:szCs w:val="24"/>
          </w:rPr>
          <w:t xml:space="preserve">Seed concentration was measured by using four columns of </w:t>
        </w:r>
        <w:proofErr w:type="spellStart"/>
        <w:r w:rsidRPr="006F3059">
          <w:rPr>
            <w:rFonts w:ascii="Times New Roman" w:hAnsi="Times New Roman"/>
            <w:szCs w:val="24"/>
          </w:rPr>
          <w:t>Rotorod</w:t>
        </w:r>
        <w:proofErr w:type="spellEnd"/>
        <w:r w:rsidRPr="006F3059">
          <w:rPr>
            <w:rFonts w:ascii="Times New Roman" w:hAnsi="Times New Roman"/>
            <w:szCs w:val="24"/>
          </w:rPr>
          <w:t xml:space="preserve"> samplers on the ground and two columns of </w:t>
        </w:r>
        <w:proofErr w:type="spellStart"/>
        <w:r w:rsidRPr="006F3059">
          <w:rPr>
            <w:rFonts w:ascii="Times New Roman" w:hAnsi="Times New Roman"/>
            <w:szCs w:val="24"/>
          </w:rPr>
          <w:t>Rotorod</w:t>
        </w:r>
        <w:proofErr w:type="spellEnd"/>
        <w:r w:rsidRPr="006F3059">
          <w:rPr>
            <w:rFonts w:ascii="Times New Roman" w:hAnsi="Times New Roman"/>
            <w:szCs w:val="24"/>
          </w:rPr>
          <w:t xml:space="preserve"> samples mounted beneath two balloons.  Two column </w:t>
        </w:r>
        <w:proofErr w:type="spellStart"/>
        <w:r w:rsidRPr="006F3059">
          <w:rPr>
            <w:rFonts w:ascii="Times New Roman" w:hAnsi="Times New Roman"/>
            <w:szCs w:val="24"/>
          </w:rPr>
          <w:t>Rotorod</w:t>
        </w:r>
        <w:proofErr w:type="spellEnd"/>
        <w:r w:rsidRPr="006F3059">
          <w:rPr>
            <w:rFonts w:ascii="Times New Roman" w:hAnsi="Times New Roman"/>
            <w:szCs w:val="24"/>
          </w:rPr>
          <w:t xml:space="preserve"> samplers were set up at the edge of the source field along the main downwind direction (from the southwest to northeast), and each c</w:t>
        </w:r>
        <w:r w:rsidR="00960152">
          <w:rPr>
            <w:rFonts w:ascii="Times New Roman" w:hAnsi="Times New Roman"/>
            <w:szCs w:val="24"/>
          </w:rPr>
          <w:t xml:space="preserve">olumns with samplers mounted at </w:t>
        </w:r>
        <w:r w:rsidRPr="006F3059">
          <w:rPr>
            <w:rFonts w:ascii="Times New Roman" w:hAnsi="Times New Roman"/>
            <w:szCs w:val="24"/>
          </w:rPr>
          <w:t xml:space="preserve">1.0,1.5, and 3.0m.  One-column </w:t>
        </w:r>
        <w:proofErr w:type="spellStart"/>
        <w:r w:rsidRPr="006F3059">
          <w:rPr>
            <w:rFonts w:ascii="Times New Roman" w:hAnsi="Times New Roman"/>
            <w:szCs w:val="24"/>
          </w:rPr>
          <w:t>Rotorod</w:t>
        </w:r>
        <w:proofErr w:type="spellEnd"/>
        <w:r w:rsidRPr="006F3059">
          <w:rPr>
            <w:rFonts w:ascii="Times New Roman" w:hAnsi="Times New Roman"/>
            <w:szCs w:val="24"/>
          </w:rPr>
          <w:t xml:space="preserve"> samplers were placed in the source field to measure the horizontal flux (seeds/m2/s) profiles of source production and release, with one sampler placed inside the plant canopy at a height of 0.35 m, one at the height of the canopy (1 m), one at 1.65 m, and one at 2.8 m. One additional sampler at the canopy </w:t>
        </w:r>
        <w:del w:id="230" w:author="Wang, Junming" w:date="2016-12-04T16:14:00Z">
          <w:r w:rsidRPr="006F3059" w:rsidDel="00A0065B">
            <w:rPr>
              <w:rFonts w:ascii="Times New Roman" w:hAnsi="Times New Roman"/>
              <w:szCs w:val="24"/>
            </w:rPr>
            <w:delText>height(</w:delText>
          </w:r>
        </w:del>
      </w:ins>
      <w:ins w:id="231" w:author="Wang, Junming" w:date="2016-12-04T16:14:00Z">
        <w:r w:rsidR="00A0065B" w:rsidRPr="006F3059">
          <w:rPr>
            <w:rFonts w:ascii="Times New Roman" w:hAnsi="Times New Roman"/>
            <w:szCs w:val="24"/>
          </w:rPr>
          <w:t>height (</w:t>
        </w:r>
      </w:ins>
      <w:ins w:id="232" w:author="Liu, Jun" w:date="2016-12-03T09:54:00Z">
        <w:r w:rsidRPr="006F3059">
          <w:rPr>
            <w:rFonts w:ascii="Times New Roman" w:hAnsi="Times New Roman"/>
            <w:szCs w:val="24"/>
          </w:rPr>
          <w:t xml:space="preserve">1m) was placed in the source field to record ref-erence value of the source strength uninterruptedly when the other samplers were switched off for rod replacement. The concentrations at higher heights (10 m to 100 m) were measured with the </w:t>
        </w:r>
        <w:proofErr w:type="spellStart"/>
        <w:r w:rsidRPr="006F3059">
          <w:rPr>
            <w:rFonts w:ascii="Times New Roman" w:hAnsi="Times New Roman"/>
            <w:szCs w:val="24"/>
          </w:rPr>
          <w:t>Rotorod</w:t>
        </w:r>
        <w:proofErr w:type="spellEnd"/>
        <w:r w:rsidRPr="006F3059">
          <w:rPr>
            <w:rFonts w:ascii="Times New Roman" w:hAnsi="Times New Roman"/>
            <w:szCs w:val="24"/>
          </w:rPr>
          <w:t xml:space="preserve"> samplers mounted below two balloons (another two columns of </w:t>
        </w:r>
        <w:proofErr w:type="spellStart"/>
        <w:r w:rsidRPr="006F3059">
          <w:rPr>
            <w:rFonts w:ascii="Times New Roman" w:hAnsi="Times New Roman"/>
            <w:szCs w:val="24"/>
          </w:rPr>
          <w:t>Rotorod</w:t>
        </w:r>
        <w:proofErr w:type="spellEnd"/>
        <w:r w:rsidRPr="006F3059">
          <w:rPr>
            <w:rFonts w:ascii="Times New Roman" w:hAnsi="Times New Roman"/>
            <w:szCs w:val="24"/>
          </w:rPr>
          <w:t xml:space="preserve"> samplers). The two balloons were in the downwind direction inside or outside of the field. The downwind distance of the balloons and the sampler heights were adjust</w:t>
        </w:r>
        <w:r w:rsidR="008128BE">
          <w:rPr>
            <w:rFonts w:ascii="Times New Roman" w:hAnsi="Times New Roman"/>
            <w:szCs w:val="24"/>
          </w:rPr>
          <w:t>ed based on whether seed was de</w:t>
        </w:r>
        <w:r w:rsidRPr="006F3059">
          <w:rPr>
            <w:rFonts w:ascii="Times New Roman" w:hAnsi="Times New Roman"/>
            <w:szCs w:val="24"/>
          </w:rPr>
          <w:t xml:space="preserve">tectable. Sampler heights ranged from 10 m to 100 m, and the balloon downwind distance ranged from inside the source field to 110 m downwind from the source. The locations of the four columns were shown in Fig.1. </w:t>
        </w:r>
      </w:ins>
    </w:p>
    <w:p w14:paraId="3B7AB5CE" w14:textId="2F9395E2" w:rsidR="00AB5C8C" w:rsidRDefault="00A60781">
      <w:pPr>
        <w:autoSpaceDE w:val="0"/>
        <w:autoSpaceDN w:val="0"/>
        <w:adjustRightInd w:val="0"/>
        <w:spacing w:after="0" w:line="480" w:lineRule="auto"/>
        <w:ind w:firstLine="576"/>
        <w:rPr>
          <w:ins w:id="233" w:author="Liu, Jun" w:date="2016-12-03T10:31:00Z"/>
          <w:rFonts w:ascii="Times New Roman" w:eastAsiaTheme="minorEastAsia" w:hAnsi="Times New Roman"/>
          <w:szCs w:val="24"/>
          <w:lang w:eastAsia="zh-CN"/>
        </w:rPr>
        <w:pPrChange w:id="234" w:author="Liu, Jun" w:date="2016-12-03T10:30:00Z">
          <w:pPr>
            <w:autoSpaceDE w:val="0"/>
            <w:autoSpaceDN w:val="0"/>
            <w:adjustRightInd w:val="0"/>
            <w:spacing w:after="0" w:line="480" w:lineRule="auto"/>
            <w:ind w:firstLine="240"/>
          </w:pPr>
        </w:pPrChange>
      </w:pPr>
      <w:ins w:id="235" w:author="Liu, Jun" w:date="2016-12-03T10:08:00Z">
        <w:r>
          <w:rPr>
            <w:rFonts w:ascii="Times New Roman" w:hAnsi="Times New Roman"/>
            <w:szCs w:val="24"/>
          </w:rPr>
          <w:t>The tool</w:t>
        </w:r>
      </w:ins>
      <w:ins w:id="236" w:author="Liu, Jun" w:date="2016-12-03T10:09:00Z">
        <w:r>
          <w:rPr>
            <w:rFonts w:ascii="Times New Roman" w:hAnsi="Times New Roman"/>
            <w:szCs w:val="24"/>
          </w:rPr>
          <w:t>s</w:t>
        </w:r>
      </w:ins>
      <w:ins w:id="237" w:author="Liu, Jun" w:date="2016-12-03T10:08:00Z">
        <w:r>
          <w:rPr>
            <w:rFonts w:ascii="Times New Roman" w:hAnsi="Times New Roman"/>
            <w:szCs w:val="24"/>
          </w:rPr>
          <w:t xml:space="preserve"> to trap t</w:t>
        </w:r>
      </w:ins>
      <w:ins w:id="238" w:author="Liu, Jun" w:date="2016-12-03T10:09:00Z">
        <w:r>
          <w:rPr>
            <w:rFonts w:ascii="Times New Roman" w:hAnsi="Times New Roman"/>
            <w:szCs w:val="24"/>
          </w:rPr>
          <w:t xml:space="preserve">he seeds in the air were </w:t>
        </w:r>
      </w:ins>
      <w:ins w:id="239" w:author="Liu, Jun" w:date="2016-12-03T09:54:00Z">
        <w:r w:rsidR="006F3059" w:rsidRPr="006F3059">
          <w:rPr>
            <w:rFonts w:ascii="Times New Roman" w:hAnsi="Times New Roman"/>
            <w:szCs w:val="24"/>
          </w:rPr>
          <w:t>transparent plastic microscope slide</w:t>
        </w:r>
      </w:ins>
      <w:ins w:id="240" w:author="Liu, Jun" w:date="2016-12-03T10:09:00Z">
        <w:r>
          <w:rPr>
            <w:rFonts w:ascii="Times New Roman" w:hAnsi="Times New Roman"/>
            <w:szCs w:val="24"/>
          </w:rPr>
          <w:t>s</w:t>
        </w:r>
      </w:ins>
      <w:ins w:id="241" w:author="Liu, Jun" w:date="2016-12-03T09:54:00Z">
        <w:r w:rsidR="006F3059" w:rsidRPr="006F3059">
          <w:rPr>
            <w:rFonts w:ascii="Times New Roman" w:hAnsi="Times New Roman"/>
            <w:szCs w:val="24"/>
          </w:rPr>
          <w:t xml:space="preserve"> </w:t>
        </w:r>
      </w:ins>
      <w:ins w:id="242" w:author="Liu, Jun" w:date="2016-12-03T10:17:00Z">
        <w:r w:rsidR="00CC56B2">
          <w:rPr>
            <w:rFonts w:ascii="Times New Roman" w:hAnsi="Times New Roman"/>
            <w:szCs w:val="24"/>
          </w:rPr>
          <w:t xml:space="preserve">with silicone grease </w:t>
        </w:r>
      </w:ins>
      <w:ins w:id="243" w:author="Liu, Jun" w:date="2016-12-03T09:54:00Z">
        <w:r w:rsidR="006F3059" w:rsidRPr="006F3059">
          <w:rPr>
            <w:rFonts w:ascii="Times New Roman" w:hAnsi="Times New Roman"/>
            <w:szCs w:val="24"/>
          </w:rPr>
          <w:t>(</w:t>
        </w:r>
      </w:ins>
      <w:ins w:id="244" w:author="Liu, Jun" w:date="2016-12-03T10:03:00Z">
        <w:r w:rsidR="008128BE">
          <w:rPr>
            <w:rFonts w:ascii="Times New Roman" w:hAnsi="Times New Roman"/>
            <w:szCs w:val="24"/>
          </w:rPr>
          <w:t>widt</w:t>
        </w:r>
      </w:ins>
      <w:ins w:id="245" w:author="Liu, Jun" w:date="2016-12-03T10:04:00Z">
        <w:r w:rsidR="008128BE">
          <w:rPr>
            <w:rFonts w:ascii="Times New Roman" w:hAnsi="Times New Roman"/>
            <w:szCs w:val="24"/>
          </w:rPr>
          <w:t xml:space="preserve">h=25mm, height=75mm, </w:t>
        </w:r>
      </w:ins>
      <w:ins w:id="246" w:author="Liu, Jun" w:date="2016-12-03T09:54:00Z">
        <w:r w:rsidR="006F3059" w:rsidRPr="006F3059">
          <w:rPr>
            <w:rFonts w:ascii="Times New Roman" w:hAnsi="Times New Roman"/>
            <w:szCs w:val="24"/>
          </w:rPr>
          <w:t>d</w:t>
        </w:r>
        <w:r>
          <w:rPr>
            <w:rFonts w:ascii="Times New Roman" w:hAnsi="Times New Roman"/>
            <w:szCs w:val="24"/>
          </w:rPr>
          <w:t>etails in Huang et al.</w:t>
        </w:r>
      </w:ins>
      <w:ins w:id="247" w:author="Wang, Junming" w:date="2016-12-04T16:14:00Z">
        <w:r w:rsidR="00A0065B">
          <w:rPr>
            <w:rFonts w:ascii="Times New Roman" w:hAnsi="Times New Roman"/>
            <w:szCs w:val="24"/>
          </w:rPr>
          <w:t xml:space="preserve"> </w:t>
        </w:r>
      </w:ins>
      <w:ins w:id="248" w:author="Liu, Jun" w:date="2016-12-03T09:54:00Z">
        <w:del w:id="249" w:author="Wang, Junming" w:date="2016-12-04T16:14:00Z">
          <w:r w:rsidDel="00A0065B">
            <w:rPr>
              <w:rFonts w:ascii="Times New Roman" w:hAnsi="Times New Roman"/>
              <w:szCs w:val="24"/>
            </w:rPr>
            <w:delText>,</w:delText>
          </w:r>
        </w:del>
        <w:r>
          <w:rPr>
            <w:rFonts w:ascii="Times New Roman" w:hAnsi="Times New Roman"/>
            <w:szCs w:val="24"/>
          </w:rPr>
          <w:t>2015),</w:t>
        </w:r>
        <w:r w:rsidR="006F3059" w:rsidRPr="006F3059">
          <w:rPr>
            <w:rFonts w:ascii="Times New Roman" w:hAnsi="Times New Roman"/>
            <w:szCs w:val="24"/>
          </w:rPr>
          <w:t xml:space="preserve"> fi</w:t>
        </w:r>
        <w:r>
          <w:rPr>
            <w:rFonts w:ascii="Times New Roman" w:hAnsi="Times New Roman"/>
            <w:szCs w:val="24"/>
          </w:rPr>
          <w:t xml:space="preserve">xed on </w:t>
        </w:r>
        <w:r w:rsidR="006F3059" w:rsidRPr="006F3059">
          <w:rPr>
            <w:rFonts w:ascii="Times New Roman" w:hAnsi="Times New Roman"/>
            <w:szCs w:val="24"/>
          </w:rPr>
          <w:t>rotating rod</w:t>
        </w:r>
      </w:ins>
      <w:ins w:id="250" w:author="Liu, Jun" w:date="2016-12-03T10:09:00Z">
        <w:r>
          <w:rPr>
            <w:rFonts w:ascii="Times New Roman" w:hAnsi="Times New Roman"/>
            <w:szCs w:val="24"/>
          </w:rPr>
          <w:t>s</w:t>
        </w:r>
      </w:ins>
      <w:ins w:id="251" w:author="Liu, Jun" w:date="2016-12-03T10:11:00Z">
        <w:r>
          <w:rPr>
            <w:rFonts w:ascii="Times New Roman" w:hAnsi="Times New Roman"/>
            <w:szCs w:val="24"/>
          </w:rPr>
          <w:t xml:space="preserve">(diameter=92.5mm) </w:t>
        </w:r>
      </w:ins>
      <w:ins w:id="252" w:author="Liu, Jun" w:date="2016-12-03T10:18:00Z">
        <w:r w:rsidR="00CC56B2">
          <w:rPr>
            <w:rFonts w:ascii="Times New Roman" w:hAnsi="Times New Roman"/>
            <w:szCs w:val="24"/>
          </w:rPr>
          <w:t xml:space="preserve">mounted </w:t>
        </w:r>
      </w:ins>
      <w:ins w:id="253" w:author="Liu, Jun" w:date="2016-12-03T10:11:00Z">
        <w:r>
          <w:rPr>
            <w:rFonts w:ascii="Times New Roman" w:hAnsi="Times New Roman"/>
            <w:szCs w:val="24"/>
          </w:rPr>
          <w:t xml:space="preserve">on </w:t>
        </w:r>
      </w:ins>
      <w:ins w:id="254" w:author="Liu, Jun" w:date="2016-12-03T10:39:00Z">
        <w:r w:rsidR="00960152">
          <w:rPr>
            <w:rFonts w:ascii="Times New Roman" w:hAnsi="Times New Roman"/>
            <w:szCs w:val="24"/>
          </w:rPr>
          <w:t xml:space="preserve">the </w:t>
        </w:r>
      </w:ins>
      <w:ins w:id="255" w:author="Liu, Jun" w:date="2016-12-03T10:11:00Z">
        <w:r>
          <w:rPr>
            <w:rFonts w:ascii="Times New Roman" w:hAnsi="Times New Roman"/>
            <w:szCs w:val="24"/>
          </w:rPr>
          <w:t>four columns</w:t>
        </w:r>
      </w:ins>
      <w:ins w:id="256" w:author="Liu, Jun" w:date="2016-12-03T09:54:00Z">
        <w:r w:rsidR="006F3059" w:rsidRPr="006F3059">
          <w:rPr>
            <w:rFonts w:ascii="Times New Roman" w:hAnsi="Times New Roman"/>
            <w:szCs w:val="24"/>
          </w:rPr>
          <w:t xml:space="preserve">. </w:t>
        </w:r>
      </w:ins>
      <w:ins w:id="257" w:author="Liu, Jun" w:date="2016-12-03T10:19:00Z">
        <w:r w:rsidR="00CC56B2">
          <w:rPr>
            <w:rFonts w:ascii="Times New Roman" w:hAnsi="Times New Roman"/>
            <w:szCs w:val="24"/>
          </w:rPr>
          <w:t xml:space="preserve">Ogden and </w:t>
        </w:r>
        <w:proofErr w:type="spellStart"/>
        <w:r w:rsidR="00CC56B2">
          <w:rPr>
            <w:rFonts w:ascii="Times New Roman" w:hAnsi="Times New Roman"/>
            <w:szCs w:val="24"/>
          </w:rPr>
          <w:t>Raynor</w:t>
        </w:r>
      </w:ins>
      <w:proofErr w:type="spellEnd"/>
      <w:ins w:id="258" w:author="Liu, Jun" w:date="2016-12-03T17:18:00Z">
        <w:r w:rsidR="000E5602">
          <w:rPr>
            <w:rFonts w:ascii="Times New Roman" w:hAnsi="Times New Roman"/>
            <w:szCs w:val="24"/>
          </w:rPr>
          <w:t xml:space="preserve"> </w:t>
        </w:r>
      </w:ins>
      <w:ins w:id="259" w:author="Liu, Jun" w:date="2016-12-03T10:19:00Z">
        <w:r w:rsidR="00CC56B2">
          <w:rPr>
            <w:rFonts w:ascii="Times New Roman" w:hAnsi="Times New Roman"/>
            <w:szCs w:val="24"/>
          </w:rPr>
          <w:t xml:space="preserve">(Ogden and </w:t>
        </w:r>
        <w:proofErr w:type="spellStart"/>
        <w:r w:rsidR="00CC56B2">
          <w:rPr>
            <w:rFonts w:ascii="Times New Roman" w:hAnsi="Times New Roman"/>
            <w:szCs w:val="24"/>
          </w:rPr>
          <w:t>Raynor</w:t>
        </w:r>
        <w:proofErr w:type="spellEnd"/>
        <w:r w:rsidR="00CC56B2">
          <w:rPr>
            <w:rFonts w:ascii="Times New Roman" w:hAnsi="Times New Roman"/>
            <w:szCs w:val="24"/>
          </w:rPr>
          <w:t xml:space="preserve"> 1967) have stated that </w:t>
        </w:r>
      </w:ins>
      <w:ins w:id="260" w:author="Liu, Jun" w:date="2016-12-03T09:54:00Z">
        <w:r w:rsidR="00960152">
          <w:rPr>
            <w:rFonts w:ascii="Times New Roman" w:hAnsi="Times New Roman"/>
            <w:szCs w:val="24"/>
          </w:rPr>
          <w:t>t</w:t>
        </w:r>
        <w:r w:rsidR="006F3059" w:rsidRPr="006F3059">
          <w:rPr>
            <w:rFonts w:ascii="Times New Roman" w:hAnsi="Times New Roman"/>
            <w:szCs w:val="24"/>
          </w:rPr>
          <w:t>he slide collection efficiency</w:t>
        </w:r>
      </w:ins>
      <w:ins w:id="261" w:author="Liu, Jun" w:date="2016-12-03T10:07:00Z">
        <w:r>
          <w:rPr>
            <w:rFonts w:ascii="Times New Roman" w:hAnsi="Times New Roman"/>
            <w:szCs w:val="24"/>
          </w:rPr>
          <w:t xml:space="preserve"> was </w:t>
        </w:r>
      </w:ins>
      <w:ins w:id="262" w:author="Liu, Jun" w:date="2016-12-03T10:20:00Z">
        <w:r w:rsidR="00CC56B2">
          <w:rPr>
            <w:rFonts w:ascii="Times New Roman" w:eastAsiaTheme="minorEastAsia" w:hAnsi="Times New Roman"/>
            <w:szCs w:val="24"/>
            <w:lang w:eastAsia="zh-CN"/>
          </w:rPr>
          <w:t xml:space="preserve">about </w:t>
        </w:r>
      </w:ins>
      <w:ins w:id="263" w:author="Liu, Jun" w:date="2016-12-03T10:07:00Z">
        <w:r>
          <w:rPr>
            <w:rFonts w:ascii="Times New Roman" w:eastAsiaTheme="minorEastAsia" w:hAnsi="Times New Roman"/>
            <w:szCs w:val="24"/>
            <w:lang w:eastAsia="zh-CN"/>
          </w:rPr>
          <w:t xml:space="preserve">64% </w:t>
        </w:r>
      </w:ins>
      <w:ins w:id="264" w:author="Liu, Jun" w:date="2016-12-03T10:20:00Z">
        <w:r w:rsidR="00CC56B2">
          <w:rPr>
            <w:rFonts w:ascii="Times New Roman" w:eastAsiaTheme="minorEastAsia" w:hAnsi="Times New Roman"/>
            <w:szCs w:val="24"/>
            <w:lang w:eastAsia="zh-CN"/>
          </w:rPr>
          <w:t>and independent of wind speeds.</w:t>
        </w:r>
      </w:ins>
      <w:ins w:id="265" w:author="Liu, Jun" w:date="2016-12-03T10:28:00Z">
        <w:r w:rsidR="00AB5C8C">
          <w:rPr>
            <w:rFonts w:ascii="Times New Roman" w:eastAsiaTheme="minorEastAsia" w:hAnsi="Times New Roman"/>
            <w:szCs w:val="24"/>
            <w:lang w:eastAsia="zh-CN"/>
          </w:rPr>
          <w:t xml:space="preserve"> </w:t>
        </w:r>
      </w:ins>
      <w:ins w:id="266" w:author="Liu, Jun" w:date="2016-12-03T10:29:00Z">
        <w:r w:rsidR="00AB5C8C" w:rsidRPr="00AB5C8C">
          <w:rPr>
            <w:rFonts w:ascii="Times New Roman" w:eastAsiaTheme="minorEastAsia" w:hAnsi="Times New Roman"/>
            <w:szCs w:val="24"/>
            <w:lang w:eastAsia="zh-CN"/>
          </w:rPr>
          <w:t xml:space="preserve">For </w:t>
        </w:r>
        <w:r w:rsidR="00AB5C8C">
          <w:rPr>
            <w:rFonts w:ascii="Times New Roman" w:eastAsiaTheme="minorEastAsia" w:hAnsi="Times New Roman"/>
            <w:szCs w:val="24"/>
            <w:lang w:eastAsia="zh-CN"/>
          </w:rPr>
          <w:t>dynamic data collecting</w:t>
        </w:r>
        <w:r w:rsidR="00AB5C8C" w:rsidRPr="00AB5C8C">
          <w:rPr>
            <w:rFonts w:ascii="Times New Roman" w:eastAsiaTheme="minorEastAsia" w:hAnsi="Times New Roman"/>
            <w:szCs w:val="24"/>
            <w:lang w:eastAsia="zh-CN"/>
          </w:rPr>
          <w:t xml:space="preserve"> purposes, it is important to </w:t>
        </w:r>
      </w:ins>
      <w:ins w:id="267" w:author="Liu, Jun" w:date="2016-12-03T10:30:00Z">
        <w:r w:rsidR="00AB5C8C">
          <w:rPr>
            <w:rFonts w:ascii="Times New Roman" w:eastAsiaTheme="minorEastAsia" w:hAnsi="Times New Roman"/>
            <w:szCs w:val="24"/>
            <w:lang w:eastAsia="zh-CN"/>
          </w:rPr>
          <w:t>change a fresh slides set every 2 to 3 h between 08:00 and 19:00.</w:t>
        </w:r>
      </w:ins>
    </w:p>
    <w:p w14:paraId="7CC4628F" w14:textId="28781D9A" w:rsidR="0076523B" w:rsidRPr="006947B3" w:rsidDel="00960152" w:rsidRDefault="00960152">
      <w:pPr>
        <w:autoSpaceDE w:val="0"/>
        <w:autoSpaceDN w:val="0"/>
        <w:adjustRightInd w:val="0"/>
        <w:spacing w:after="0" w:line="480" w:lineRule="auto"/>
        <w:ind w:firstLine="576"/>
        <w:rPr>
          <w:del w:id="268" w:author="Liu, Jun" w:date="2016-12-03T10:44:00Z"/>
          <w:rFonts w:ascii="Times New Roman" w:eastAsia="Calibri" w:hAnsi="Times New Roman"/>
          <w:szCs w:val="24"/>
        </w:rPr>
        <w:pPrChange w:id="269" w:author="Liu, Jun" w:date="2016-12-03T10:44:00Z">
          <w:pPr>
            <w:autoSpaceDE w:val="0"/>
            <w:autoSpaceDN w:val="0"/>
            <w:adjustRightInd w:val="0"/>
            <w:spacing w:after="0" w:line="480" w:lineRule="auto"/>
            <w:ind w:firstLine="240"/>
          </w:pPr>
        </w:pPrChange>
      </w:pPr>
      <w:ins w:id="270" w:author="Liu, Jun" w:date="2016-12-03T10:41:00Z">
        <w:r>
          <w:rPr>
            <w:rFonts w:ascii="Times New Roman" w:hAnsi="Times New Roman"/>
            <w:szCs w:val="24"/>
          </w:rPr>
          <w:lastRenderedPageBreak/>
          <w:t xml:space="preserve">The </w:t>
        </w:r>
        <w:r w:rsidRPr="006F3059">
          <w:rPr>
            <w:rFonts w:ascii="Times New Roman" w:hAnsi="Times New Roman"/>
            <w:szCs w:val="24"/>
          </w:rPr>
          <w:t>horseweed seed</w:t>
        </w:r>
        <w:r>
          <w:rPr>
            <w:rFonts w:ascii="Times New Roman" w:hAnsi="Times New Roman"/>
            <w:szCs w:val="24"/>
          </w:rPr>
          <w:t xml:space="preserve">s attached on </w:t>
        </w:r>
        <w:r w:rsidR="000E5602">
          <w:rPr>
            <w:rFonts w:ascii="Times New Roman" w:hAnsi="Times New Roman"/>
            <w:szCs w:val="24"/>
          </w:rPr>
          <w:t xml:space="preserve">the slides were easy to </w:t>
        </w:r>
      </w:ins>
      <w:ins w:id="271" w:author="Liu, Jun" w:date="2016-12-03T17:21:00Z">
        <w:r w:rsidR="000E5602" w:rsidRPr="000E5602">
          <w:rPr>
            <w:rFonts w:ascii="Times New Roman" w:hAnsi="Times New Roman"/>
            <w:szCs w:val="24"/>
          </w:rPr>
          <w:t>distinguish</w:t>
        </w:r>
        <w:r w:rsidR="000E5602">
          <w:rPr>
            <w:rFonts w:ascii="Times New Roman" w:hAnsi="Times New Roman"/>
            <w:szCs w:val="24"/>
          </w:rPr>
          <w:t xml:space="preserve"> </w:t>
        </w:r>
      </w:ins>
      <w:ins w:id="272" w:author="Liu, Jun" w:date="2016-12-03T10:41:00Z">
        <w:r>
          <w:rPr>
            <w:rFonts w:ascii="Times New Roman" w:hAnsi="Times New Roman"/>
            <w:szCs w:val="24"/>
          </w:rPr>
          <w:t xml:space="preserve">and count, because horseweed seeds are </w:t>
        </w:r>
        <w:del w:id="273" w:author="Wang, Junming" w:date="2016-12-04T16:15:00Z">
          <w:r w:rsidRPr="006F3059" w:rsidDel="00A0065B">
            <w:rPr>
              <w:rFonts w:ascii="Times New Roman" w:hAnsi="Times New Roman"/>
              <w:szCs w:val="24"/>
            </w:rPr>
            <w:delText>achenes which</w:delText>
          </w:r>
        </w:del>
      </w:ins>
      <w:ins w:id="274" w:author="Wang, Junming" w:date="2016-12-04T16:15:00Z">
        <w:r w:rsidR="00A0065B" w:rsidRPr="006F3059">
          <w:rPr>
            <w:rFonts w:ascii="Times New Roman" w:hAnsi="Times New Roman"/>
            <w:szCs w:val="24"/>
          </w:rPr>
          <w:t>achenes, which</w:t>
        </w:r>
      </w:ins>
      <w:ins w:id="275" w:author="Liu, Jun" w:date="2016-12-03T10:41:00Z">
        <w:r w:rsidRPr="006F3059">
          <w:rPr>
            <w:rFonts w:ascii="Times New Roman" w:hAnsi="Times New Roman"/>
            <w:szCs w:val="24"/>
          </w:rPr>
          <w:t xml:space="preserve"> are about 1.6-6.4 mm long</w:t>
        </w:r>
      </w:ins>
      <w:ins w:id="276" w:author="Liu, Jun" w:date="2016-12-03T10:43:00Z">
        <w:r>
          <w:rPr>
            <w:rFonts w:ascii="Times New Roman" w:hAnsi="Times New Roman"/>
            <w:szCs w:val="24"/>
          </w:rPr>
          <w:t>.</w:t>
        </w:r>
      </w:ins>
      <w:ins w:id="277" w:author="Liu, Jun" w:date="2016-12-03T10:44:00Z">
        <w:r>
          <w:rPr>
            <w:rFonts w:ascii="Times New Roman" w:hAnsi="Times New Roman"/>
            <w:szCs w:val="24"/>
          </w:rPr>
          <w:t xml:space="preserve"> </w:t>
        </w:r>
      </w:ins>
      <w:ins w:id="278" w:author="Liu, Jun" w:date="2016-12-03T10:45:00Z">
        <w:r>
          <w:rPr>
            <w:rFonts w:ascii="Times New Roman" w:hAnsi="Times New Roman"/>
            <w:szCs w:val="24"/>
          </w:rPr>
          <w:t>T</w:t>
        </w:r>
      </w:ins>
      <w:del w:id="279" w:author="Liu, Jun" w:date="2016-12-03T10:44:00Z">
        <w:r w:rsidR="00F80936" w:rsidRPr="006947B3" w:rsidDel="00960152">
          <w:rPr>
            <w:rFonts w:ascii="Times New Roman" w:hAnsi="Times New Roman"/>
            <w:szCs w:val="24"/>
          </w:rPr>
          <w:delText>Seed</w:delText>
        </w:r>
        <w:r w:rsidR="00900F6B" w:rsidRPr="006947B3" w:rsidDel="00960152">
          <w:rPr>
            <w:rFonts w:ascii="Times New Roman" w:hAnsi="Times New Roman"/>
            <w:szCs w:val="24"/>
          </w:rPr>
          <w:delText xml:space="preserve"> concentration was measured by using </w:delText>
        </w:r>
        <w:r w:rsidR="00E272CF" w:rsidRPr="006947B3" w:rsidDel="00960152">
          <w:rPr>
            <w:rFonts w:ascii="Times New Roman" w:hAnsi="Times New Roman"/>
            <w:szCs w:val="24"/>
          </w:rPr>
          <w:delText xml:space="preserve">four </w:delText>
        </w:r>
        <w:r w:rsidR="00900F6B" w:rsidRPr="006947B3" w:rsidDel="00960152">
          <w:rPr>
            <w:rFonts w:ascii="Times New Roman" w:hAnsi="Times New Roman"/>
            <w:szCs w:val="24"/>
          </w:rPr>
          <w:delText xml:space="preserve">columns of Rotorod samplers. </w:delText>
        </w:r>
        <w:r w:rsidR="004307E4" w:rsidRPr="006947B3" w:rsidDel="00960152">
          <w:rPr>
            <w:rFonts w:ascii="Times New Roman" w:hAnsi="Times New Roman"/>
            <w:szCs w:val="24"/>
            <w:lang w:eastAsia="zh-CN"/>
          </w:rPr>
          <w:delText>One-column Rotorod samplers were placed in the source field to measure the horizontal flux</w:delText>
        </w:r>
        <w:r w:rsidR="004307E4" w:rsidRPr="006947B3" w:rsidDel="00960152">
          <w:rPr>
            <w:rFonts w:ascii="Times New Roman" w:hAnsi="Times New Roman"/>
            <w:szCs w:val="24"/>
          </w:rPr>
          <w:delText xml:space="preserve"> </w:delText>
        </w:r>
        <w:r w:rsidR="004307E4" w:rsidRPr="006947B3" w:rsidDel="00960152">
          <w:rPr>
            <w:rFonts w:ascii="Times New Roman" w:hAnsi="Times New Roman"/>
            <w:szCs w:val="24"/>
            <w:lang w:eastAsia="zh-CN"/>
          </w:rPr>
          <w:delText>(</w:delText>
        </w:r>
        <w:r w:rsidR="007914F7" w:rsidRPr="006947B3" w:rsidDel="00960152">
          <w:rPr>
            <w:rFonts w:ascii="Times New Roman" w:hAnsi="Times New Roman"/>
            <w:szCs w:val="24"/>
            <w:lang w:eastAsia="zh-CN"/>
          </w:rPr>
          <w:delText>seed</w:delText>
        </w:r>
        <w:r w:rsidR="004307E4" w:rsidRPr="006947B3" w:rsidDel="00960152">
          <w:rPr>
            <w:rFonts w:ascii="Times New Roman" w:hAnsi="Times New Roman"/>
            <w:szCs w:val="24"/>
            <w:lang w:eastAsia="zh-CN"/>
          </w:rPr>
          <w:delText>s/m</w:delText>
        </w:r>
        <w:r w:rsidR="004307E4" w:rsidRPr="006947B3" w:rsidDel="00960152">
          <w:rPr>
            <w:rFonts w:ascii="Times New Roman" w:hAnsi="Times New Roman"/>
            <w:szCs w:val="24"/>
            <w:vertAlign w:val="superscript"/>
            <w:lang w:eastAsia="zh-CN"/>
          </w:rPr>
          <w:delText>2</w:delText>
        </w:r>
        <w:r w:rsidR="004307E4" w:rsidRPr="006947B3" w:rsidDel="00960152">
          <w:rPr>
            <w:rFonts w:ascii="Times New Roman" w:hAnsi="Times New Roman"/>
            <w:szCs w:val="24"/>
            <w:lang w:eastAsia="zh-CN"/>
          </w:rPr>
          <w:delText xml:space="preserve">/s) </w:delText>
        </w:r>
        <w:r w:rsidR="004307E4" w:rsidRPr="006947B3" w:rsidDel="00960152">
          <w:rPr>
            <w:rFonts w:ascii="Times New Roman" w:hAnsi="Times New Roman"/>
            <w:szCs w:val="24"/>
          </w:rPr>
          <w:delText>profiles</w:delText>
        </w:r>
        <w:r w:rsidR="004307E4" w:rsidRPr="006947B3" w:rsidDel="00960152">
          <w:rPr>
            <w:rFonts w:ascii="Times New Roman" w:hAnsi="Times New Roman"/>
            <w:szCs w:val="24"/>
            <w:lang w:eastAsia="zh-CN"/>
          </w:rPr>
          <w:delText xml:space="preserve"> of source production and release</w:delText>
        </w:r>
        <w:r w:rsidR="004307E4" w:rsidRPr="006947B3" w:rsidDel="00960152">
          <w:rPr>
            <w:rFonts w:ascii="Times New Roman" w:hAnsi="Times New Roman"/>
            <w:szCs w:val="24"/>
          </w:rPr>
          <w:delText xml:space="preserve">, </w:delText>
        </w:r>
        <w:r w:rsidR="004307E4" w:rsidRPr="006947B3" w:rsidDel="00960152">
          <w:rPr>
            <w:rFonts w:ascii="Times New Roman" w:hAnsi="Times New Roman"/>
            <w:szCs w:val="24"/>
            <w:lang w:eastAsia="zh-CN"/>
          </w:rPr>
          <w:delText xml:space="preserve">with </w:delText>
        </w:r>
        <w:r w:rsidR="004307E4" w:rsidRPr="006947B3" w:rsidDel="00960152">
          <w:rPr>
            <w:rFonts w:ascii="Times New Roman" w:hAnsi="Times New Roman"/>
            <w:szCs w:val="24"/>
          </w:rPr>
          <w:delText>one sampler placed inside the plant canopy  at a height of 0.35 m, one at the height of the canopy (1 m)</w:delText>
        </w:r>
        <w:r w:rsidR="004307E4" w:rsidRPr="006947B3" w:rsidDel="00960152">
          <w:rPr>
            <w:rFonts w:ascii="Times New Roman" w:hAnsi="Times New Roman"/>
            <w:szCs w:val="24"/>
            <w:lang w:eastAsia="zh-CN"/>
          </w:rPr>
          <w:delText>,</w:delText>
        </w:r>
        <w:r w:rsidR="004307E4" w:rsidRPr="006947B3" w:rsidDel="00960152">
          <w:rPr>
            <w:rFonts w:ascii="Times New Roman" w:hAnsi="Times New Roman"/>
            <w:szCs w:val="24"/>
          </w:rPr>
          <w:delText xml:space="preserve"> one at 1.65</w:delText>
        </w:r>
        <w:r w:rsidR="004307E4" w:rsidRPr="006947B3" w:rsidDel="00960152">
          <w:rPr>
            <w:rFonts w:ascii="Times New Roman" w:hAnsi="Times New Roman"/>
            <w:szCs w:val="24"/>
            <w:lang w:eastAsia="zh-CN"/>
          </w:rPr>
          <w:delText xml:space="preserve"> </w:delText>
        </w:r>
        <w:r w:rsidR="004307E4" w:rsidRPr="006947B3" w:rsidDel="00960152">
          <w:rPr>
            <w:rFonts w:ascii="Times New Roman" w:hAnsi="Times New Roman"/>
            <w:szCs w:val="24"/>
          </w:rPr>
          <w:delText>m, and one at 2.8</w:delText>
        </w:r>
        <w:r w:rsidR="004307E4" w:rsidRPr="006947B3" w:rsidDel="00960152">
          <w:rPr>
            <w:rFonts w:ascii="Times New Roman" w:hAnsi="Times New Roman"/>
            <w:szCs w:val="24"/>
            <w:lang w:eastAsia="zh-CN"/>
          </w:rPr>
          <w:delText xml:space="preserve"> </w:delText>
        </w:r>
        <w:r w:rsidR="004307E4" w:rsidRPr="006947B3" w:rsidDel="00960152">
          <w:rPr>
            <w:rFonts w:ascii="Times New Roman" w:hAnsi="Times New Roman"/>
            <w:szCs w:val="24"/>
          </w:rPr>
          <w:delText>m</w:delText>
        </w:r>
        <w:r w:rsidR="004307E4" w:rsidRPr="006947B3" w:rsidDel="00960152">
          <w:rPr>
            <w:rFonts w:ascii="Times New Roman" w:hAnsi="Times New Roman"/>
            <w:szCs w:val="24"/>
            <w:lang w:eastAsia="zh-CN"/>
          </w:rPr>
          <w:delText xml:space="preserve">  </w:delText>
        </w:r>
        <w:r w:rsidR="004307E4" w:rsidRPr="006947B3" w:rsidDel="00960152">
          <w:rPr>
            <w:rFonts w:ascii="Times New Roman" w:hAnsi="Times New Roman"/>
            <w:szCs w:val="24"/>
          </w:rPr>
          <w:delText xml:space="preserve">(Fig. 1). On each Rotorod, seeds were collected on a transparent plastic microscope slide (width=25 mm, length=75 mm) that was fixed on a rotating rod (diameter=92.5 mm) </w:delText>
        </w:r>
        <w:r w:rsidR="00BA129E" w:rsidRPr="006947B3" w:rsidDel="00960152">
          <w:rPr>
            <w:rFonts w:ascii="Times New Roman" w:hAnsi="Times New Roman"/>
            <w:szCs w:val="24"/>
          </w:rPr>
          <w:delText>(details in Huang et al., 2015)</w:delText>
        </w:r>
        <w:r w:rsidR="004307E4" w:rsidRPr="006947B3" w:rsidDel="00960152">
          <w:rPr>
            <w:rFonts w:ascii="Times New Roman" w:hAnsi="Times New Roman"/>
            <w:szCs w:val="24"/>
          </w:rPr>
          <w:delText xml:space="preserve">. The rod was attached to an electric motor. In order to retain the seeds, silicone grease was applied to the slide prior to sampling. The slide collection efficiency was assumed to be </w:delText>
        </w:r>
        <w:r w:rsidR="00137034" w:rsidRPr="006947B3" w:rsidDel="00960152">
          <w:rPr>
            <w:rFonts w:ascii="Times New Roman" w:hAnsi="Times New Roman"/>
            <w:szCs w:val="24"/>
          </w:rPr>
          <w:delText>64</w:delText>
        </w:r>
        <w:r w:rsidR="004307E4" w:rsidRPr="006947B3" w:rsidDel="00960152">
          <w:rPr>
            <w:rFonts w:ascii="Times New Roman" w:hAnsi="Times New Roman"/>
            <w:szCs w:val="24"/>
          </w:rPr>
          <w:delText>% and independent of wind speeds</w:delText>
        </w:r>
        <w:r w:rsidR="00F56048" w:rsidDel="00960152">
          <w:rPr>
            <w:rFonts w:ascii="Times New Roman" w:hAnsi="Times New Roman"/>
            <w:szCs w:val="24"/>
          </w:rPr>
          <w:delText xml:space="preserve"> </w:delText>
        </w:r>
        <w:r w:rsidR="00FA3E97" w:rsidDel="00960152">
          <w:rPr>
            <w:rFonts w:ascii="Times New Roman" w:hAnsi="Times New Roman"/>
            <w:szCs w:val="24"/>
          </w:rPr>
          <w:fldChar w:fldCharType="begin" w:fldLock="1"/>
        </w:r>
        <w:r w:rsidR="00FA3E97" w:rsidDel="00960152">
          <w:rPr>
            <w:rFonts w:ascii="Times New Roman" w:hAnsi="Times New Roman"/>
            <w:szCs w:val="24"/>
          </w:rPr>
          <w:delInstrText>ADDIN CSL_CITATION { "citationItems" : [ { "id" : "ITEM-1", "itemData" : { "DOI" : "10.1016/0021-8707(67)90053-6", "ISSN" : "00218707", "author" : [ { "dropping-particle" : "", "family" : "Ogden", "given" : "Eugene C.", "non-dropping-particle" : "", "parse-names" : false, "suffix" : "" }, { "dropping-particle" : "", "family" : "Raynor", "given" : "Gilbert S.", "non-dropping-particle" : "", "parse-names" : false, "suffix" : "" } ], "container-title" : "Journal of Allergy", "id" : "ITEM-1", "issue" : "1", "issued" : { "date-parts" : [ [ "1967", "7" ] ] }, "page" : "1-11", "title" : "A new sampler for airborne pollen: The rotoslide", "type" : "article-journal", "volume" : "40" }, "uris" : [ "http://www.mendeley.com/documents/?uuid=9388a2e1-2ed0-44da-9bf7-7236e135b252" ] } ], "mendeley" : { "formattedCitation" : "(Ogden &amp; Raynor, 1967)", "manualFormatting" : "(Ogden &amp; Raynor 1967)", "plainTextFormattedCitation" : "(Ogden &amp; Raynor, 1967)", "previouslyFormattedCitation" : "(Ogden &amp; Raynor, 1967)" }, "properties" : { "noteIndex" : 0 }, "schema" : "https://github.com/citation-style-language/schema/raw/master/csl-citation.json" }</w:delInstrText>
        </w:r>
        <w:r w:rsidR="00FA3E97" w:rsidDel="00960152">
          <w:rPr>
            <w:rFonts w:ascii="Times New Roman" w:hAnsi="Times New Roman"/>
            <w:szCs w:val="24"/>
          </w:rPr>
          <w:fldChar w:fldCharType="separate"/>
        </w:r>
        <w:r w:rsidR="00FA3E97" w:rsidRPr="00FA3E97" w:rsidDel="00960152">
          <w:rPr>
            <w:rFonts w:ascii="Times New Roman" w:hAnsi="Times New Roman"/>
            <w:noProof/>
            <w:szCs w:val="24"/>
          </w:rPr>
          <w:delText>(Ogden &amp; Raynor 1967)</w:delText>
        </w:r>
        <w:r w:rsidR="00FA3E97" w:rsidDel="00960152">
          <w:rPr>
            <w:rFonts w:ascii="Times New Roman" w:hAnsi="Times New Roman"/>
            <w:szCs w:val="24"/>
          </w:rPr>
          <w:fldChar w:fldCharType="end"/>
        </w:r>
        <w:r w:rsidR="004307E4" w:rsidRPr="006947B3" w:rsidDel="00960152">
          <w:rPr>
            <w:rFonts w:ascii="Times New Roman" w:hAnsi="Times New Roman"/>
            <w:szCs w:val="24"/>
          </w:rPr>
          <w:delText>. The microscope slides were c</w:delText>
        </w:r>
        <w:r w:rsidR="00F80936" w:rsidRPr="006947B3" w:rsidDel="00960152">
          <w:rPr>
            <w:rFonts w:ascii="Times New Roman" w:hAnsi="Times New Roman"/>
            <w:szCs w:val="24"/>
          </w:rPr>
          <w:delText>hanged to a fresh set every 2 to</w:delText>
        </w:r>
        <w:r w:rsidR="004307E4" w:rsidRPr="006947B3" w:rsidDel="00960152">
          <w:rPr>
            <w:rFonts w:ascii="Times New Roman" w:hAnsi="Times New Roman"/>
            <w:szCs w:val="24"/>
          </w:rPr>
          <w:delText xml:space="preserve"> 3 hours between 08:00 and 19:00. One column of three Rotorod samplers mounted at 1.0, 1.5, and 3.0 m was placed at the edge of the source field to measure downwind concentrations. The concentrations at higher heights (</w:delText>
        </w:r>
        <w:r w:rsidR="0007028C" w:rsidRPr="006947B3" w:rsidDel="00960152">
          <w:rPr>
            <w:rFonts w:ascii="Times New Roman" w:hAnsi="Times New Roman"/>
            <w:szCs w:val="24"/>
          </w:rPr>
          <w:delText>10</w:delText>
        </w:r>
        <w:r w:rsidR="004307E4" w:rsidRPr="006947B3" w:rsidDel="00960152">
          <w:rPr>
            <w:rFonts w:ascii="Times New Roman" w:hAnsi="Times New Roman"/>
            <w:szCs w:val="24"/>
          </w:rPr>
          <w:delText xml:space="preserve"> m</w:delText>
        </w:r>
        <w:r w:rsidR="005454E2" w:rsidRPr="006947B3" w:rsidDel="00960152">
          <w:rPr>
            <w:rFonts w:ascii="Times New Roman" w:hAnsi="Times New Roman"/>
            <w:szCs w:val="24"/>
          </w:rPr>
          <w:delText xml:space="preserve"> to 100 m</w:delText>
        </w:r>
        <w:r w:rsidR="004307E4" w:rsidRPr="006947B3" w:rsidDel="00960152">
          <w:rPr>
            <w:rFonts w:ascii="Times New Roman" w:hAnsi="Times New Roman"/>
            <w:szCs w:val="24"/>
          </w:rPr>
          <w:delText>) were measured with the Rotorod samplers mounted below two balloons</w:delText>
        </w:r>
        <w:r w:rsidR="00DF0C66" w:rsidRPr="006947B3" w:rsidDel="00960152">
          <w:rPr>
            <w:rFonts w:ascii="Times New Roman" w:hAnsi="Times New Roman"/>
            <w:szCs w:val="24"/>
          </w:rPr>
          <w:delText xml:space="preserve"> (another two columns</w:delText>
        </w:r>
        <w:r w:rsidR="00387224" w:rsidRPr="006947B3" w:rsidDel="00960152">
          <w:rPr>
            <w:rFonts w:ascii="Times New Roman" w:hAnsi="Times New Roman"/>
            <w:szCs w:val="24"/>
          </w:rPr>
          <w:delText xml:space="preserve"> of Rotorod samplers</w:delText>
        </w:r>
        <w:r w:rsidR="00DF0C66" w:rsidRPr="006947B3" w:rsidDel="00960152">
          <w:rPr>
            <w:rFonts w:ascii="Times New Roman" w:hAnsi="Times New Roman"/>
            <w:szCs w:val="24"/>
          </w:rPr>
          <w:delText>)</w:delText>
        </w:r>
        <w:r w:rsidR="004307E4" w:rsidRPr="006947B3" w:rsidDel="00960152">
          <w:rPr>
            <w:rFonts w:ascii="Times New Roman" w:hAnsi="Times New Roman"/>
            <w:szCs w:val="24"/>
          </w:rPr>
          <w:delText xml:space="preserve">. The two balloons were in the downwind direction inside or outside of the field. The downwind distance of the balloons and the sampler heights were adjusted based on whether </w:delText>
        </w:r>
        <w:r w:rsidR="000F4687" w:rsidRPr="006947B3" w:rsidDel="00960152">
          <w:rPr>
            <w:rFonts w:ascii="Times New Roman" w:hAnsi="Times New Roman"/>
            <w:szCs w:val="24"/>
          </w:rPr>
          <w:delText>seed</w:delText>
        </w:r>
        <w:r w:rsidR="004307E4" w:rsidRPr="006947B3" w:rsidDel="00960152">
          <w:rPr>
            <w:rFonts w:ascii="Times New Roman" w:hAnsi="Times New Roman"/>
            <w:szCs w:val="24"/>
          </w:rPr>
          <w:delText xml:space="preserve"> was detectable. </w:delText>
        </w:r>
        <w:r w:rsidR="00144DE2" w:rsidRPr="006947B3" w:rsidDel="00960152">
          <w:rPr>
            <w:rFonts w:ascii="Times New Roman" w:hAnsi="Times New Roman"/>
            <w:szCs w:val="24"/>
          </w:rPr>
          <w:delText>S</w:delText>
        </w:r>
        <w:r w:rsidR="004307E4" w:rsidRPr="006947B3" w:rsidDel="00960152">
          <w:rPr>
            <w:rFonts w:ascii="Times New Roman" w:hAnsi="Times New Roman"/>
            <w:szCs w:val="24"/>
          </w:rPr>
          <w:delText>ampler heights ranged from 10 m to 100 m, and the balloon downwind distance ranged from inside the source field to</w:delText>
        </w:r>
        <w:r w:rsidR="00464769" w:rsidRPr="006947B3" w:rsidDel="00960152">
          <w:rPr>
            <w:rFonts w:ascii="Times New Roman" w:hAnsi="Times New Roman"/>
            <w:szCs w:val="24"/>
          </w:rPr>
          <w:delText xml:space="preserve"> </w:delText>
        </w:r>
        <w:r w:rsidR="004307E4" w:rsidRPr="006947B3" w:rsidDel="00960152">
          <w:rPr>
            <w:rFonts w:ascii="Times New Roman" w:hAnsi="Times New Roman"/>
            <w:szCs w:val="24"/>
          </w:rPr>
          <w:delText>110 m downwind from the source.</w:delText>
        </w:r>
      </w:del>
    </w:p>
    <w:p w14:paraId="13C85B4E" w14:textId="299BE433" w:rsidR="005B183C" w:rsidRPr="006947B3" w:rsidRDefault="0076523B">
      <w:pPr>
        <w:autoSpaceDE w:val="0"/>
        <w:autoSpaceDN w:val="0"/>
        <w:adjustRightInd w:val="0"/>
        <w:spacing w:after="0" w:line="480" w:lineRule="auto"/>
        <w:ind w:firstLine="576"/>
        <w:rPr>
          <w:rFonts w:ascii="Times New Roman" w:hAnsi="Times New Roman"/>
          <w:szCs w:val="24"/>
        </w:rPr>
        <w:pPrChange w:id="280" w:author="Liu, Jun" w:date="2016-12-03T10:44:00Z">
          <w:pPr>
            <w:autoSpaceDE w:val="0"/>
            <w:autoSpaceDN w:val="0"/>
            <w:adjustRightInd w:val="0"/>
            <w:spacing w:after="0" w:line="360" w:lineRule="auto"/>
            <w:ind w:firstLine="240"/>
            <w:jc w:val="center"/>
          </w:pPr>
        </w:pPrChange>
      </w:pPr>
      <w:del w:id="281" w:author="Liu, Jun" w:date="2016-12-03T10:44:00Z">
        <w:r w:rsidRPr="006947B3" w:rsidDel="00960152">
          <w:rPr>
            <w:rFonts w:ascii="Times New Roman" w:hAnsi="Times New Roman"/>
            <w:szCs w:val="24"/>
          </w:rPr>
          <w:delText>T</w:delText>
        </w:r>
      </w:del>
      <w:r w:rsidRPr="006947B3">
        <w:rPr>
          <w:rFonts w:ascii="Times New Roman" w:hAnsi="Times New Roman"/>
          <w:szCs w:val="24"/>
        </w:rPr>
        <w:t xml:space="preserve">he seed concentration (C, </w:t>
      </w:r>
      <w:r w:rsidR="007914F7" w:rsidRPr="006947B3">
        <w:rPr>
          <w:rFonts w:ascii="Times New Roman" w:hAnsi="Times New Roman"/>
          <w:szCs w:val="24"/>
        </w:rPr>
        <w:t>seed</w:t>
      </w:r>
      <w:r w:rsidRPr="006947B3">
        <w:rPr>
          <w:rFonts w:ascii="Times New Roman" w:hAnsi="Times New Roman"/>
          <w:szCs w:val="24"/>
        </w:rPr>
        <w:t>s/m</w:t>
      </w:r>
      <w:r w:rsidRPr="006947B3">
        <w:rPr>
          <w:rFonts w:ascii="Times New Roman" w:hAnsi="Times New Roman"/>
          <w:szCs w:val="24"/>
          <w:vertAlign w:val="superscript"/>
        </w:rPr>
        <w:t>3</w:t>
      </w:r>
      <w:r w:rsidRPr="006947B3">
        <w:rPr>
          <w:rFonts w:ascii="Times New Roman" w:hAnsi="Times New Roman"/>
          <w:szCs w:val="24"/>
        </w:rPr>
        <w:t xml:space="preserve">) was calculated as the total sampled seed number on each slide divided by sampled air volume that was calculated as a function of rotation speed, sampling time, and slide area of the corresponding </w:t>
      </w:r>
      <w:proofErr w:type="spellStart"/>
      <w:r w:rsidRPr="006947B3">
        <w:rPr>
          <w:rFonts w:ascii="Times New Roman" w:hAnsi="Times New Roman"/>
          <w:szCs w:val="24"/>
        </w:rPr>
        <w:t>Rotorod</w:t>
      </w:r>
      <w:proofErr w:type="spellEnd"/>
      <w:r w:rsidRPr="006947B3">
        <w:rPr>
          <w:rFonts w:ascii="Times New Roman" w:hAnsi="Times New Roman"/>
          <w:szCs w:val="24"/>
        </w:rPr>
        <w:t xml:space="preserve"> sampler</w:t>
      </w:r>
      <w:r w:rsidR="00013D12" w:rsidRPr="006947B3">
        <w:rPr>
          <w:rFonts w:ascii="Times New Roman" w:hAnsi="Times New Roman"/>
          <w:szCs w:val="24"/>
        </w:rPr>
        <w:t xml:space="preserve"> </w:t>
      </w:r>
      <w:r w:rsidR="001B0EA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1B0EA9">
        <w:rPr>
          <w:rFonts w:ascii="Times New Roman" w:hAnsi="Times New Roman"/>
          <w:szCs w:val="24"/>
        </w:rPr>
        <w:fldChar w:fldCharType="separate"/>
      </w:r>
      <w:r w:rsidR="001B0EA9" w:rsidRPr="001B0EA9">
        <w:rPr>
          <w:rFonts w:ascii="Times New Roman" w:hAnsi="Times New Roman"/>
          <w:noProof/>
          <w:szCs w:val="24"/>
        </w:rPr>
        <w:t>(Huang et al. 2015)</w:t>
      </w:r>
      <w:r w:rsidR="001B0EA9">
        <w:rPr>
          <w:rFonts w:ascii="Times New Roman" w:hAnsi="Times New Roman"/>
          <w:szCs w:val="24"/>
        </w:rPr>
        <w:fldChar w:fldCharType="end"/>
      </w:r>
      <w:r w:rsidR="005B183C" w:rsidRPr="006947B3">
        <w:rPr>
          <w:rFonts w:ascii="Times New Roman" w:hAnsi="Times New Roman"/>
          <w:szCs w:val="24"/>
        </w:rPr>
        <w:t>.</w:t>
      </w:r>
    </w:p>
    <w:p w14:paraId="234593FC" w14:textId="0863761D" w:rsidR="0076523B" w:rsidRPr="006947B3" w:rsidRDefault="0076523B" w:rsidP="0076523B">
      <w:pPr>
        <w:autoSpaceDE w:val="0"/>
        <w:autoSpaceDN w:val="0"/>
        <w:adjustRightInd w:val="0"/>
        <w:spacing w:after="0" w:line="360" w:lineRule="auto"/>
        <w:jc w:val="center"/>
        <w:rPr>
          <w:rFonts w:ascii="Times New Roman" w:hAnsi="Times New Roman"/>
          <w:szCs w:val="24"/>
        </w:rPr>
      </w:pPr>
      <w:r w:rsidRPr="006947B3">
        <w:rPr>
          <w:rFonts w:ascii="Times New Roman" w:hAnsi="Times New Roman"/>
          <w:szCs w:val="24"/>
        </w:rPr>
        <w:t xml:space="preserve">     </w:t>
      </w:r>
      <m:oMath>
        <m:r>
          <w:rPr>
            <w:rFonts w:ascii="Cambria Math" w:eastAsia="CMR12" w:hAnsi="Cambria Math"/>
            <w:szCs w:val="24"/>
          </w:rPr>
          <m:t>C=</m:t>
        </m:r>
        <m:f>
          <m:fPr>
            <m:ctrlPr>
              <w:rPr>
                <w:rFonts w:ascii="Cambria Math" w:eastAsia="CMR12" w:hAnsi="Cambria Math"/>
                <w:i/>
                <w:szCs w:val="24"/>
              </w:rPr>
            </m:ctrlPr>
          </m:fPr>
          <m:num>
            <m:r>
              <w:rPr>
                <w:rFonts w:ascii="Cambria Math" w:eastAsia="CMR12" w:hAnsi="Cambria Math"/>
                <w:szCs w:val="24"/>
              </w:rPr>
              <m:t>N</m:t>
            </m:r>
          </m:num>
          <m:den>
            <m:r>
              <m:rPr>
                <m:sty m:val="p"/>
              </m:rPr>
              <w:rPr>
                <w:rFonts w:ascii="Cambria Math" w:eastAsia="CMR12" w:hAnsi="Cambria Math"/>
                <w:szCs w:val="24"/>
              </w:rPr>
              <m:t>∆t×δV×RS</m:t>
            </m:r>
          </m:den>
        </m:f>
      </m:oMath>
      <w:r w:rsidRPr="006947B3">
        <w:rPr>
          <w:rFonts w:ascii="Times New Roman" w:eastAsia="CMR12" w:hAnsi="Times New Roman"/>
          <w:szCs w:val="24"/>
        </w:rPr>
        <w:t xml:space="preserve">                                    </w:t>
      </w:r>
      <w:r w:rsidR="00137034" w:rsidRPr="006947B3">
        <w:rPr>
          <w:rFonts w:ascii="Times New Roman" w:eastAsia="CMR12" w:hAnsi="Times New Roman"/>
          <w:szCs w:val="24"/>
        </w:rPr>
        <w:t>(1</w:t>
      </w:r>
      <w:r w:rsidRPr="006947B3">
        <w:rPr>
          <w:rFonts w:ascii="Times New Roman" w:eastAsia="CMR12" w:hAnsi="Times New Roman"/>
          <w:szCs w:val="24"/>
        </w:rPr>
        <w:t>)</w:t>
      </w:r>
    </w:p>
    <w:p w14:paraId="33ACCDFA" w14:textId="2A8FE2FD" w:rsidR="004307E4" w:rsidRPr="006947B3" w:rsidRDefault="0076523B">
      <w:pPr>
        <w:autoSpaceDE w:val="0"/>
        <w:autoSpaceDN w:val="0"/>
        <w:adjustRightInd w:val="0"/>
        <w:spacing w:after="0" w:line="480" w:lineRule="auto"/>
        <w:rPr>
          <w:rFonts w:ascii="Times New Roman" w:hAnsi="Times New Roman"/>
          <w:szCs w:val="24"/>
        </w:rPr>
      </w:pPr>
      <w:del w:id="282" w:author="Wang, Junming" w:date="2016-12-04T16:15:00Z">
        <w:r w:rsidRPr="006947B3" w:rsidDel="00A12413">
          <w:rPr>
            <w:rFonts w:ascii="Times New Roman" w:hAnsi="Times New Roman"/>
            <w:szCs w:val="24"/>
          </w:rPr>
          <w:delText>where</w:delText>
        </w:r>
      </w:del>
      <w:ins w:id="283" w:author="Wang, Junming" w:date="2016-12-04T16:15:00Z">
        <w:r w:rsidR="00A12413" w:rsidRPr="006947B3">
          <w:rPr>
            <w:rFonts w:ascii="Times New Roman" w:hAnsi="Times New Roman"/>
            <w:szCs w:val="24"/>
          </w:rPr>
          <w:t>Where</w:t>
        </w:r>
      </w:ins>
      <w:r w:rsidRPr="006947B3">
        <w:rPr>
          <w:rFonts w:ascii="Times New Roman" w:hAnsi="Times New Roman"/>
          <w:szCs w:val="24"/>
        </w:rPr>
        <w:t xml:space="preserve"> N was the number of seeds within the slide, RS was the rotation speed of </w:t>
      </w:r>
      <w:r w:rsidR="005B183C" w:rsidRPr="006947B3">
        <w:rPr>
          <w:rFonts w:ascii="Times New Roman" w:hAnsi="Times New Roman"/>
          <w:szCs w:val="24"/>
        </w:rPr>
        <w:t xml:space="preserve">the </w:t>
      </w:r>
      <w:proofErr w:type="spellStart"/>
      <w:r w:rsidRPr="006947B3">
        <w:rPr>
          <w:rFonts w:ascii="Times New Roman" w:hAnsi="Times New Roman"/>
          <w:szCs w:val="24"/>
        </w:rPr>
        <w:t>Rotorod</w:t>
      </w:r>
      <w:proofErr w:type="spellEnd"/>
      <w:r w:rsidRPr="006947B3">
        <w:rPr>
          <w:rFonts w:ascii="Times New Roman" w:hAnsi="Times New Roman"/>
          <w:szCs w:val="24"/>
        </w:rPr>
        <w:t xml:space="preserve"> (r</w:t>
      </w:r>
      <w:ins w:id="284" w:author="Liu, Jun" w:date="2016-12-03T10:45:00Z">
        <w:r w:rsidR="00960152">
          <w:rPr>
            <w:rFonts w:ascii="Times New Roman" w:hAnsi="Times New Roman"/>
            <w:szCs w:val="24"/>
          </w:rPr>
          <w:t xml:space="preserve">esolution </w:t>
        </w:r>
      </w:ins>
      <w:r w:rsidRPr="006947B3">
        <w:rPr>
          <w:rFonts w:ascii="Times New Roman" w:hAnsi="Times New Roman"/>
          <w:szCs w:val="24"/>
        </w:rPr>
        <w:t>p</w:t>
      </w:r>
      <w:ins w:id="285" w:author="Liu, Jun" w:date="2016-12-03T10:45:00Z">
        <w:r w:rsidR="00960152">
          <w:rPr>
            <w:rFonts w:ascii="Times New Roman" w:hAnsi="Times New Roman"/>
            <w:szCs w:val="24"/>
          </w:rPr>
          <w:t xml:space="preserve">er </w:t>
        </w:r>
      </w:ins>
      <w:r w:rsidRPr="006947B3">
        <w:rPr>
          <w:rFonts w:ascii="Times New Roman" w:hAnsi="Times New Roman"/>
          <w:szCs w:val="24"/>
        </w:rPr>
        <w:t>s</w:t>
      </w:r>
      <w:ins w:id="286" w:author="Liu, Jun" w:date="2016-12-03T10:45:00Z">
        <w:r w:rsidR="00960152">
          <w:rPr>
            <w:rFonts w:ascii="Times New Roman" w:hAnsi="Times New Roman"/>
            <w:szCs w:val="24"/>
          </w:rPr>
          <w:t>econd</w:t>
        </w:r>
      </w:ins>
      <w:r w:rsidRPr="006947B3">
        <w:rPr>
          <w:rFonts w:ascii="Times New Roman" w:hAnsi="Times New Roman"/>
          <w:szCs w:val="24"/>
        </w:rPr>
        <w:t xml:space="preserve">), and </w:t>
      </w:r>
      <m:oMath>
        <m:r>
          <w:rPr>
            <w:rFonts w:ascii="Cambria Math" w:hAnsi="Cambria Math"/>
            <w:szCs w:val="24"/>
          </w:rPr>
          <m:t>δV</m:t>
        </m:r>
      </m:oMath>
      <w:r w:rsidRPr="006947B3">
        <w:rPr>
          <w:rFonts w:ascii="Times New Roman" w:hAnsi="Times New Roman"/>
          <w:szCs w:val="24"/>
        </w:rPr>
        <w:t xml:space="preserve"> </w:t>
      </w:r>
      <w:r w:rsidRPr="006947B3">
        <w:rPr>
          <w:rFonts w:ascii="Times New Roman" w:hAnsi="Times New Roman"/>
          <w:szCs w:val="24"/>
        </w:rPr>
        <w:fldChar w:fldCharType="begin"/>
      </w:r>
      <w:r w:rsidRPr="006947B3">
        <w:rPr>
          <w:rFonts w:ascii="Times New Roman" w:hAnsi="Times New Roman"/>
          <w:szCs w:val="24"/>
        </w:rPr>
        <w:instrText xml:space="preserve"> QUOTE </w:instrText>
      </w:r>
      <w:r w:rsidR="00C042BD">
        <w:rPr>
          <w:rFonts w:ascii="Times New Roman" w:hAnsi="Times New Roman"/>
          <w:szCs w:val="24"/>
        </w:rPr>
        <w:pict w14:anchorId="3BF3BD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4.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bordersDontSurroundHeader/&gt;&lt;w:bordersDontSurroundFooter/&gt;&lt;w:defaultTabStop w:val=&quot;720&quot;/&gt;&lt;w:punctuationKerning/&gt;&lt;w:characterSpacingControl w:val=&quot;DontCompress&quot;/&gt;&lt;w:optimizeForBrowser/&gt;&lt;w:relyOnVML/&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1D6ADF&quot;/&gt;&lt;wsp:rsid wsp:val=&quot;000058BF&quot;/&gt;&lt;wsp:rsid wsp:val=&quot;00006BBA&quot;/&gt;&lt;wsp:rsid wsp:val=&quot;000107D3&quot;/&gt;&lt;wsp:rsid wsp:val=&quot;00010D42&quot;/&gt;&lt;wsp:rsid wsp:val=&quot;00010EA1&quot;/&gt;&lt;wsp:rsid wsp:val=&quot;000111F8&quot;/&gt;&lt;wsp:rsid wsp:val=&quot;000140F6&quot;/&gt;&lt;wsp:rsid wsp:val=&quot;00014BC0&quot;/&gt;&lt;wsp:rsid wsp:val=&quot;00015652&quot;/&gt;&lt;wsp:rsid wsp:val=&quot;00015EAE&quot;/&gt;&lt;wsp:rsid wsp:val=&quot;00016339&quot;/&gt;&lt;wsp:rsid wsp:val=&quot;00016429&quot;/&gt;&lt;wsp:rsid wsp:val=&quot;00017DC8&quot;/&gt;&lt;wsp:rsid wsp:val=&quot;00017FA1&quot;/&gt;&lt;wsp:rsid wsp:val=&quot;000200BF&quot;/&gt;&lt;wsp:rsid wsp:val=&quot;00020FAF&quot;/&gt;&lt;wsp:rsid wsp:val=&quot;00022DA1&quot;/&gt;&lt;wsp:rsid wsp:val=&quot;00024636&quot;/&gt;&lt;wsp:rsid wsp:val=&quot;00024AF4&quot;/&gt;&lt;wsp:rsid wsp:val=&quot;00025187&quot;/&gt;&lt;wsp:rsid wsp:val=&quot;00025303&quot;/&gt;&lt;wsp:rsid wsp:val=&quot;00025BCC&quot;/&gt;&lt;wsp:rsid wsp:val=&quot;0002663D&quot;/&gt;&lt;wsp:rsid wsp:val=&quot;00027D94&quot;/&gt;&lt;wsp:rsid wsp:val=&quot;00031142&quot;/&gt;&lt;wsp:rsid wsp:val=&quot;00034182&quot;/&gt;&lt;wsp:rsid wsp:val=&quot;00034711&quot;/&gt;&lt;wsp:rsid wsp:val=&quot;0003683E&quot;/&gt;&lt;wsp:rsid wsp:val=&quot;00036E31&quot;/&gt;&lt;wsp:rsid wsp:val=&quot;0004015D&quot;/&gt;&lt;wsp:rsid wsp:val=&quot;00040188&quot;/&gt;&lt;wsp:rsid wsp:val=&quot;00040F5A&quot;/&gt;&lt;wsp:rsid wsp:val=&quot;0004158B&quot;/&gt;&lt;wsp:rsid wsp:val=&quot;000418DD&quot;/&gt;&lt;wsp:rsid wsp:val=&quot;000427C5&quot;/&gt;&lt;wsp:rsid wsp:val=&quot;00042930&quot;/&gt;&lt;wsp:rsid wsp:val=&quot;0004359C&quot;/&gt;&lt;wsp:rsid wsp:val=&quot;00043BA6&quot;/&gt;&lt;wsp:rsid wsp:val=&quot;00043CEF&quot;/&gt;&lt;wsp:rsid wsp:val=&quot;00043D97&quot;/&gt;&lt;wsp:rsid wsp:val=&quot;000459AB&quot;/&gt;&lt;wsp:rsid wsp:val=&quot;0004609C&quot;/&gt;&lt;wsp:rsid wsp:val=&quot;00046ED8&quot;/&gt;&lt;wsp:rsid wsp:val=&quot;000471C8&quot;/&gt;&lt;wsp:rsid wsp:val=&quot;00052277&quot;/&gt;&lt;wsp:rsid wsp:val=&quot;000524B8&quot;/&gt;&lt;wsp:rsid wsp:val=&quot;000528C0&quot;/&gt;&lt;wsp:rsid wsp:val=&quot;000530A5&quot;/&gt;&lt;wsp:rsid wsp:val=&quot;000549E7&quot;/&gt;&lt;wsp:rsid wsp:val=&quot;00055581&quot;/&gt;&lt;wsp:rsid wsp:val=&quot;000612B3&quot;/&gt;&lt;wsp:rsid wsp:val=&quot;00061417&quot;/&gt;&lt;wsp:rsid wsp:val=&quot;0006186F&quot;/&gt;&lt;wsp:rsid wsp:val=&quot;00062643&quot;/&gt;&lt;wsp:rsid wsp:val=&quot;000632C7&quot;/&gt;&lt;wsp:rsid wsp:val=&quot;000632F2&quot;/&gt;&lt;wsp:rsid wsp:val=&quot;000637E4&quot;/&gt;&lt;wsp:rsid wsp:val=&quot;000637E5&quot;/&gt;&lt;wsp:rsid wsp:val=&quot;000641D5&quot;/&gt;&lt;wsp:rsid wsp:val=&quot;0006557A&quot;/&gt;&lt;wsp:rsid wsp:val=&quot;00065F97&quot;/&gt;&lt;wsp:rsid wsp:val=&quot;0006604B&quot;/&gt;&lt;wsp:rsid wsp:val=&quot;000677CB&quot;/&gt;&lt;wsp:rsid wsp:val=&quot;00070AF8&quot;/&gt;&lt;wsp:rsid wsp:val=&quot;000716AD&quot;/&gt;&lt;wsp:rsid wsp:val=&quot;00071C4E&quot;/&gt;&lt;wsp:rsid wsp:val=&quot;0007353B&quot;/&gt;&lt;wsp:rsid wsp:val=&quot;00073D03&quot;/&gt;&lt;wsp:rsid wsp:val=&quot;00076092&quot;/&gt;&lt;wsp:rsid wsp:val=&quot;00077DCF&quot;/&gt;&lt;wsp:rsid wsp:val=&quot;000808EE&quot;/&gt;&lt;wsp:rsid wsp:val=&quot;00080983&quot;/&gt;&lt;wsp:rsid wsp:val=&quot;0008134C&quot;/&gt;&lt;wsp:rsid wsp:val=&quot;00082ED6&quot;/&gt;&lt;wsp:rsid wsp:val=&quot;000845BD&quot;/&gt;&lt;wsp:rsid wsp:val=&quot;00084C70&quot;/&gt;&lt;wsp:rsid wsp:val=&quot;00087244&quot;/&gt;&lt;wsp:rsid wsp:val=&quot;000900D3&quot;/&gt;&lt;wsp:rsid wsp:val=&quot;0009089A&quot;/&gt;&lt;wsp:rsid wsp:val=&quot;00094EA3&quot;/&gt;&lt;wsp:rsid wsp:val=&quot;00095273&quot;/&gt;&lt;wsp:rsid wsp:val=&quot;000955FE&quot;/&gt;&lt;wsp:rsid wsp:val=&quot;000968CF&quot;/&gt;&lt;wsp:rsid wsp:val=&quot;00097762&quot;/&gt;&lt;wsp:rsid wsp:val=&quot;000A101F&quot;/&gt;&lt;wsp:rsid wsp:val=&quot;000A2332&quot;/&gt;&lt;wsp:rsid wsp:val=&quot;000A3754&quot;/&gt;&lt;wsp:rsid wsp:val=&quot;000A3AF7&quot;/&gt;&lt;wsp:rsid wsp:val=&quot;000A3C2F&quot;/&gt;&lt;wsp:rsid wsp:val=&quot;000A3D74&quot;/&gt;&lt;wsp:rsid wsp:val=&quot;000A74C8&quot;/&gt;&lt;wsp:rsid wsp:val=&quot;000A7AA8&quot;/&gt;&lt;wsp:rsid wsp:val=&quot;000B0BE4&quot;/&gt;&lt;wsp:rsid wsp:val=&quot;000B1CAB&quot;/&gt;&lt;wsp:rsid wsp:val=&quot;000B34CB&quot;/&gt;&lt;wsp:rsid wsp:val=&quot;000B3B21&quot;/&gt;&lt;wsp:rsid wsp:val=&quot;000B3BF9&quot;/&gt;&lt;wsp:rsid wsp:val=&quot;000B3D19&quot;/&gt;&lt;wsp:rsid wsp:val=&quot;000B5671&quot;/&gt;&lt;wsp:rsid wsp:val=&quot;000B65F8&quot;/&gt;&lt;wsp:rsid wsp:val=&quot;000B7168&quot;/&gt;&lt;wsp:rsid wsp:val=&quot;000B7324&quot;/&gt;&lt;wsp:rsid wsp:val=&quot;000C0B65&quot;/&gt;&lt;wsp:rsid wsp:val=&quot;000C0DAA&quot;/&gt;&lt;wsp:rsid wsp:val=&quot;000C1A5C&quot;/&gt;&lt;wsp:rsid wsp:val=&quot;000C38CA&quot;/&gt;&lt;wsp:rsid wsp:val=&quot;000C50A6&quot;/&gt;&lt;wsp:rsid wsp:val=&quot;000C6A43&quot;/&gt;&lt;wsp:rsid wsp:val=&quot;000C6FFA&quot;/&gt;&lt;wsp:rsid wsp:val=&quot;000C723A&quot;/&gt;&lt;wsp:rsid wsp:val=&quot;000D08E4&quot;/&gt;&lt;wsp:rsid wsp:val=&quot;000D2DB3&quot;/&gt;&lt;wsp:rsid wsp:val=&quot;000D3D7A&quot;/&gt;&lt;wsp:rsid wsp:val=&quot;000D721B&quot;/&gt;&lt;wsp:rsid wsp:val=&quot;000D7A1E&quot;/&gt;&lt;wsp:rsid wsp:val=&quot;000E0563&quot;/&gt;&lt;wsp:rsid wsp:val=&quot;000E1503&quot;/&gt;&lt;wsp:rsid wsp:val=&quot;000E1884&quot;/&gt;&lt;wsp:rsid wsp:val=&quot;000E257E&quot;/&gt;&lt;wsp:rsid wsp:val=&quot;000E52C5&quot;/&gt;&lt;wsp:rsid wsp:val=&quot;000E6EC5&quot;/&gt;&lt;wsp:rsid wsp:val=&quot;000F0041&quot;/&gt;&lt;wsp:rsid wsp:val=&quot;000F07A6&quot;/&gt;&lt;wsp:rsid wsp:val=&quot;000F1080&quot;/&gt;&lt;wsp:rsid wsp:val=&quot;000F1528&quot;/&gt;&lt;wsp:rsid wsp:val=&quot;000F17F8&quot;/&gt;&lt;wsp:rsid wsp:val=&quot;000F1E4D&quot;/&gt;&lt;wsp:rsid wsp:val=&quot;000F2646&quot;/&gt;&lt;wsp:rsid wsp:val=&quot;000F2697&quot;/&gt;&lt;wsp:rsid wsp:val=&quot;000F32E0&quot;/&gt;&lt;wsp:rsid wsp:val=&quot;000F5740&quot;/&gt;&lt;wsp:rsid wsp:val=&quot;000F5F5C&quot;/&gt;&lt;wsp:rsid wsp:val=&quot;000F6663&quot;/&gt;&lt;wsp:rsid wsp:val=&quot;000F67A1&quot;/&gt;&lt;wsp:rsid wsp:val=&quot;000F7299&quot;/&gt;&lt;wsp:rsid wsp:val=&quot;000F7F77&quot;/&gt;&lt;wsp:rsid wsp:val=&quot;00100B46&quot;/&gt;&lt;wsp:rsid wsp:val=&quot;00100FE5&quot;/&gt;&lt;wsp:rsid wsp:val=&quot;001012D6&quot;/&gt;&lt;wsp:rsid wsp:val=&quot;0010160E&quot;/&gt;&lt;wsp:rsid wsp:val=&quot;00102119&quot;/&gt;&lt;wsp:rsid wsp:val=&quot;00102876&quot;/&gt;&lt;wsp:rsid wsp:val=&quot;00102CE3&quot;/&gt;&lt;wsp:rsid wsp:val=&quot;0010330D&quot;/&gt;&lt;wsp:rsid wsp:val=&quot;00104B4B&quot;/&gt;&lt;wsp:rsid wsp:val=&quot;00105199&quot;/&gt;&lt;wsp:rsid wsp:val=&quot;001051FD&quot;/&gt;&lt;wsp:rsid wsp:val=&quot;00113FAE&quot;/&gt;&lt;wsp:rsid wsp:val=&quot;00114270&quot;/&gt;&lt;wsp:rsid wsp:val=&quot;00114888&quot;/&gt;&lt;wsp:rsid wsp:val=&quot;00115FCD&quot;/&gt;&lt;wsp:rsid wsp:val=&quot;00116FFF&quot;/&gt;&lt;wsp:rsid wsp:val=&quot;00121912&quot;/&gt;&lt;wsp:rsid wsp:val=&quot;00122033&quot;/&gt;&lt;wsp:rsid wsp:val=&quot;001227DE&quot;/&gt;&lt;wsp:rsid wsp:val=&quot;00123849&quot;/&gt;&lt;wsp:rsid wsp:val=&quot;001240A5&quot;/&gt;&lt;wsp:rsid wsp:val=&quot;00126D26&quot;/&gt;&lt;wsp:rsid wsp:val=&quot;001277C8&quot;/&gt;&lt;wsp:rsid wsp:val=&quot;00127BC7&quot;/&gt;&lt;wsp:rsid wsp:val=&quot;001322F6&quot;/&gt;&lt;wsp:rsid wsp:val=&quot;0013332F&quot;/&gt;&lt;wsp:rsid wsp:val=&quot;001334FA&quot;/&gt;&lt;wsp:rsid wsp:val=&quot;0013438E&quot;/&gt;&lt;wsp:rsid wsp:val=&quot;00135B0F&quot;/&gt;&lt;wsp:rsid wsp:val=&quot;00137874&quot;/&gt;&lt;wsp:rsid wsp:val=&quot;00140B1A&quot;/&gt;&lt;wsp:rsid wsp:val=&quot;00141C34&quot;/&gt;&lt;wsp:rsid wsp:val=&quot;0014541E&quot;/&gt;&lt;wsp:rsid wsp:val=&quot;0014568C&quot;/&gt;&lt;wsp:rsid wsp:val=&quot;00147012&quot;/&gt;&lt;wsp:rsid wsp:val=&quot;00150B3D&quot;/&gt;&lt;wsp:rsid wsp:val=&quot;00151327&quot;/&gt;&lt;wsp:rsid wsp:val=&quot;00152E4E&quot;/&gt;&lt;wsp:rsid wsp:val=&quot;00154CE4&quot;/&gt;&lt;wsp:rsid wsp:val=&quot;00155157&quot;/&gt;&lt;wsp:rsid wsp:val=&quot;00160960&quot;/&gt;&lt;wsp:rsid wsp:val=&quot;00160FA4&quot;/&gt;&lt;wsp:rsid wsp:val=&quot;00161575&quot;/&gt;&lt;wsp:rsid wsp:val=&quot;0016256F&quot;/&gt;&lt;wsp:rsid wsp:val=&quot;00162F6D&quot;/&gt;&lt;wsp:rsid wsp:val=&quot;00163CDF&quot;/&gt;&lt;wsp:rsid wsp:val=&quot;0016463C&quot;/&gt;&lt;wsp:rsid wsp:val=&quot;00164CDA&quot;/&gt;&lt;wsp:rsid wsp:val=&quot;00165941&quot;/&gt;&lt;wsp:rsid wsp:val=&quot;00165A73&quot;/&gt;&lt;wsp:rsid wsp:val=&quot;00165FCC&quot;/&gt;&lt;wsp:rsid wsp:val=&quot;00166109&quot;/&gt;&lt;wsp:rsid wsp:val=&quot;001666E1&quot;/&gt;&lt;wsp:rsid wsp:val=&quot;00170AE9&quot;/&gt;&lt;wsp:rsid wsp:val=&quot;00174996&quot;/&gt;&lt;wsp:rsid wsp:val=&quot;00175418&quot;/&gt;&lt;wsp:rsid wsp:val=&quot;00175F48&quot;/&gt;&lt;wsp:rsid wsp:val=&quot;00176670&quot;/&gt;&lt;wsp:rsid wsp:val=&quot;001768D3&quot;/&gt;&lt;wsp:rsid wsp:val=&quot;00177998&quot;/&gt;&lt;wsp:rsid wsp:val=&quot;0018152F&quot;/&gt;&lt;wsp:rsid wsp:val=&quot;00181796&quot;/&gt;&lt;wsp:rsid wsp:val=&quot;00181B70&quot;/&gt;&lt;wsp:rsid wsp:val=&quot;00181E3F&quot;/&gt;&lt;wsp:rsid wsp:val=&quot;00182B8A&quot;/&gt;&lt;wsp:rsid wsp:val=&quot;0018408D&quot;/&gt;&lt;wsp:rsid wsp:val=&quot;001842E9&quot;/&gt;&lt;wsp:rsid wsp:val=&quot;0018683C&quot;/&gt;&lt;wsp:rsid wsp:val=&quot;00186B72&quot;/&gt;&lt;wsp:rsid wsp:val=&quot;00187499&quot;/&gt;&lt;wsp:rsid wsp:val=&quot;00190100&quot;/&gt;&lt;wsp:rsid wsp:val=&quot;001905DD&quot;/&gt;&lt;wsp:rsid wsp:val=&quot;00191065&quot;/&gt;&lt;wsp:rsid wsp:val=&quot;00191655&quot;/&gt;&lt;wsp:rsid wsp:val=&quot;00191AA2&quot;/&gt;&lt;wsp:rsid wsp:val=&quot;00191EC5&quot;/&gt;&lt;wsp:rsid wsp:val=&quot;0019449F&quot;/&gt;&lt;wsp:rsid wsp:val=&quot;00194BC9&quot;/&gt;&lt;wsp:rsid wsp:val=&quot;001957C2&quot;/&gt;&lt;wsp:rsid wsp:val=&quot;001976B5&quot;/&gt;&lt;wsp:rsid wsp:val=&quot;001979E8&quot;/&gt;&lt;wsp:rsid wsp:val=&quot;00197CC2&quot;/&gt;&lt;wsp:rsid wsp:val=&quot;00197FCC&quot;/&gt;&lt;wsp:rsid wsp:val=&quot;001A012B&quot;/&gt;&lt;wsp:rsid wsp:val=&quot;001A023F&quot;/&gt;&lt;wsp:rsid wsp:val=&quot;001A09D9&quot;/&gt;&lt;wsp:rsid wsp:val=&quot;001A0F21&quot;/&gt;&lt;wsp:rsid wsp:val=&quot;001A1719&quot;/&gt;&lt;wsp:rsid wsp:val=&quot;001A254E&quot;/&gt;&lt;wsp:rsid wsp:val=&quot;001A2A64&quot;/&gt;&lt;wsp:rsid wsp:val=&quot;001A2B0D&quot;/&gt;&lt;wsp:rsid wsp:val=&quot;001A3CD4&quot;/&gt;&lt;wsp:rsid wsp:val=&quot;001A47B8&quot;/&gt;&lt;wsp:rsid wsp:val=&quot;001A4871&quot;/&gt;&lt;wsp:rsid wsp:val=&quot;001A4F30&quot;/&gt;&lt;wsp:rsid wsp:val=&quot;001A6D56&quot;/&gt;&lt;wsp:rsid wsp:val=&quot;001A7512&quot;/&gt;&lt;wsp:rsid wsp:val=&quot;001B0AEA&quot;/&gt;&lt;wsp:rsid wsp:val=&quot;001B0C0B&quot;/&gt;&lt;wsp:rsid wsp:val=&quot;001B1465&quot;/&gt;&lt;wsp:rsid wsp:val=&quot;001B1DF5&quot;/&gt;&lt;wsp:rsid wsp:val=&quot;001B39C8&quot;/&gt;&lt;wsp:rsid wsp:val=&quot;001B42E5&quot;/&gt;&lt;wsp:rsid wsp:val=&quot;001B72C4&quot;/&gt;&lt;wsp:rsid wsp:val=&quot;001B7C97&quot;/&gt;&lt;wsp:rsid wsp:val=&quot;001C0226&quot;/&gt;&lt;wsp:rsid wsp:val=&quot;001C0D06&quot;/&gt;&lt;wsp:rsid wsp:val=&quot;001C1A62&quot;/&gt;&lt;wsp:rsid wsp:val=&quot;001C2186&quot;/&gt;&lt;wsp:rsid wsp:val=&quot;001C4615&quot;/&gt;&lt;wsp:rsid wsp:val=&quot;001C4824&quot;/&gt;&lt;wsp:rsid wsp:val=&quot;001C4C8F&quot;/&gt;&lt;wsp:rsid wsp:val=&quot;001C73F3&quot;/&gt;&lt;wsp:rsid wsp:val=&quot;001D0024&quot;/&gt;&lt;wsp:rsid wsp:val=&quot;001D1A6B&quot;/&gt;&lt;wsp:rsid wsp:val=&quot;001D2358&quot;/&gt;&lt;wsp:rsid wsp:val=&quot;001D293C&quot;/&gt;&lt;wsp:rsid wsp:val=&quot;001D2F28&quot;/&gt;&lt;wsp:rsid wsp:val=&quot;001D3983&quot;/&gt;&lt;wsp:rsid wsp:val=&quot;001D3B82&quot;/&gt;&lt;wsp:rsid wsp:val=&quot;001D5AA0&quot;/&gt;&lt;wsp:rsid wsp:val=&quot;001D695F&quot;/&gt;&lt;wsp:rsid wsp:val=&quot;001D69A3&quot;/&gt;&lt;wsp:rsid wsp:val=&quot;001D6ADF&quot;/&gt;&lt;wsp:rsid wsp:val=&quot;001D6C2C&quot;/&gt;&lt;wsp:rsid wsp:val=&quot;001D7484&quot;/&gt;&lt;wsp:rsid wsp:val=&quot;001D7CD2&quot;/&gt;&lt;wsp:rsid wsp:val=&quot;001E0211&quot;/&gt;&lt;wsp:rsid wsp:val=&quot;001E035B&quot;/&gt;&lt;wsp:rsid wsp:val=&quot;001E1228&quot;/&gt;&lt;wsp:rsid wsp:val=&quot;001E19EB&quot;/&gt;&lt;wsp:rsid wsp:val=&quot;001E4345&quot;/&gt;&lt;wsp:rsid wsp:val=&quot;001E5BEF&quot;/&gt;&lt;wsp:rsid wsp:val=&quot;001E6535&quot;/&gt;&lt;wsp:rsid wsp:val=&quot;001E6CA2&quot;/&gt;&lt;wsp:rsid wsp:val=&quot;001E7B7D&quot;/&gt;&lt;wsp:rsid wsp:val=&quot;001F4235&quot;/&gt;&lt;wsp:rsid wsp:val=&quot;001F5746&quot;/&gt;&lt;wsp:rsid wsp:val=&quot;001F5BC6&quot;/&gt;&lt;wsp:rsid wsp:val=&quot;001F6CE3&quot;/&gt;&lt;wsp:rsid wsp:val=&quot;001F6EB7&quot;/&gt;&lt;wsp:rsid wsp:val=&quot;001F78E6&quot;/&gt;&lt;wsp:rsid wsp:val=&quot;0020143A&quot;/&gt;&lt;wsp:rsid wsp:val=&quot;00201CB7&quot;/&gt;&lt;wsp:rsid wsp:val=&quot;0020301B&quot;/&gt;&lt;wsp:rsid wsp:val=&quot;0020341D&quot;/&gt;&lt;wsp:rsid wsp:val=&quot;002038ED&quot;/&gt;&lt;wsp:rsid wsp:val=&quot;00204288&quot;/&gt;&lt;wsp:rsid wsp:val=&quot;0021175B&quot;/&gt;&lt;wsp:rsid wsp:val=&quot;00211BCD&quot;/&gt;&lt;wsp:rsid wsp:val=&quot;0021281C&quot;/&gt;&lt;wsp:rsid wsp:val=&quot;00214963&quot;/&gt;&lt;wsp:rsid wsp:val=&quot;002152D9&quot;/&gt;&lt;wsp:rsid wsp:val=&quot;00216ADC&quot;/&gt;&lt;wsp:rsid wsp:val=&quot;0021768F&quot;/&gt;&lt;wsp:rsid wsp:val=&quot;0022037C&quot;/&gt;&lt;wsp:rsid wsp:val=&quot;00220CD9&quot;/&gt;&lt;wsp:rsid wsp:val=&quot;002210DF&quot;/&gt;&lt;wsp:rsid wsp:val=&quot;00223BD4&quot;/&gt;&lt;wsp:rsid wsp:val=&quot;002247ED&quot;/&gt;&lt;wsp:rsid wsp:val=&quot;00226418&quot;/&gt;&lt;wsp:rsid wsp:val=&quot;002269E5&quot;/&gt;&lt;wsp:rsid wsp:val=&quot;00227BA8&quot;/&gt;&lt;wsp:rsid wsp:val=&quot;00231970&quot;/&gt;&lt;wsp:rsid wsp:val=&quot;00231B91&quot;/&gt;&lt;wsp:rsid wsp:val=&quot;00232027&quot;/&gt;&lt;wsp:rsid wsp:val=&quot;00232233&quot;/&gt;&lt;wsp:rsid wsp:val=&quot;0023246A&quot;/&gt;&lt;wsp:rsid wsp:val=&quot;00232918&quot;/&gt;&lt;wsp:rsid wsp:val=&quot;00232D10&quot;/&gt;&lt;wsp:rsid wsp:val=&quot;002334E1&quot;/&gt;&lt;wsp:rsid wsp:val=&quot;00234222&quot;/&gt;&lt;wsp:rsid wsp:val=&quot;00236FDB&quot;/&gt;&lt;wsp:rsid wsp:val=&quot;0024142D&quot;/&gt;&lt;wsp:rsid wsp:val=&quot;00241725&quot;/&gt;&lt;wsp:rsid wsp:val=&quot;00243F8E&quot;/&gt;&lt;wsp:rsid wsp:val=&quot;00244D5B&quot;/&gt;&lt;wsp:rsid wsp:val=&quot;002460E9&quot;/&gt;&lt;wsp:rsid wsp:val=&quot;0024687B&quot;/&gt;&lt;wsp:rsid wsp:val=&quot;00252A73&quot;/&gt;&lt;wsp:rsid wsp:val=&quot;0025389E&quot;/&gt;&lt;wsp:rsid wsp:val=&quot;00253EF9&quot;/&gt;&lt;wsp:rsid wsp:val=&quot;00255079&quot;/&gt;&lt;wsp:rsid wsp:val=&quot;00256B3F&quot;/&gt;&lt;wsp:rsid wsp:val=&quot;00257CD4&quot;/&gt;&lt;wsp:rsid wsp:val=&quot;00261572&quot;/&gt;&lt;wsp:rsid wsp:val=&quot;002621EE&quot;/&gt;&lt;wsp:rsid wsp:val=&quot;0026236F&quot;/&gt;&lt;wsp:rsid wsp:val=&quot;00263478&quot;/&gt;&lt;wsp:rsid wsp:val=&quot;002638C8&quot;/&gt;&lt;wsp:rsid wsp:val=&quot;00263B18&quot;/&gt;&lt;wsp:rsid wsp:val=&quot;00263D8C&quot;/&gt;&lt;wsp:rsid wsp:val=&quot;0026505D&quot;/&gt;&lt;wsp:rsid wsp:val=&quot;0026609E&quot;/&gt;&lt;wsp:rsid wsp:val=&quot;00266A46&quot;/&gt;&lt;wsp:rsid wsp:val=&quot;002704ED&quot;/&gt;&lt;wsp:rsid wsp:val=&quot;00270669&quot;/&gt;&lt;wsp:rsid wsp:val=&quot;00272599&quot;/&gt;&lt;wsp:rsid wsp:val=&quot;00272F62&quot;/&gt;&lt;wsp:rsid wsp:val=&quot;002745E3&quot;/&gt;&lt;wsp:rsid wsp:val=&quot;002749A1&quot;/&gt;&lt;wsp:rsid wsp:val=&quot;002758FA&quot;/&gt;&lt;wsp:rsid wsp:val=&quot;00275CE7&quot;/&gt;&lt;wsp:rsid wsp:val=&quot;00275EC3&quot;/&gt;&lt;wsp:rsid wsp:val=&quot;002764CF&quot;/&gt;&lt;wsp:rsid wsp:val=&quot;00277D9F&quot;/&gt;&lt;wsp:rsid wsp:val=&quot;00280A88&quot;/&gt;&lt;wsp:rsid wsp:val=&quot;00280E9D&quot;/&gt;&lt;wsp:rsid wsp:val=&quot;002829F4&quot;/&gt;&lt;wsp:rsid wsp:val=&quot;00283F40&quot;/&gt;&lt;wsp:rsid wsp:val=&quot;00284725&quot;/&gt;&lt;wsp:rsid wsp:val=&quot;002849C0&quot;/&gt;&lt;wsp:rsid wsp:val=&quot;002863B5&quot;/&gt;&lt;wsp:rsid wsp:val=&quot;00286FB7&quot;/&gt;&lt;wsp:rsid wsp:val=&quot;0028761B&quot;/&gt;&lt;wsp:rsid wsp:val=&quot;0029090E&quot;/&gt;&lt;wsp:rsid wsp:val=&quot;0029147B&quot;/&gt;&lt;wsp:rsid wsp:val=&quot;0029244C&quot;/&gt;&lt;wsp:rsid wsp:val=&quot;00294B2D&quot;/&gt;&lt;wsp:rsid wsp:val=&quot;00294BC8&quot;/&gt;&lt;wsp:rsid wsp:val=&quot;00294E2E&quot;/&gt;&lt;wsp:rsid wsp:val=&quot;00295E1E&quot;/&gt;&lt;wsp:rsid wsp:val=&quot;00295EAC&quot;/&gt;&lt;wsp:rsid wsp:val=&quot;00295FBD&quot;/&gt;&lt;wsp:rsid wsp:val=&quot;0029670C&quot;/&gt;&lt;wsp:rsid wsp:val=&quot;00297036&quot;/&gt;&lt;wsp:rsid wsp:val=&quot;002A142A&quot;/&gt;&lt;wsp:rsid wsp:val=&quot;002A1D27&quot;/&gt;&lt;wsp:rsid wsp:val=&quot;002A25CF&quot;/&gt;&lt;wsp:rsid wsp:val=&quot;002A53F8&quot;/&gt;&lt;wsp:rsid wsp:val=&quot;002A6ED3&quot;/&gt;&lt;wsp:rsid wsp:val=&quot;002B1F49&quot;/&gt;&lt;wsp:rsid wsp:val=&quot;002B29F7&quot;/&gt;&lt;wsp:rsid wsp:val=&quot;002B34CF&quot;/&gt;&lt;wsp:rsid wsp:val=&quot;002B3B13&quot;/&gt;&lt;wsp:rsid wsp:val=&quot;002B774C&quot;/&gt;&lt;wsp:rsid wsp:val=&quot;002C09EF&quot;/&gt;&lt;wsp:rsid wsp:val=&quot;002C173C&quot;/&gt;&lt;wsp:rsid wsp:val=&quot;002C233B&quot;/&gt;&lt;wsp:rsid wsp:val=&quot;002C3F58&quot;/&gt;&lt;wsp:rsid wsp:val=&quot;002C6557&quot;/&gt;&lt;wsp:rsid wsp:val=&quot;002C6669&quot;/&gt;&lt;wsp:rsid wsp:val=&quot;002C77EA&quot;/&gt;&lt;wsp:rsid wsp:val=&quot;002D150F&quot;/&gt;&lt;wsp:rsid wsp:val=&quot;002D1E8B&quot;/&gt;&lt;wsp:rsid wsp:val=&quot;002D2959&quot;/&gt;&lt;wsp:rsid wsp:val=&quot;002D2E65&quot;/&gt;&lt;wsp:rsid wsp:val=&quot;002D2E98&quot;/&gt;&lt;wsp:rsid wsp:val=&quot;002D315E&quot;/&gt;&lt;wsp:rsid wsp:val=&quot;002D38DB&quot;/&gt;&lt;wsp:rsid wsp:val=&quot;002D3C65&quot;/&gt;&lt;wsp:rsid wsp:val=&quot;002D4AE4&quot;/&gt;&lt;wsp:rsid wsp:val=&quot;002D547B&quot;/&gt;&lt;wsp:rsid wsp:val=&quot;002D57ED&quot;/&gt;&lt;wsp:rsid wsp:val=&quot;002D5B61&quot;/&gt;&lt;wsp:rsid wsp:val=&quot;002D62B2&quot;/&gt;&lt;wsp:rsid wsp:val=&quot;002E0017&quot;/&gt;&lt;wsp:rsid wsp:val=&quot;002E00FB&quot;/&gt;&lt;wsp:rsid wsp:val=&quot;002E2B43&quot;/&gt;&lt;wsp:rsid wsp:val=&quot;002E335C&quot;/&gt;&lt;wsp:rsid wsp:val=&quot;002E445D&quot;/&gt;&lt;wsp:rsid wsp:val=&quot;002E491F&quot;/&gt;&lt;wsp:rsid wsp:val=&quot;002E56F2&quot;/&gt;&lt;wsp:rsid wsp:val=&quot;002E67BC&quot;/&gt;&lt;wsp:rsid wsp:val=&quot;002E6FF1&quot;/&gt;&lt;wsp:rsid wsp:val=&quot;002E7173&quot;/&gt;&lt;wsp:rsid wsp:val=&quot;002E7B1C&quot;/&gt;&lt;wsp:rsid wsp:val=&quot;002E7E31&quot;/&gt;&lt;wsp:rsid wsp:val=&quot;002F3A13&quot;/&gt;&lt;wsp:rsid wsp:val=&quot;002F3AF4&quot;/&gt;&lt;wsp:rsid wsp:val=&quot;002F49F2&quot;/&gt;&lt;wsp:rsid wsp:val=&quot;002F7B6D&quot;/&gt;&lt;wsp:rsid wsp:val=&quot;002F7C7E&quot;/&gt;&lt;wsp:rsid wsp:val=&quot;002F7E16&quot;/&gt;&lt;wsp:rsid wsp:val=&quot;0030110E&quot;/&gt;&lt;wsp:rsid wsp:val=&quot;00301339&quot;/&gt;&lt;wsp:rsid wsp:val=&quot;00301533&quot;/&gt;&lt;wsp:rsid wsp:val=&quot;00302962&quot;/&gt;&lt;wsp:rsid wsp:val=&quot;003033C5&quot;/&gt;&lt;wsp:rsid wsp:val=&quot;00303837&quot;/&gt;&lt;wsp:rsid wsp:val=&quot;00304826&quot;/&gt;&lt;wsp:rsid wsp:val=&quot;00304AA9&quot;/&gt;&lt;wsp:rsid wsp:val=&quot;00304BCF&quot;/&gt;&lt;wsp:rsid wsp:val=&quot;0030514C&quot;/&gt;&lt;wsp:rsid wsp:val=&quot;00305E9B&quot;/&gt;&lt;wsp:rsid wsp:val=&quot;0030609E&quot;/&gt;&lt;wsp:rsid wsp:val=&quot;00306C50&quot;/&gt;&lt;wsp:rsid wsp:val=&quot;00306E98&quot;/&gt;&lt;wsp:rsid wsp:val=&quot;00307BE3&quot;/&gt;&lt;wsp:rsid wsp:val=&quot;003110E3&quot;/&gt;&lt;wsp:rsid wsp:val=&quot;00313A19&quot;/&gt;&lt;wsp:rsid wsp:val=&quot;00314416&quot;/&gt;&lt;wsp:rsid wsp:val=&quot;00315399&quot;/&gt;&lt;wsp:rsid wsp:val=&quot;00317DF7&quot;/&gt;&lt;wsp:rsid wsp:val=&quot;00317F26&quot;/&gt;&lt;wsp:rsid wsp:val=&quot;00320333&quot;/&gt;&lt;wsp:rsid wsp:val=&quot;0032159B&quot;/&gt;&lt;wsp:rsid wsp:val=&quot;00321F14&quot;/&gt;&lt;wsp:rsid wsp:val=&quot;00322F4B&quot;/&gt;&lt;wsp:rsid wsp:val=&quot;00332BA7&quot;/&gt;&lt;wsp:rsid wsp:val=&quot;0033313F&quot;/&gt;&lt;wsp:rsid wsp:val=&quot;00334E3E&quot;/&gt;&lt;wsp:rsid wsp:val=&quot;0033517F&quot;/&gt;&lt;wsp:rsid wsp:val=&quot;00336841&quot;/&gt;&lt;wsp:rsid wsp:val=&quot;00336C5A&quot;/&gt;&lt;wsp:rsid wsp:val=&quot;003374C0&quot;/&gt;&lt;wsp:rsid wsp:val=&quot;00337929&quot;/&gt;&lt;wsp:rsid wsp:val=&quot;00340BA9&quot;/&gt;&lt;wsp:rsid wsp:val=&quot;00341151&quot;/&gt;&lt;wsp:rsid wsp:val=&quot;00343EDB&quot;/&gt;&lt;wsp:rsid wsp:val=&quot;00345577&quot;/&gt;&lt;wsp:rsid wsp:val=&quot;00345CC3&quot;/&gt;&lt;wsp:rsid wsp:val=&quot;00347CE6&quot;/&gt;&lt;wsp:rsid wsp:val=&quot;00350D2B&quot;/&gt;&lt;wsp:rsid wsp:val=&quot;0035303B&quot;/&gt;&lt;wsp:rsid wsp:val=&quot;00354537&quot;/&gt;&lt;wsp:rsid wsp:val=&quot;00354A04&quot;/&gt;&lt;wsp:rsid wsp:val=&quot;00355797&quot;/&gt;&lt;wsp:rsid wsp:val=&quot;0036063D&quot;/&gt;&lt;wsp:rsid wsp:val=&quot;00361466&quot;/&gt;&lt;wsp:rsid wsp:val=&quot;003617B5&quot;/&gt;&lt;wsp:rsid wsp:val=&quot;00364348&quot;/&gt;&lt;wsp:rsid wsp:val=&quot;003652D7&quot;/&gt;&lt;wsp:rsid wsp:val=&quot;00365392&quot;/&gt;&lt;wsp:rsid wsp:val=&quot;00365EB2&quot;/&gt;&lt;wsp:rsid wsp:val=&quot;003709DF&quot;/&gt;&lt;wsp:rsid wsp:val=&quot;00371513&quot;/&gt;&lt;wsp:rsid wsp:val=&quot;00371630&quot;/&gt;&lt;wsp:rsid wsp:val=&quot;00373125&quot;/&gt;&lt;wsp:rsid wsp:val=&quot;00373810&quot;/&gt;&lt;wsp:rsid wsp:val=&quot;003740A9&quot;/&gt;&lt;wsp:rsid wsp:val=&quot;00374F4B&quot;/&gt;&lt;wsp:rsid wsp:val=&quot;00375582&quot;/&gt;&lt;wsp:rsid wsp:val=&quot;00376B9E&quot;/&gt;&lt;wsp:rsid wsp:val=&quot;003773B1&quot;/&gt;&lt;wsp:rsid wsp:val=&quot;00377FC6&quot;/&gt;&lt;wsp:rsid wsp:val=&quot;00381B73&quot;/&gt;&lt;wsp:rsid wsp:val=&quot;00382C60&quot;/&gt;&lt;wsp:rsid wsp:val=&quot;00382E2A&quot;/&gt;&lt;wsp:rsid wsp:val=&quot;00384295&quot;/&gt;&lt;wsp:rsid wsp:val=&quot;003849EC&quot;/&gt;&lt;wsp:rsid wsp:val=&quot;00385859&quot;/&gt;&lt;wsp:rsid wsp:val=&quot;003866CC&quot;/&gt;&lt;wsp:rsid wsp:val=&quot;003917F9&quot;/&gt;&lt;wsp:rsid wsp:val=&quot;003918CF&quot;/&gt;&lt;wsp:rsid wsp:val=&quot;003924BB&quot;/&gt;&lt;wsp:rsid wsp:val=&quot;0039313C&quot;/&gt;&lt;wsp:rsid wsp:val=&quot;003937AF&quot;/&gt;&lt;wsp:rsid wsp:val=&quot;0039415A&quot;/&gt;&lt;wsp:rsid wsp:val=&quot;00396ED0&quot;/&gt;&lt;wsp:rsid wsp:val=&quot;00397530&quot;/&gt;&lt;wsp:rsid wsp:val=&quot;003979F6&quot;/&gt;&lt;wsp:rsid wsp:val=&quot;003A0165&quot;/&gt;&lt;wsp:rsid wsp:val=&quot;003A0197&quot;/&gt;&lt;wsp:rsid wsp:val=&quot;003A0CA9&quot;/&gt;&lt;wsp:rsid wsp:val=&quot;003A0EF9&quot;/&gt;&lt;wsp:rsid wsp:val=&quot;003A1C42&quot;/&gt;&lt;wsp:rsid wsp:val=&quot;003A351F&quot;/&gt;&lt;wsp:rsid wsp:val=&quot;003A3C21&quot;/&gt;&lt;wsp:rsid wsp:val=&quot;003A4822&quot;/&gt;&lt;wsp:rsid wsp:val=&quot;003A4CF9&quot;/&gt;&lt;wsp:rsid wsp:val=&quot;003A58A6&quot;/&gt;&lt;wsp:rsid wsp:val=&quot;003A6D9C&quot;/&gt;&lt;wsp:rsid wsp:val=&quot;003A6FFD&quot;/&gt;&lt;wsp:rsid wsp:val=&quot;003B00BF&quot;/&gt;&lt;wsp:rsid wsp:val=&quot;003B18F9&quot;/&gt;&lt;wsp:rsid wsp:val=&quot;003B2C6E&quot;/&gt;&lt;wsp:rsid wsp:val=&quot;003B3330&quot;/&gt;&lt;wsp:rsid wsp:val=&quot;003B4959&quot;/&gt;&lt;wsp:rsid wsp:val=&quot;003B5628&quot;/&gt;&lt;wsp:rsid wsp:val=&quot;003B58C4&quot;/&gt;&lt;wsp:rsid wsp:val=&quot;003B69A4&quot;/&gt;&lt;wsp:rsid wsp:val=&quot;003B6A0A&quot;/&gt;&lt;wsp:rsid wsp:val=&quot;003C10E4&quot;/&gt;&lt;wsp:rsid wsp:val=&quot;003C254F&quot;/&gt;&lt;wsp:rsid wsp:val=&quot;003C2E8A&quot;/&gt;&lt;wsp:rsid wsp:val=&quot;003C2E92&quot;/&gt;&lt;wsp:rsid wsp:val=&quot;003C3DB4&quot;/&gt;&lt;wsp:rsid wsp:val=&quot;003C6980&quot;/&gt;&lt;wsp:rsid wsp:val=&quot;003C78DA&quot;/&gt;&lt;wsp:rsid wsp:val=&quot;003C7D3D&quot;/&gt;&lt;wsp:rsid wsp:val=&quot;003D04C3&quot;/&gt;&lt;wsp:rsid wsp:val=&quot;003D2DF1&quot;/&gt;&lt;wsp:rsid wsp:val=&quot;003D3657&quot;/&gt;&lt;wsp:rsid wsp:val=&quot;003D4735&quot;/&gt;&lt;wsp:rsid wsp:val=&quot;003D71BF&quot;/&gt;&lt;wsp:rsid wsp:val=&quot;003D787D&quot;/&gt;&lt;wsp:rsid wsp:val=&quot;003D7D18&quot;/&gt;&lt;wsp:rsid wsp:val=&quot;003E01B2&quot;/&gt;&lt;wsp:rsid wsp:val=&quot;003E0637&quot;/&gt;&lt;wsp:rsid wsp:val=&quot;003E0D25&quot;/&gt;&lt;wsp:rsid wsp:val=&quot;003E119C&quot;/&gt;&lt;wsp:rsid wsp:val=&quot;003E2244&quot;/&gt;&lt;wsp:rsid wsp:val=&quot;003E3655&quot;/&gt;&lt;wsp:rsid wsp:val=&quot;003E36F9&quot;/&gt;&lt;wsp:rsid wsp:val=&quot;003E43A5&quot;/&gt;&lt;wsp:rsid wsp:val=&quot;003E5664&quot;/&gt;&lt;wsp:rsid wsp:val=&quot;003E6015&quot;/&gt;&lt;wsp:rsid wsp:val=&quot;003E6635&quot;/&gt;&lt;wsp:rsid wsp:val=&quot;003F02B8&quot;/&gt;&lt;wsp:rsid wsp:val=&quot;003F1306&quot;/&gt;&lt;wsp:rsid wsp:val=&quot;003F393F&quot;/&gt;&lt;wsp:rsid wsp:val=&quot;003F41CA&quot;/&gt;&lt;wsp:rsid wsp:val=&quot;003F6366&quot;/&gt;&lt;wsp:rsid wsp:val=&quot;003F6882&quot;/&gt;&lt;wsp:rsid wsp:val=&quot;00400851&quot;/&gt;&lt;wsp:rsid wsp:val=&quot;00400C10&quot;/&gt;&lt;wsp:rsid wsp:val=&quot;004039BD&quot;/&gt;&lt;wsp:rsid wsp:val=&quot;00404BC8&quot;/&gt;&lt;wsp:rsid wsp:val=&quot;00407480&quot;/&gt;&lt;wsp:rsid wsp:val=&quot;00407E79&quot;/&gt;&lt;wsp:rsid wsp:val=&quot;0041035E&quot;/&gt;&lt;wsp:rsid wsp:val=&quot;00410761&quot;/&gt;&lt;wsp:rsid wsp:val=&quot;00410DB5&quot;/&gt;&lt;wsp:rsid wsp:val=&quot;004116B3&quot;/&gt;&lt;wsp:rsid wsp:val=&quot;004119B4&quot;/&gt;&lt;wsp:rsid wsp:val=&quot;00412571&quot;/&gt;&lt;wsp:rsid wsp:val=&quot;004129E2&quot;/&gt;&lt;wsp:rsid wsp:val=&quot;00416D38&quot;/&gt;&lt;wsp:rsid wsp:val=&quot;00416FB5&quot;/&gt;&lt;wsp:rsid wsp:val=&quot;004209DC&quot;/&gt;&lt;wsp:rsid wsp:val=&quot;00420DB0&quot;/&gt;&lt;wsp:rsid wsp:val=&quot;00420FFB&quot;/&gt;&lt;wsp:rsid wsp:val=&quot;00421FEC&quot;/&gt;&lt;wsp:rsid wsp:val=&quot;004256EB&quot;/&gt;&lt;wsp:rsid wsp:val=&quot;004264A7&quot;/&gt;&lt;wsp:rsid wsp:val=&quot;00430924&quot;/&gt;&lt;wsp:rsid wsp:val=&quot;004316A2&quot;/&gt;&lt;wsp:rsid wsp:val=&quot;00431C41&quot;/&gt;&lt;wsp:rsid wsp:val=&quot;00431CC6&quot;/&gt;&lt;wsp:rsid wsp:val=&quot;00433F72&quot;/&gt;&lt;wsp:rsid wsp:val=&quot;00434F97&quot;/&gt;&lt;wsp:rsid wsp:val=&quot;00435FB0&quot;/&gt;&lt;wsp:rsid wsp:val=&quot;004372B4&quot;/&gt;&lt;wsp:rsid wsp:val=&quot;00441939&quot;/&gt;&lt;wsp:rsid wsp:val=&quot;00443824&quot;/&gt;&lt;wsp:rsid wsp:val=&quot;004440DD&quot;/&gt;&lt;wsp:rsid wsp:val=&quot;00444476&quot;/&gt;&lt;wsp:rsid wsp:val=&quot;00444C46&quot;/&gt;&lt;wsp:rsid wsp:val=&quot;00445714&quot;/&gt;&lt;wsp:rsid wsp:val=&quot;00446430&quot;/&gt;&lt;wsp:rsid wsp:val=&quot;00447C74&quot;/&gt;&lt;wsp:rsid wsp:val=&quot;004500E0&quot;/&gt;&lt;wsp:rsid wsp:val=&quot;00450689&quot;/&gt;&lt;wsp:rsid wsp:val=&quot;004535A5&quot;/&gt;&lt;wsp:rsid wsp:val=&quot;00454A01&quot;/&gt;&lt;wsp:rsid wsp:val=&quot;00454F72&quot;/&gt;&lt;wsp:rsid wsp:val=&quot;004551C5&quot;/&gt;&lt;wsp:rsid wsp:val=&quot;0045614C&quot;/&gt;&lt;wsp:rsid wsp:val=&quot;004605EF&quot;/&gt;&lt;wsp:rsid wsp:val=&quot;0046195A&quot;/&gt;&lt;wsp:rsid wsp:val=&quot;00463C52&quot;/&gt;&lt;wsp:rsid wsp:val=&quot;00464271&quot;/&gt;&lt;wsp:rsid wsp:val=&quot;00465273&quot;/&gt;&lt;wsp:rsid wsp:val=&quot;004661D4&quot;/&gt;&lt;wsp:rsid wsp:val=&quot;004667DB&quot;/&gt;&lt;wsp:rsid wsp:val=&quot;0046727B&quot;/&gt;&lt;wsp:rsid wsp:val=&quot;0046794A&quot;/&gt;&lt;wsp:rsid wsp:val=&quot;00470CF3&quot;/&gt;&lt;wsp:rsid wsp:val=&quot;00470E0E&quot;/&gt;&lt;wsp:rsid wsp:val=&quot;00471365&quot;/&gt;&lt;wsp:rsid wsp:val=&quot;004719EA&quot;/&gt;&lt;wsp:rsid wsp:val=&quot;00471FDF&quot;/&gt;&lt;wsp:rsid wsp:val=&quot;00475B72&quot;/&gt;&lt;wsp:rsid wsp:val=&quot;004770E5&quot;/&gt;&lt;wsp:rsid wsp:val=&quot;00477D16&quot;/&gt;&lt;wsp:rsid wsp:val=&quot;00484D3C&quot;/&gt;&lt;wsp:rsid wsp:val=&quot;004861EF&quot;/&gt;&lt;wsp:rsid wsp:val=&quot;00487312&quot;/&gt;&lt;wsp:rsid wsp:val=&quot;00487FC9&quot;/&gt;&lt;wsp:rsid wsp:val=&quot;004925BA&quot;/&gt;&lt;wsp:rsid wsp:val=&quot;00492600&quot;/&gt;&lt;wsp:rsid wsp:val=&quot;00492A0B&quot;/&gt;&lt;wsp:rsid wsp:val=&quot;0049503C&quot;/&gt;&lt;wsp:rsid wsp:val=&quot;004954DE&quot;/&gt;&lt;wsp:rsid wsp:val=&quot;00495AA6&quot;/&gt;&lt;wsp:rsid wsp:val=&quot;004966DB&quot;/&gt;&lt;wsp:rsid wsp:val=&quot;00496889&quot;/&gt;&lt;wsp:rsid wsp:val=&quot;00497716&quot;/&gt;&lt;wsp:rsid wsp:val=&quot;004A017F&quot;/&gt;&lt;wsp:rsid wsp:val=&quot;004A0759&quot;/&gt;&lt;wsp:rsid wsp:val=&quot;004A08B5&quot;/&gt;&lt;wsp:rsid wsp:val=&quot;004A0D60&quot;/&gt;&lt;wsp:rsid wsp:val=&quot;004A25B6&quot;/&gt;&lt;wsp:rsid wsp:val=&quot;004A67EB&quot;/&gt;&lt;wsp:rsid wsp:val=&quot;004A79C8&quot;/&gt;&lt;wsp:rsid wsp:val=&quot;004B0257&quot;/&gt;&lt;wsp:rsid wsp:val=&quot;004B11A1&quot;/&gt;&lt;wsp:rsid wsp:val=&quot;004B17CE&quot;/&gt;&lt;wsp:rsid wsp:val=&quot;004B2680&quot;/&gt;&lt;wsp:rsid wsp:val=&quot;004B48AE&quot;/&gt;&lt;wsp:rsid wsp:val=&quot;004B64E7&quot;/&gt;&lt;wsp:rsid wsp:val=&quot;004B6959&quot;/&gt;&lt;wsp:rsid wsp:val=&quot;004C01C7&quot;/&gt;&lt;wsp:rsid wsp:val=&quot;004C140B&quot;/&gt;&lt;wsp:rsid wsp:val=&quot;004C27AB&quot;/&gt;&lt;wsp:rsid wsp:val=&quot;004C3999&quot;/&gt;&lt;wsp:rsid wsp:val=&quot;004C3EEE&quot;/&gt;&lt;wsp:rsid wsp:val=&quot;004C4884&quot;/&gt;&lt;wsp:rsid wsp:val=&quot;004C4CE7&quot;/&gt;&lt;wsp:rsid wsp:val=&quot;004C7D3F&quot;/&gt;&lt;wsp:rsid wsp:val=&quot;004D3C2A&quot;/&gt;&lt;wsp:rsid wsp:val=&quot;004D4441&quot;/&gt;&lt;wsp:rsid wsp:val=&quot;004D4F57&quot;/&gt;&lt;wsp:rsid wsp:val=&quot;004D5B53&quot;/&gt;&lt;wsp:rsid wsp:val=&quot;004D5DCB&quot;/&gt;&lt;wsp:rsid wsp:val=&quot;004E115A&quot;/&gt;&lt;wsp:rsid wsp:val=&quot;004E1294&quot;/&gt;&lt;wsp:rsid wsp:val=&quot;004E1971&quot;/&gt;&lt;wsp:rsid wsp:val=&quot;004E1E95&quot;/&gt;&lt;wsp:rsid wsp:val=&quot;004E2EE8&quot;/&gt;&lt;wsp:rsid wsp:val=&quot;004E5470&quot;/&gt;&lt;wsp:rsid wsp:val=&quot;004E58EC&quot;/&gt;&lt;wsp:rsid wsp:val=&quot;004E6513&quot;/&gt;&lt;wsp:rsid wsp:val=&quot;004F1234&quot;/&gt;&lt;wsp:rsid wsp:val=&quot;004F1735&quot;/&gt;&lt;wsp:rsid wsp:val=&quot;004F1B41&quot;/&gt;&lt;wsp:rsid wsp:val=&quot;004F1E71&quot;/&gt;&lt;wsp:rsid wsp:val=&quot;004F237A&quot;/&gt;&lt;wsp:rsid wsp:val=&quot;004F3489&quot;/&gt;&lt;wsp:rsid wsp:val=&quot;004F54ED&quot;/&gt;&lt;wsp:rsid wsp:val=&quot;004F56BC&quot;/&gt;&lt;wsp:rsid wsp:val=&quot;004F6344&quot;/&gt;&lt;wsp:rsid wsp:val=&quot;004F76BA&quot;/&gt;&lt;wsp:rsid wsp:val=&quot;004F78B8&quot;/&gt;&lt;wsp:rsid wsp:val=&quot;00500C85&quot;/&gt;&lt;wsp:rsid wsp:val=&quot;00501100&quot;/&gt;&lt;wsp:rsid wsp:val=&quot;0050140C&quot;/&gt;&lt;wsp:rsid wsp:val=&quot;00501719&quot;/&gt;&lt;wsp:rsid wsp:val=&quot;00501A4D&quot;/&gt;&lt;wsp:rsid wsp:val=&quot;00501B2A&quot;/&gt;&lt;wsp:rsid wsp:val=&quot;00502331&quot;/&gt;&lt;wsp:rsid wsp:val=&quot;00502CD3&quot;/&gt;&lt;wsp:rsid wsp:val=&quot;00504548&quot;/&gt;&lt;wsp:rsid wsp:val=&quot;00504C29&quot;/&gt;&lt;wsp:rsid wsp:val=&quot;005107FA&quot;/&gt;&lt;wsp:rsid wsp:val=&quot;00510AE2&quot;/&gt;&lt;wsp:rsid wsp:val=&quot;00511B23&quot;/&gt;&lt;wsp:rsid wsp:val=&quot;00512252&quot;/&gt;&lt;wsp:rsid wsp:val=&quot;00512E01&quot;/&gt;&lt;wsp:rsid wsp:val=&quot;005134BD&quot;/&gt;&lt;wsp:rsid wsp:val=&quot;00514839&quot;/&gt;&lt;wsp:rsid wsp:val=&quot;00514A92&quot;/&gt;&lt;wsp:rsid wsp:val=&quot;00514E7D&quot;/&gt;&lt;wsp:rsid wsp:val=&quot;00515EE1&quot;/&gt;&lt;wsp:rsid wsp:val=&quot;00516572&quot;/&gt;&lt;wsp:rsid wsp:val=&quot;00517232&quot;/&gt;&lt;wsp:rsid wsp:val=&quot;0051731A&quot;/&gt;&lt;wsp:rsid wsp:val=&quot;00520888&quot;/&gt;&lt;wsp:rsid wsp:val=&quot;005217B2&quot;/&gt;&lt;wsp:rsid wsp:val=&quot;0052380E&quot;/&gt;&lt;wsp:rsid wsp:val=&quot;0052497D&quot;/&gt;&lt;wsp:rsid wsp:val=&quot;0052648F&quot;/&gt;&lt;wsp:rsid wsp:val=&quot;00526956&quot;/&gt;&lt;wsp:rsid wsp:val=&quot;005303F0&quot;/&gt;&lt;wsp:rsid wsp:val=&quot;00530EFE&quot;/&gt;&lt;wsp:rsid wsp:val=&quot;00531D27&quot;/&gt;&lt;wsp:rsid wsp:val=&quot;00532C31&quot;/&gt;&lt;wsp:rsid wsp:val=&quot;005339AD&quot;/&gt;&lt;wsp:rsid wsp:val=&quot;005353FF&quot;/&gt;&lt;wsp:rsid wsp:val=&quot;00536FFB&quot;/&gt;&lt;wsp:rsid wsp:val=&quot;0054090D&quot;/&gt;&lt;wsp:rsid wsp:val=&quot;00551FF9&quot;/&gt;&lt;wsp:rsid wsp:val=&quot;005526F0&quot;/&gt;&lt;wsp:rsid wsp:val=&quot;00553025&quot;/&gt;&lt;wsp:rsid wsp:val=&quot;00553972&quot;/&gt;&lt;wsp:rsid wsp:val=&quot;005540BA&quot;/&gt;&lt;wsp:rsid wsp:val=&quot;005559F7&quot;/&gt;&lt;wsp:rsid wsp:val=&quot;00556E1E&quot;/&gt;&lt;wsp:rsid wsp:val=&quot;0056051D&quot;/&gt;&lt;wsp:rsid wsp:val=&quot;005607CF&quot;/&gt;&lt;wsp:rsid wsp:val=&quot;00560DFC&quot;/&gt;&lt;wsp:rsid wsp:val=&quot;00561A21&quot;/&gt;&lt;wsp:rsid wsp:val=&quot;00562F58&quot;/&gt;&lt;wsp:rsid wsp:val=&quot;00564401&quot;/&gt;&lt;wsp:rsid wsp:val=&quot;0056520B&quot;/&gt;&lt;wsp:rsid wsp:val=&quot;00570A7A&quot;/&gt;&lt;wsp:rsid wsp:val=&quot;00573281&quot;/&gt;&lt;wsp:rsid wsp:val=&quot;00574466&quot;/&gt;&lt;wsp:rsid wsp:val=&quot;005766BF&quot;/&gt;&lt;wsp:rsid wsp:val=&quot;005771F1&quot;/&gt;&lt;wsp:rsid wsp:val=&quot;00580EF0&quot;/&gt;&lt;wsp:rsid wsp:val=&quot;005815E7&quot;/&gt;&lt;wsp:rsid wsp:val=&quot;00581910&quot;/&gt;&lt;wsp:rsid wsp:val=&quot;00581DA4&quot;/&gt;&lt;wsp:rsid wsp:val=&quot;00581F6F&quot;/&gt;&lt;wsp:rsid wsp:val=&quot;005829AE&quot;/&gt;&lt;wsp:rsid wsp:val=&quot;00582C73&quot;/&gt;&lt;wsp:rsid wsp:val=&quot;00582D3D&quot;/&gt;&lt;wsp:rsid wsp:val=&quot;00585966&quot;/&gt;&lt;wsp:rsid wsp:val=&quot;00585DE4&quot;/&gt;&lt;wsp:rsid wsp:val=&quot;00586315&quot;/&gt;&lt;wsp:rsid wsp:val=&quot;0058655B&quot;/&gt;&lt;wsp:rsid wsp:val=&quot;00586B62&quot;/&gt;&lt;wsp:rsid wsp:val=&quot;0059043D&quot;/&gt;&lt;wsp:rsid wsp:val=&quot;00591A7B&quot;/&gt;&lt;wsp:rsid wsp:val=&quot;00591AD1&quot;/&gt;&lt;wsp:rsid wsp:val=&quot;00593DD6&quot;/&gt;&lt;wsp:rsid wsp:val=&quot;0059406D&quot;/&gt;&lt;wsp:rsid wsp:val=&quot;005941FF&quot;/&gt;&lt;wsp:rsid wsp:val=&quot;00594658&quot;/&gt;&lt;wsp:rsid wsp:val=&quot;00594797&quot;/&gt;&lt;wsp:rsid wsp:val=&quot;005948D8&quot;/&gt;&lt;wsp:rsid wsp:val=&quot;00594A48&quot;/&gt;&lt;wsp:rsid wsp:val=&quot;00594C43&quot;/&gt;&lt;wsp:rsid wsp:val=&quot;0059603B&quot;/&gt;&lt;wsp:rsid wsp:val=&quot;00597537&quot;/&gt;&lt;wsp:rsid wsp:val=&quot;005A2556&quot;/&gt;&lt;wsp:rsid wsp:val=&quot;005A263C&quot;/&gt;&lt;wsp:rsid wsp:val=&quot;005A2957&quot;/&gt;&lt;wsp:rsid wsp:val=&quot;005A31FC&quot;/&gt;&lt;wsp:rsid wsp:val=&quot;005A4331&quot;/&gt;&lt;wsp:rsid wsp:val=&quot;005A4935&quot;/&gt;&lt;wsp:rsid wsp:val=&quot;005A4B8B&quot;/&gt;&lt;wsp:rsid wsp:val=&quot;005A509E&quot;/&gt;&lt;wsp:rsid wsp:val=&quot;005A5E71&quot;/&gt;&lt;wsp:rsid wsp:val=&quot;005A5EC9&quot;/&gt;&lt;wsp:rsid wsp:val=&quot;005A5FC9&quot;/&gt;&lt;wsp:rsid wsp:val=&quot;005A680C&quot;/&gt;&lt;wsp:rsid wsp:val=&quot;005A6E41&quot;/&gt;&lt;wsp:rsid wsp:val=&quot;005A74B6&quot;/&gt;&lt;wsp:rsid wsp:val=&quot;005B180A&quot;/&gt;&lt;wsp:rsid wsp:val=&quot;005B284E&quot;/&gt;&lt;wsp:rsid wsp:val=&quot;005B33C8&quot;/&gt;&lt;wsp:rsid wsp:val=&quot;005B3A44&quot;/&gt;&lt;wsp:rsid wsp:val=&quot;005C0035&quot;/&gt;&lt;wsp:rsid wsp:val=&quot;005C0837&quot;/&gt;&lt;wsp:rsid wsp:val=&quot;005C54BE&quot;/&gt;&lt;wsp:rsid wsp:val=&quot;005D05E5&quot;/&gt;&lt;wsp:rsid wsp:val=&quot;005D07DD&quot;/&gt;&lt;wsp:rsid wsp:val=&quot;005D417E&quot;/&gt;&lt;wsp:rsid wsp:val=&quot;005D490B&quot;/&gt;&lt;wsp:rsid wsp:val=&quot;005D4C4D&quot;/&gt;&lt;wsp:rsid wsp:val=&quot;005D5406&quot;/&gt;&lt;wsp:rsid wsp:val=&quot;005E0822&quot;/&gt;&lt;wsp:rsid wsp:val=&quot;005E0CF0&quot;/&gt;&lt;wsp:rsid wsp:val=&quot;005E0D23&quot;/&gt;&lt;wsp:rsid wsp:val=&quot;005E252D&quot;/&gt;&lt;wsp:rsid wsp:val=&quot;005E260C&quot;/&gt;&lt;wsp:rsid wsp:val=&quot;005E27DC&quot;/&gt;&lt;wsp:rsid wsp:val=&quot;005E44AD&quot;/&gt;&lt;wsp:rsid wsp:val=&quot;005E5E63&quot;/&gt;&lt;wsp:rsid wsp:val=&quot;005E66F6&quot;/&gt;&lt;wsp:rsid wsp:val=&quot;005E713A&quot;/&gt;&lt;wsp:rsid wsp:val=&quot;005E72C0&quot;/&gt;&lt;wsp:rsid wsp:val=&quot;005E73EA&quot;/&gt;&lt;wsp:rsid wsp:val=&quot;005F1651&quot;/&gt;&lt;wsp:rsid wsp:val=&quot;005F1B6B&quot;/&gt;&lt;wsp:rsid wsp:val=&quot;005F3226&quot;/&gt;&lt;wsp:rsid wsp:val=&quot;005F36D7&quot;/&gt;&lt;wsp:rsid wsp:val=&quot;005F40C3&quot;/&gt;&lt;wsp:rsid wsp:val=&quot;005F49D8&quot;/&gt;&lt;wsp:rsid wsp:val=&quot;005F7F4D&quot;/&gt;&lt;wsp:rsid wsp:val=&quot;006009DA&quot;/&gt;&lt;wsp:rsid wsp:val=&quot;006009EB&quot;/&gt;&lt;wsp:rsid wsp:val=&quot;0060146D&quot;/&gt;&lt;wsp:rsid wsp:val=&quot;00601D6F&quot;/&gt;&lt;wsp:rsid wsp:val=&quot;00602ECC&quot;/&gt;&lt;wsp:rsid wsp:val=&quot;00604836&quot;/&gt;&lt;wsp:rsid wsp:val=&quot;006049BB&quot;/&gt;&lt;wsp:rsid wsp:val=&quot;006059BE&quot;/&gt;&lt;wsp:rsid wsp:val=&quot;00610838&quot;/&gt;&lt;wsp:rsid wsp:val=&quot;00611867&quot;/&gt;&lt;wsp:rsid wsp:val=&quot;00611B78&quot;/&gt;&lt;wsp:rsid wsp:val=&quot;00611EDB&quot;/&gt;&lt;wsp:rsid wsp:val=&quot;00612197&quot;/&gt;&lt;wsp:rsid wsp:val=&quot;0061339C&quot;/&gt;&lt;wsp:rsid wsp:val=&quot;00613F69&quot;/&gt;&lt;wsp:rsid wsp:val=&quot;006141F8&quot;/&gt;&lt;wsp:rsid wsp:val=&quot;0062044D&quot;/&gt;&lt;wsp:rsid wsp:val=&quot;00620A31&quot;/&gt;&lt;wsp:rsid wsp:val=&quot;00620B1F&quot;/&gt;&lt;wsp:rsid wsp:val=&quot;006212F0&quot;/&gt;&lt;wsp:rsid wsp:val=&quot;00624100&quot;/&gt;&lt;wsp:rsid wsp:val=&quot;0062513C&quot;/&gt;&lt;wsp:rsid wsp:val=&quot;006256BF&quot;/&gt;&lt;wsp:rsid wsp:val=&quot;006264CC&quot;/&gt;&lt;wsp:rsid wsp:val=&quot;006273F2&quot;/&gt;&lt;wsp:rsid wsp:val=&quot;00627F3F&quot;/&gt;&lt;wsp:rsid wsp:val=&quot;00630B35&quot;/&gt;&lt;wsp:rsid wsp:val=&quot;00630F9E&quot;/&gt;&lt;wsp:rsid wsp:val=&quot;00631B28&quot;/&gt;&lt;wsp:rsid wsp:val=&quot;006326FB&quot;/&gt;&lt;wsp:rsid wsp:val=&quot;00635B36&quot;/&gt;&lt;wsp:rsid wsp:val=&quot;00636EA3&quot;/&gt;&lt;wsp:rsid wsp:val=&quot;00637210&quot;/&gt;&lt;wsp:rsid wsp:val=&quot;00637942&quot;/&gt;&lt;wsp:rsid wsp:val=&quot;00637E1F&quot;/&gt;&lt;wsp:rsid wsp:val=&quot;00637FC7&quot;/&gt;&lt;wsp:rsid wsp:val=&quot;00640A57&quot;/&gt;&lt;wsp:rsid wsp:val=&quot;00640B74&quot;/&gt;&lt;wsp:rsid wsp:val=&quot;006422C1&quot;/&gt;&lt;wsp:rsid wsp:val=&quot;00642358&quot;/&gt;&lt;wsp:rsid wsp:val=&quot;0064578B&quot;/&gt;&lt;wsp:rsid wsp:val=&quot;0064710D&quot;/&gt;&lt;wsp:rsid wsp:val=&quot;006473C3&quot;/&gt;&lt;wsp:rsid wsp:val=&quot;00647883&quot;/&gt;&lt;wsp:rsid wsp:val=&quot;00647CD3&quot;/&gt;&lt;wsp:rsid wsp:val=&quot;00647FD0&quot;/&gt;&lt;wsp:rsid wsp:val=&quot;0065275E&quot;/&gt;&lt;wsp:rsid wsp:val=&quot;00653394&quot;/&gt;&lt;wsp:rsid wsp:val=&quot;00654302&quot;/&gt;&lt;wsp:rsid wsp:val=&quot;006549AD&quot;/&gt;&lt;wsp:rsid wsp:val=&quot;00654C5B&quot;/&gt;&lt;wsp:rsid wsp:val=&quot;0065599E&quot;/&gt;&lt;wsp:rsid wsp:val=&quot;00657124&quot;/&gt;&lt;wsp:rsid wsp:val=&quot;006572A3&quot;/&gt;&lt;wsp:rsid wsp:val=&quot;00657C02&quot;/&gt;&lt;wsp:rsid wsp:val=&quot;0066018B&quot;/&gt;&lt;wsp:rsid wsp:val=&quot;00660B4D&quot;/&gt;&lt;wsp:rsid wsp:val=&quot;006612E9&quot;/&gt;&lt;wsp:rsid wsp:val=&quot;00662649&quot;/&gt;&lt;wsp:rsid wsp:val=&quot;0066677C&quot;/&gt;&lt;wsp:rsid wsp:val=&quot;00667391&quot;/&gt;&lt;wsp:rsid wsp:val=&quot;0067037B&quot;/&gt;&lt;wsp:rsid wsp:val=&quot;00670517&quot;/&gt;&lt;wsp:rsid wsp:val=&quot;00670DE9&quot;/&gt;&lt;wsp:rsid wsp:val=&quot;00673F32&quot;/&gt;&lt;wsp:rsid wsp:val=&quot;006760CB&quot;/&gt;&lt;wsp:rsid wsp:val=&quot;006804C2&quot;/&gt;&lt;wsp:rsid wsp:val=&quot;0068064B&quot;/&gt;&lt;wsp:rsid wsp:val=&quot;00680A90&quot;/&gt;&lt;wsp:rsid wsp:val=&quot;00680BBA&quot;/&gt;&lt;wsp:rsid wsp:val=&quot;006817DD&quot;/&gt;&lt;wsp:rsid wsp:val=&quot;00684D1C&quot;/&gt;&lt;wsp:rsid wsp:val=&quot;00685B5B&quot;/&gt;&lt;wsp:rsid wsp:val=&quot;00687395&quot;/&gt;&lt;wsp:rsid wsp:val=&quot;00690436&quot;/&gt;&lt;wsp:rsid wsp:val=&quot;006907C3&quot;/&gt;&lt;wsp:rsid wsp:val=&quot;00693E6A&quot;/&gt;&lt;wsp:rsid wsp:val=&quot;00695165&quot;/&gt;&lt;wsp:rsid wsp:val=&quot;0069639A&quot;/&gt;&lt;wsp:rsid wsp:val=&quot;006A09F2&quot;/&gt;&lt;wsp:rsid wsp:val=&quot;006A0F1A&quot;/&gt;&lt;wsp:rsid wsp:val=&quot;006A20E4&quot;/&gt;&lt;wsp:rsid wsp:val=&quot;006A2D6E&quot;/&gt;&lt;wsp:rsid wsp:val=&quot;006A2F86&quot;/&gt;&lt;wsp:rsid wsp:val=&quot;006A35CA&quot;/&gt;&lt;wsp:rsid wsp:val=&quot;006A546B&quot;/&gt;&lt;wsp:rsid wsp:val=&quot;006A5E07&quot;/&gt;&lt;wsp:rsid wsp:val=&quot;006B08A4&quot;/&gt;&lt;wsp:rsid wsp:val=&quot;006B1A4F&quot;/&gt;&lt;wsp:rsid wsp:val=&quot;006B20D3&quot;/&gt;&lt;wsp:rsid wsp:val=&quot;006B2FEA&quot;/&gt;&lt;wsp:rsid wsp:val=&quot;006B4FF4&quot;/&gt;&lt;wsp:rsid wsp:val=&quot;006B7BAB&quot;/&gt;&lt;wsp:rsid wsp:val=&quot;006B7BB0&quot;/&gt;&lt;wsp:rsid wsp:val=&quot;006C2102&quot;/&gt;&lt;wsp:rsid wsp:val=&quot;006C3179&quot;/&gt;&lt;wsp:rsid wsp:val=&quot;006C31E6&quot;/&gt;&lt;wsp:rsid wsp:val=&quot;006C381E&quot;/&gt;&lt;wsp:rsid wsp:val=&quot;006C3989&quot;/&gt;&lt;wsp:rsid wsp:val=&quot;006C3EDF&quot;/&gt;&lt;wsp:rsid wsp:val=&quot;006C4334&quot;/&gt;&lt;wsp:rsid wsp:val=&quot;006C6FF1&quot;/&gt;&lt;wsp:rsid wsp:val=&quot;006D029F&quot;/&gt;&lt;wsp:rsid wsp:val=&quot;006D0F14&quot;/&gt;&lt;wsp:rsid wsp:val=&quot;006D1148&quot;/&gt;&lt;wsp:rsid wsp:val=&quot;006D2599&quot;/&gt;&lt;wsp:rsid wsp:val=&quot;006D3838&quot;/&gt;&lt;wsp:rsid wsp:val=&quot;006D4E2A&quot;/&gt;&lt;wsp:rsid wsp:val=&quot;006D67E3&quot;/&gt;&lt;wsp:rsid wsp:val=&quot;006D761A&quot;/&gt;&lt;wsp:rsid wsp:val=&quot;006E0538&quot;/&gt;&lt;wsp:rsid wsp:val=&quot;006E10F1&quot;/&gt;&lt;wsp:rsid wsp:val=&quot;006E2C31&quot;/&gt;&lt;wsp:rsid wsp:val=&quot;006E2C88&quot;/&gt;&lt;wsp:rsid wsp:val=&quot;006E5B54&quot;/&gt;&lt;wsp:rsid wsp:val=&quot;006E6AE1&quot;/&gt;&lt;wsp:rsid wsp:val=&quot;006E7C13&quot;/&gt;&lt;wsp:rsid wsp:val=&quot;006F0223&quot;/&gt;&lt;wsp:rsid wsp:val=&quot;006F28EE&quot;/&gt;&lt;wsp:rsid wsp:val=&quot;006F5B92&quot;/&gt;&lt;wsp:rsid wsp:val=&quot;00700A3A&quot;/&gt;&lt;wsp:rsid wsp:val=&quot;0070223E&quot;/&gt;&lt;wsp:rsid wsp:val=&quot;00703518&quot;/&gt;&lt;wsp:rsid wsp:val=&quot;007035CF&quot;/&gt;&lt;wsp:rsid wsp:val=&quot;0070421A&quot;/&gt;&lt;wsp:rsid wsp:val=&quot;007068FB&quot;/&gt;&lt;wsp:rsid wsp:val=&quot;00706AE4&quot;/&gt;&lt;wsp:rsid wsp:val=&quot;00707511&quot;/&gt;&lt;wsp:rsid wsp:val=&quot;00707756&quot;/&gt;&lt;wsp:rsid wsp:val=&quot;00707A38&quot;/&gt;&lt;wsp:rsid wsp:val=&quot;00713641&quot;/&gt;&lt;wsp:rsid wsp:val=&quot;0071416A&quot;/&gt;&lt;wsp:rsid wsp:val=&quot;00715221&quot;/&gt;&lt;wsp:rsid wsp:val=&quot;00715F2B&quot;/&gt;&lt;wsp:rsid wsp:val=&quot;00716029&quot;/&gt;&lt;wsp:rsid wsp:val=&quot;007165AC&quot;/&gt;&lt;wsp:rsid wsp:val=&quot;0071786F&quot;/&gt;&lt;wsp:rsid wsp:val=&quot;0072083B&quot;/&gt;&lt;wsp:rsid wsp:val=&quot;00720BC4&quot;/&gt;&lt;wsp:rsid wsp:val=&quot;007218DE&quot;/&gt;&lt;wsp:rsid wsp:val=&quot;00722A67&quot;/&gt;&lt;wsp:rsid wsp:val=&quot;00722EB8&quot;/&gt;&lt;wsp:rsid wsp:val=&quot;00723934&quot;/&gt;&lt;wsp:rsid wsp:val=&quot;00723943&quot;/&gt;&lt;wsp:rsid wsp:val=&quot;00724179&quot;/&gt;&lt;wsp:rsid wsp:val=&quot;007241AF&quot;/&gt;&lt;wsp:rsid wsp:val=&quot;007249D2&quot;/&gt;&lt;wsp:rsid wsp:val=&quot;007249ED&quot;/&gt;&lt;wsp:rsid wsp:val=&quot;0072517C&quot;/&gt;&lt;wsp:rsid wsp:val=&quot;00727867&quot;/&gt;&lt;wsp:rsid wsp:val=&quot;00727DD8&quot;/&gt;&lt;wsp:rsid wsp:val=&quot;00730AC9&quot;/&gt;&lt;wsp:rsid wsp:val=&quot;00730B74&quot;/&gt;&lt;wsp:rsid wsp:val=&quot;00732F68&quot;/&gt;&lt;wsp:rsid wsp:val=&quot;0073341E&quot;/&gt;&lt;wsp:rsid wsp:val=&quot;007334A8&quot;/&gt;&lt;wsp:rsid wsp:val=&quot;00733FB9&quot;/&gt;&lt;wsp:rsid wsp:val=&quot;0073439B&quot;/&gt;&lt;wsp:rsid wsp:val=&quot;00735344&quot;/&gt;&lt;wsp:rsid wsp:val=&quot;007360BD&quot;/&gt;&lt;wsp:rsid wsp:val=&quot;0073697F&quot;/&gt;&lt;wsp:rsid wsp:val=&quot;00736C59&quot;/&gt;&lt;wsp:rsid wsp:val=&quot;0073704E&quot;/&gt;&lt;wsp:rsid wsp:val=&quot;00737ECA&quot;/&gt;&lt;wsp:rsid wsp:val=&quot;00737F62&quot;/&gt;&lt;wsp:rsid wsp:val=&quot;00740139&quot;/&gt;&lt;wsp:rsid wsp:val=&quot;007406EA&quot;/&gt;&lt;wsp:rsid wsp:val=&quot;00741C49&quot;/&gt;&lt;wsp:rsid wsp:val=&quot;00741D9E&quot;/&gt;&lt;wsp:rsid wsp:val=&quot;00742FB1&quot;/&gt;&lt;wsp:rsid wsp:val=&quot;00745544&quot;/&gt;&lt;wsp:rsid wsp:val=&quot;00745ABC&quot;/&gt;&lt;wsp:rsid wsp:val=&quot;00745DB4&quot;/&gt;&lt;wsp:rsid wsp:val=&quot;00746493&quot;/&gt;&lt;wsp:rsid wsp:val=&quot;00746605&quot;/&gt;&lt;wsp:rsid wsp:val=&quot;007477A3&quot;/&gt;&lt;wsp:rsid wsp:val=&quot;00750B02&quot;/&gt;&lt;wsp:rsid wsp:val=&quot;0075107A&quot;/&gt;&lt;wsp:rsid wsp:val=&quot;00753AF0&quot;/&gt;&lt;wsp:rsid wsp:val=&quot;00753B7F&quot;/&gt;&lt;wsp:rsid wsp:val=&quot;007552EF&quot;/&gt;&lt;wsp:rsid wsp:val=&quot;0075558A&quot;/&gt;&lt;wsp:rsid wsp:val=&quot;00755CB1&quot;/&gt;&lt;wsp:rsid wsp:val=&quot;00756147&quot;/&gt;&lt;wsp:rsid wsp:val=&quot;00756C2C&quot;/&gt;&lt;wsp:rsid wsp:val=&quot;007571C2&quot;/&gt;&lt;wsp:rsid wsp:val=&quot;00757CD9&quot;/&gt;&lt;wsp:rsid wsp:val=&quot;007605CD&quot;/&gt;&lt;wsp:rsid wsp:val=&quot;007625D9&quot;/&gt;&lt;wsp:rsid wsp:val=&quot;007631F0&quot;/&gt;&lt;wsp:rsid wsp:val=&quot;0076512A&quot;/&gt;&lt;wsp:rsid wsp:val=&quot;00765DBC&quot;/&gt;&lt;wsp:rsid wsp:val=&quot;007660BF&quot;/&gt;&lt;wsp:rsid wsp:val=&quot;00770BD7&quot;/&gt;&lt;wsp:rsid wsp:val=&quot;00770D39&quot;/&gt;&lt;wsp:rsid wsp:val=&quot;007716D8&quot;/&gt;&lt;wsp:rsid wsp:val=&quot;00772D9F&quot;/&gt;&lt;wsp:rsid wsp:val=&quot;0077487A&quot;/&gt;&lt;wsp:rsid wsp:val=&quot;00777523&quot;/&gt;&lt;wsp:rsid wsp:val=&quot;0077775C&quot;/&gt;&lt;wsp:rsid wsp:val=&quot;0078018D&quot;/&gt;&lt;wsp:rsid wsp:val=&quot;007806D0&quot;/&gt;&lt;wsp:rsid wsp:val=&quot;00782068&quot;/&gt;&lt;wsp:rsid wsp:val=&quot;0078255F&quot;/&gt;&lt;wsp:rsid wsp:val=&quot;00782A6B&quot;/&gt;&lt;wsp:rsid wsp:val=&quot;0078367A&quot;/&gt;&lt;wsp:rsid wsp:val=&quot;00783710&quot;/&gt;&lt;wsp:rsid wsp:val=&quot;00783862&quot;/&gt;&lt;wsp:rsid wsp:val=&quot;007853FA&quot;/&gt;&lt;wsp:rsid wsp:val=&quot;0078600E&quot;/&gt;&lt;wsp:rsid wsp:val=&quot;0078659D&quot;/&gt;&lt;wsp:rsid wsp:val=&quot;00787216&quot;/&gt;&lt;wsp:rsid wsp:val=&quot;007876F3&quot;/&gt;&lt;wsp:rsid wsp:val=&quot;0079048A&quot;/&gt;&lt;wsp:rsid wsp:val=&quot;00790A4D&quot;/&gt;&lt;wsp:rsid wsp:val=&quot;00790AFB&quot;/&gt;&lt;wsp:rsid wsp:val=&quot;0079166B&quot;/&gt;&lt;wsp:rsid wsp:val=&quot;00791992&quot;/&gt;&lt;wsp:rsid wsp:val=&quot;00792834&quot;/&gt;&lt;wsp:rsid wsp:val=&quot;007931F3&quot;/&gt;&lt;wsp:rsid wsp:val=&quot;0079416F&quot;/&gt;&lt;wsp:rsid wsp:val=&quot;0079496B&quot;/&gt;&lt;wsp:rsid wsp:val=&quot;00795C49&quot;/&gt;&lt;wsp:rsid wsp:val=&quot;007968E4&quot;/&gt;&lt;wsp:rsid wsp:val=&quot;00796D98&quot;/&gt;&lt;wsp:rsid wsp:val=&quot;00797620&quot;/&gt;&lt;wsp:rsid wsp:val=&quot;007A2F11&quot;/&gt;&lt;wsp:rsid wsp:val=&quot;007A488F&quot;/&gt;&lt;wsp:rsid wsp:val=&quot;007A5D9C&quot;/&gt;&lt;wsp:rsid wsp:val=&quot;007A6368&quot;/&gt;&lt;wsp:rsid wsp:val=&quot;007A7B2F&quot;/&gt;&lt;wsp:rsid wsp:val=&quot;007A7D93&quot;/&gt;&lt;wsp:rsid wsp:val=&quot;007A7EF3&quot;/&gt;&lt;wsp:rsid wsp:val=&quot;007B022D&quot;/&gt;&lt;wsp:rsid wsp:val=&quot;007B0FC7&quot;/&gt;&lt;wsp:rsid wsp:val=&quot;007B1034&quot;/&gt;&lt;wsp:rsid wsp:val=&quot;007B1675&quot;/&gt;&lt;wsp:rsid wsp:val=&quot;007B1CAE&quot;/&gt;&lt;wsp:rsid wsp:val=&quot;007B20E9&quot;/&gt;&lt;wsp:rsid wsp:val=&quot;007B225D&quot;/&gt;&lt;wsp:rsid wsp:val=&quot;007B3D86&quot;/&gt;&lt;wsp:rsid wsp:val=&quot;007B3FBA&quot;/&gt;&lt;wsp:rsid wsp:val=&quot;007B5E19&quot;/&gt;&lt;wsp:rsid wsp:val=&quot;007B6211&quot;/&gt;&lt;wsp:rsid wsp:val=&quot;007B7FFA&quot;/&gt;&lt;wsp:rsid wsp:val=&quot;007C0E8A&quot;/&gt;&lt;wsp:rsid wsp:val=&quot;007C12E3&quot;/&gt;&lt;wsp:rsid wsp:val=&quot;007C145E&quot;/&gt;&lt;wsp:rsid wsp:val=&quot;007C27D7&quot;/&gt;&lt;wsp:rsid wsp:val=&quot;007C3B36&quot;/&gt;&lt;wsp:rsid wsp:val=&quot;007C3DF1&quot;/&gt;&lt;wsp:rsid wsp:val=&quot;007C3EB7&quot;/&gt;&lt;wsp:rsid wsp:val=&quot;007C4562&quot;/&gt;&lt;wsp:rsid wsp:val=&quot;007C65ED&quot;/&gt;&lt;wsp:rsid wsp:val=&quot;007C6924&quot;/&gt;&lt;wsp:rsid wsp:val=&quot;007C69F6&quot;/&gt;&lt;wsp:rsid wsp:val=&quot;007C6E05&quot;/&gt;&lt;wsp:rsid wsp:val=&quot;007C704A&quot;/&gt;&lt;wsp:rsid wsp:val=&quot;007D0B21&quot;/&gt;&lt;wsp:rsid wsp:val=&quot;007D1726&quot;/&gt;&lt;wsp:rsid wsp:val=&quot;007D2271&quot;/&gt;&lt;wsp:rsid wsp:val=&quot;007D22AB&quot;/&gt;&lt;wsp:rsid wsp:val=&quot;007D391B&quot;/&gt;&lt;wsp:rsid wsp:val=&quot;007D3C3A&quot;/&gt;&lt;wsp:rsid wsp:val=&quot;007D5E18&quot;/&gt;&lt;wsp:rsid wsp:val=&quot;007D64C2&quot;/&gt;&lt;wsp:rsid wsp:val=&quot;007D68C1&quot;/&gt;&lt;wsp:rsid wsp:val=&quot;007D6A52&quot;/&gt;&lt;wsp:rsid wsp:val=&quot;007D7C80&quot;/&gt;&lt;wsp:rsid wsp:val=&quot;007E02F5&quot;/&gt;&lt;wsp:rsid wsp:val=&quot;007E069C&quot;/&gt;&lt;wsp:rsid wsp:val=&quot;007E0BDA&quot;/&gt;&lt;wsp:rsid wsp:val=&quot;007E1F52&quot;/&gt;&lt;wsp:rsid wsp:val=&quot;007E2C18&quot;/&gt;&lt;wsp:rsid wsp:val=&quot;007E4585&quot;/&gt;&lt;wsp:rsid wsp:val=&quot;007E5AFB&quot;/&gt;&lt;wsp:rsid wsp:val=&quot;007E5F4B&quot;/&gt;&lt;wsp:rsid wsp:val=&quot;007F0823&quot;/&gt;&lt;wsp:rsid wsp:val=&quot;007F0902&quot;/&gt;&lt;wsp:rsid wsp:val=&quot;007F11EB&quot;/&gt;&lt;wsp:rsid wsp:val=&quot;007F11F7&quot;/&gt;&lt;wsp:rsid wsp:val=&quot;007F163D&quot;/&gt;&lt;wsp:rsid wsp:val=&quot;007F1E20&quot;/&gt;&lt;wsp:rsid wsp:val=&quot;007F3816&quot;/&gt;&lt;wsp:rsid wsp:val=&quot;007F4EEC&quot;/&gt;&lt;wsp:rsid wsp:val=&quot;007F5E2D&quot;/&gt;&lt;wsp:rsid wsp:val=&quot;007F618A&quot;/&gt;&lt;wsp:rsid wsp:val=&quot;007F75E9&quot;/&gt;&lt;wsp:rsid wsp:val=&quot;00802536&quot;/&gt;&lt;wsp:rsid wsp:val=&quot;0080253D&quot;/&gt;&lt;wsp:rsid wsp:val=&quot;0080313F&quot;/&gt;&lt;wsp:rsid wsp:val=&quot;00804005&quot;/&gt;&lt;wsp:rsid wsp:val=&quot;00804B2A&quot;/&gt;&lt;wsp:rsid wsp:val=&quot;00805498&quot;/&gt;&lt;wsp:rsid wsp:val=&quot;00805916&quot;/&gt;&lt;wsp:rsid wsp:val=&quot;00806407&quot;/&gt;&lt;wsp:rsid wsp:val=&quot;00806C17&quot;/&gt;&lt;wsp:rsid wsp:val=&quot;0080739D&quot;/&gt;&lt;wsp:rsid wsp:val=&quot;00807D33&quot;/&gt;&lt;wsp:rsid wsp:val=&quot;00807E66&quot;/&gt;&lt;wsp:rsid wsp:val=&quot;00810547&quot;/&gt;&lt;wsp:rsid wsp:val=&quot;0081147B&quot;/&gt;&lt;wsp:rsid wsp:val=&quot;008115A6&quot;/&gt;&lt;wsp:rsid wsp:val=&quot;00812401&quot;/&gt;&lt;wsp:rsid wsp:val=&quot;008125B1&quot;/&gt;&lt;wsp:rsid wsp:val=&quot;00812E48&quot;/&gt;&lt;wsp:rsid wsp:val=&quot;00812FF3&quot;/&gt;&lt;wsp:rsid wsp:val=&quot;008135C1&quot;/&gt;&lt;wsp:rsid wsp:val=&quot;0081426D&quot;/&gt;&lt;wsp:rsid wsp:val=&quot;0081441D&quot;/&gt;&lt;wsp:rsid wsp:val=&quot;00814F56&quot;/&gt;&lt;wsp:rsid wsp:val=&quot;0081538A&quot;/&gt;&lt;wsp:rsid wsp:val=&quot;008170B6&quot;/&gt;&lt;wsp:rsid wsp:val=&quot;00817B16&quot;/&gt;&lt;wsp:rsid wsp:val=&quot;0082024C&quot;/&gt;&lt;wsp:rsid wsp:val=&quot;008203A6&quot;/&gt;&lt;wsp:rsid wsp:val=&quot;00820767&quot;/&gt;&lt;wsp:rsid wsp:val=&quot;008215F7&quot;/&gt;&lt;wsp:rsid wsp:val=&quot;00821DEB&quot;/&gt;&lt;wsp:rsid wsp:val=&quot;008220CD&quot;/&gt;&lt;wsp:rsid wsp:val=&quot;00822CB4&quot;/&gt;&lt;wsp:rsid wsp:val=&quot;008238C9&quot;/&gt;&lt;wsp:rsid wsp:val=&quot;00825294&quot;/&gt;&lt;wsp:rsid wsp:val=&quot;00825E06&quot;/&gt;&lt;wsp:rsid wsp:val=&quot;00826A81&quot;/&gt;&lt;wsp:rsid wsp:val=&quot;00830591&quot;/&gt;&lt;wsp:rsid wsp:val=&quot;008324D4&quot;/&gt;&lt;wsp:rsid wsp:val=&quot;00832A6F&quot;/&gt;&lt;wsp:rsid wsp:val=&quot;008331B4&quot;/&gt;&lt;wsp:rsid wsp:val=&quot;0084455F&quot;/&gt;&lt;wsp:rsid wsp:val=&quot;00845074&quot;/&gt;&lt;wsp:rsid wsp:val=&quot;008475A3&quot;/&gt;&lt;wsp:rsid wsp:val=&quot;008511FA&quot;/&gt;&lt;wsp:rsid wsp:val=&quot;0085240C&quot;/&gt;&lt;wsp:rsid wsp:val=&quot;00852A16&quot;/&gt;&lt;wsp:rsid wsp:val=&quot;008534F7&quot;/&gt;&lt;wsp:rsid wsp:val=&quot;0085363D&quot;/&gt;&lt;wsp:rsid wsp:val=&quot;00853B46&quot;/&gt;&lt;wsp:rsid wsp:val=&quot;008544EE&quot;/&gt;&lt;wsp:rsid wsp:val=&quot;00854BA7&quot;/&gt;&lt;wsp:rsid wsp:val=&quot;008550A8&quot;/&gt;&lt;wsp:rsid wsp:val=&quot;0085737E&quot;/&gt;&lt;wsp:rsid wsp:val=&quot;008601E6&quot;/&gt;&lt;wsp:rsid wsp:val=&quot;008605DD&quot;/&gt;&lt;wsp:rsid wsp:val=&quot;008611F8&quot;/&gt;&lt;wsp:rsid wsp:val=&quot;00861392&quot;/&gt;&lt;wsp:rsid wsp:val=&quot;0086162E&quot;/&gt;&lt;wsp:rsid wsp:val=&quot;00861E34&quot;/&gt;&lt;wsp:rsid wsp:val=&quot;00862039&quot;/&gt;&lt;wsp:rsid wsp:val=&quot;0086772A&quot;/&gt;&lt;wsp:rsid wsp:val=&quot;008708F0&quot;/&gt;&lt;wsp:rsid wsp:val=&quot;00871B78&quot;/&gt;&lt;wsp:rsid wsp:val=&quot;0087213F&quot;/&gt;&lt;wsp:rsid wsp:val=&quot;0087336F&quot;/&gt;&lt;wsp:rsid wsp:val=&quot;0087338D&quot;/&gt;&lt;wsp:rsid wsp:val=&quot;00875889&quot;/&gt;&lt;wsp:rsid wsp:val=&quot;008762EF&quot;/&gt;&lt;wsp:rsid wsp:val=&quot;008763F8&quot;/&gt;&lt;wsp:rsid wsp:val=&quot;008767D9&quot;/&gt;&lt;wsp:rsid wsp:val=&quot;008767EE&quot;/&gt;&lt;wsp:rsid wsp:val=&quot;0087776E&quot;/&gt;&lt;wsp:rsid wsp:val=&quot;00881271&quot;/&gt;&lt;wsp:rsid wsp:val=&quot;00882108&quot;/&gt;&lt;wsp:rsid wsp:val=&quot;00884439&quot;/&gt;&lt;wsp:rsid wsp:val=&quot;00886C1C&quot;/&gt;&lt;wsp:rsid wsp:val=&quot;00890A97&quot;/&gt;&lt;wsp:rsid wsp:val=&quot;0089104A&quot;/&gt;&lt;wsp:rsid wsp:val=&quot;008913C0&quot;/&gt;&lt;wsp:rsid wsp:val=&quot;00892453&quot;/&gt;&lt;wsp:rsid wsp:val=&quot;00893403&quot;/&gt;&lt;wsp:rsid wsp:val=&quot;00893756&quot;/&gt;&lt;wsp:rsid wsp:val=&quot;00894EA5&quot;/&gt;&lt;wsp:rsid wsp:val=&quot;0089531C&quot;/&gt;&lt;wsp:rsid wsp:val=&quot;00896541&quot;/&gt;&lt;wsp:rsid wsp:val=&quot;0089755E&quot;/&gt;&lt;wsp:rsid wsp:val=&quot;00897BAE&quot;/&gt;&lt;wsp:rsid wsp:val=&quot;008A0E1F&quot;/&gt;&lt;wsp:rsid wsp:val=&quot;008A0EB6&quot;/&gt;&lt;wsp:rsid wsp:val=&quot;008A0F77&quot;/&gt;&lt;wsp:rsid wsp:val=&quot;008A2148&quot;/&gt;&lt;wsp:rsid wsp:val=&quot;008A339F&quot;/&gt;&lt;wsp:rsid wsp:val=&quot;008A679A&quot;/&gt;&lt;wsp:rsid wsp:val=&quot;008A6C30&quot;/&gt;&lt;wsp:rsid wsp:val=&quot;008B069F&quot;/&gt;&lt;wsp:rsid wsp:val=&quot;008B1D37&quot;/&gt;&lt;wsp:rsid wsp:val=&quot;008B1F13&quot;/&gt;&lt;wsp:rsid wsp:val=&quot;008B30DF&quot;/&gt;&lt;wsp:rsid wsp:val=&quot;008B3496&quot;/&gt;&lt;wsp:rsid wsp:val=&quot;008B371C&quot;/&gt;&lt;wsp:rsid wsp:val=&quot;008B49CD&quot;/&gt;&lt;wsp:rsid wsp:val=&quot;008B4A11&quot;/&gt;&lt;wsp:rsid wsp:val=&quot;008B6F2B&quot;/&gt;&lt;wsp:rsid wsp:val=&quot;008B73FA&quot;/&gt;&lt;wsp:rsid wsp:val=&quot;008B798A&quot;/&gt;&lt;wsp:rsid wsp:val=&quot;008B7F92&quot;/&gt;&lt;wsp:rsid wsp:val=&quot;008C0A44&quot;/&gt;&lt;wsp:rsid wsp:val=&quot;008C162F&quot;/&gt;&lt;wsp:rsid wsp:val=&quot;008C2522&quot;/&gt;&lt;wsp:rsid wsp:val=&quot;008C3D33&quot;/&gt;&lt;wsp:rsid wsp:val=&quot;008C499A&quot;/&gt;&lt;wsp:rsid wsp:val=&quot;008C4E04&quot;/&gt;&lt;wsp:rsid wsp:val=&quot;008C4F1D&quot;/&gt;&lt;wsp:rsid wsp:val=&quot;008C6108&quot;/&gt;&lt;wsp:rsid wsp:val=&quot;008D30C6&quot;/&gt;&lt;wsp:rsid wsp:val=&quot;008D3C93&quot;/&gt;&lt;wsp:rsid wsp:val=&quot;008D4F74&quot;/&gt;&lt;wsp:rsid wsp:val=&quot;008D6497&quot;/&gt;&lt;wsp:rsid wsp:val=&quot;008D6C3A&quot;/&gt;&lt;wsp:rsid wsp:val=&quot;008D7AE8&quot;/&gt;&lt;wsp:rsid wsp:val=&quot;008E01C6&quot;/&gt;&lt;wsp:rsid wsp:val=&quot;008E1819&quot;/&gt;&lt;wsp:rsid wsp:val=&quot;008E1B19&quot;/&gt;&lt;wsp:rsid wsp:val=&quot;008E2290&quot;/&gt;&lt;wsp:rsid wsp:val=&quot;008E3495&quot;/&gt;&lt;wsp:rsid wsp:val=&quot;008E36AE&quot;/&gt;&lt;wsp:rsid wsp:val=&quot;008E4145&quot;/&gt;&lt;wsp:rsid wsp:val=&quot;008E4A7E&quot;/&gt;&lt;wsp:rsid wsp:val=&quot;008E60A4&quot;/&gt;&lt;wsp:rsid wsp:val=&quot;008F0799&quot;/&gt;&lt;wsp:rsid wsp:val=&quot;008F0A3D&quot;/&gt;&lt;wsp:rsid wsp:val=&quot;008F13D0&quot;/&gt;&lt;wsp:rsid wsp:val=&quot;008F2A5F&quot;/&gt;&lt;wsp:rsid wsp:val=&quot;008F3DD2&quot;/&gt;&lt;wsp:rsid wsp:val=&quot;008F410B&quot;/&gt;&lt;wsp:rsid wsp:val=&quot;008F4E17&quot;/&gt;&lt;wsp:rsid wsp:val=&quot;008F532B&quot;/&gt;&lt;wsp:rsid wsp:val=&quot;008F71A2&quot;/&gt;&lt;wsp:rsid wsp:val=&quot;0090079C&quot;/&gt;&lt;wsp:rsid wsp:val=&quot;00902006&quot;/&gt;&lt;wsp:rsid wsp:val=&quot;00902057&quot;/&gt;&lt;wsp:rsid wsp:val=&quot;00902936&quot;/&gt;&lt;wsp:rsid wsp:val=&quot;009044ED&quot;/&gt;&lt;wsp:rsid wsp:val=&quot;0090485D&quot;/&gt;&lt;wsp:rsid wsp:val=&quot;00905B78&quot;/&gt;&lt;wsp:rsid wsp:val=&quot;00905C96&quot;/&gt;&lt;wsp:rsid wsp:val=&quot;00906A2E&quot;/&gt;&lt;wsp:rsid wsp:val=&quot;00907476&quot;/&gt;&lt;wsp:rsid wsp:val=&quot;009079D4&quot;/&gt;&lt;wsp:rsid wsp:val=&quot;009102DD&quot;/&gt;&lt;wsp:rsid wsp:val=&quot;0091100B&quot;/&gt;&lt;wsp:rsid wsp:val=&quot;00911783&quot;/&gt;&lt;wsp:rsid wsp:val=&quot;009126A7&quot;/&gt;&lt;wsp:rsid wsp:val=&quot;00913195&quot;/&gt;&lt;wsp:rsid wsp:val=&quot;00913A94&quot;/&gt;&lt;wsp:rsid wsp:val=&quot;009144A2&quot;/&gt;&lt;wsp:rsid wsp:val=&quot;00914936&quot;/&gt;&lt;wsp:rsid wsp:val=&quot;0091520B&quot;/&gt;&lt;wsp:rsid wsp:val=&quot;00916368&quot;/&gt;&lt;wsp:rsid wsp:val=&quot;0091734D&quot;/&gt;&lt;wsp:rsid wsp:val=&quot;00922D48&quot;/&gt;&lt;wsp:rsid wsp:val=&quot;00925A55&quot;/&gt;&lt;wsp:rsid wsp:val=&quot;00926C7D&quot;/&gt;&lt;wsp:rsid wsp:val=&quot;00927387&quot;/&gt;&lt;wsp:rsid wsp:val=&quot;00927BAE&quot;/&gt;&lt;wsp:rsid wsp:val=&quot;00930E6A&quot;/&gt;&lt;wsp:rsid wsp:val=&quot;00931186&quot;/&gt;&lt;wsp:rsid wsp:val=&quot;0093164D&quot;/&gt;&lt;wsp:rsid wsp:val=&quot;00931E63&quot;/&gt;&lt;wsp:rsid wsp:val=&quot;00932ADA&quot;/&gt;&lt;wsp:rsid wsp:val=&quot;00933281&quot;/&gt;&lt;wsp:rsid wsp:val=&quot;0093411C&quot;/&gt;&lt;wsp:rsid wsp:val=&quot;00934735&quot;/&gt;&lt;wsp:rsid wsp:val=&quot;00934773&quot;/&gt;&lt;wsp:rsid wsp:val=&quot;00934C28&quot;/&gt;&lt;wsp:rsid wsp:val=&quot;009371B6&quot;/&gt;&lt;wsp:rsid wsp:val=&quot;0093767A&quot;/&gt;&lt;wsp:rsid wsp:val=&quot;0094031E&quot;/&gt;&lt;wsp:rsid wsp:val=&quot;009413F8&quot;/&gt;&lt;wsp:rsid wsp:val=&quot;00942027&quot;/&gt;&lt;wsp:rsid wsp:val=&quot;0094248A&quot;/&gt;&lt;wsp:rsid wsp:val=&quot;00942FBF&quot;/&gt;&lt;wsp:rsid wsp:val=&quot;00943A9B&quot;/&gt;&lt;wsp:rsid wsp:val=&quot;00944230&quot;/&gt;&lt;wsp:rsid wsp:val=&quot;009444E5&quot;/&gt;&lt;wsp:rsid wsp:val=&quot;0094589E&quot;/&gt;&lt;wsp:rsid wsp:val=&quot;00945CCD&quot;/&gt;&lt;wsp:rsid wsp:val=&quot;00947380&quot;/&gt;&lt;wsp:rsid wsp:val=&quot;009478A7&quot;/&gt;&lt;wsp:rsid wsp:val=&quot;0095001F&quot;/&gt;&lt;wsp:rsid wsp:val=&quot;00952565&quot;/&gt;&lt;wsp:rsid wsp:val=&quot;00952B8B&quot;/&gt;&lt;wsp:rsid wsp:val=&quot;00952D86&quot;/&gt;&lt;wsp:rsid wsp:val=&quot;009534FA&quot;/&gt;&lt;wsp:rsid wsp:val=&quot;00953BFE&quot;/&gt;&lt;wsp:rsid wsp:val=&quot;00954B6F&quot;/&gt;&lt;wsp:rsid wsp:val=&quot;00957FB6&quot;/&gt;&lt;wsp:rsid wsp:val=&quot;00960539&quot;/&gt;&lt;wsp:rsid wsp:val=&quot;00960BB4&quot;/&gt;&lt;wsp:rsid wsp:val=&quot;009616BF&quot;/&gt;&lt;wsp:rsid wsp:val=&quot;00962AA8&quot;/&gt;&lt;wsp:rsid wsp:val=&quot;00964B58&quot;/&gt;&lt;wsp:rsid wsp:val=&quot;00964BEC&quot;/&gt;&lt;wsp:rsid wsp:val=&quot;009677E3&quot;/&gt;&lt;wsp:rsid wsp:val=&quot;00967ACE&quot;/&gt;&lt;wsp:rsid wsp:val=&quot;00970485&quot;/&gt;&lt;wsp:rsid wsp:val=&quot;00970787&quot;/&gt;&lt;wsp:rsid wsp:val=&quot;00970EB7&quot;/&gt;&lt;wsp:rsid wsp:val=&quot;00971595&quot;/&gt;&lt;wsp:rsid wsp:val=&quot;00971C32&quot;/&gt;&lt;wsp:rsid wsp:val=&quot;00972A25&quot;/&gt;&lt;wsp:rsid wsp:val=&quot;00972D6C&quot;/&gt;&lt;wsp:rsid wsp:val=&quot;009730BF&quot;/&gt;&lt;wsp:rsid wsp:val=&quot;0097314B&quot;/&gt;&lt;wsp:rsid wsp:val=&quot;0097584A&quot;/&gt;&lt;wsp:rsid wsp:val=&quot;00976BF3&quot;/&gt;&lt;wsp:rsid wsp:val=&quot;0098075F&quot;/&gt;&lt;wsp:rsid wsp:val=&quot;0098102D&quot;/&gt;&lt;wsp:rsid wsp:val=&quot;0098227F&quot;/&gt;&lt;wsp:rsid wsp:val=&quot;0098412E&quot;/&gt;&lt;wsp:rsid wsp:val=&quot;00984820&quot;/&gt;&lt;wsp:rsid wsp:val=&quot;00987CBC&quot;/&gt;&lt;wsp:rsid wsp:val=&quot;00990AA1&quot;/&gt;&lt;wsp:rsid wsp:val=&quot;00990D3B&quot;/&gt;&lt;wsp:rsid wsp:val=&quot;00995CE6&quot;/&gt;&lt;wsp:rsid wsp:val=&quot;00997589&quot;/&gt;&lt;wsp:rsid wsp:val=&quot;00997C4F&quot;/&gt;&lt;wsp:rsid wsp:val=&quot;009A075D&quot;/&gt;&lt;wsp:rsid wsp:val=&quot;009A0CF1&quot;/&gt;&lt;wsp:rsid wsp:val=&quot;009A1350&quot;/&gt;&lt;wsp:rsid wsp:val=&quot;009A1E43&quot;/&gt;&lt;wsp:rsid wsp:val=&quot;009A372B&quot;/&gt;&lt;wsp:rsid wsp:val=&quot;009A3D54&quot;/&gt;&lt;wsp:rsid wsp:val=&quot;009A5BEE&quot;/&gt;&lt;wsp:rsid wsp:val=&quot;009A6574&quot;/&gt;&lt;wsp:rsid wsp:val=&quot;009A6984&quot;/&gt;&lt;wsp:rsid wsp:val=&quot;009A7B99&quot;/&gt;&lt;wsp:rsid wsp:val=&quot;009B05FE&quot;/&gt;&lt;wsp:rsid wsp:val=&quot;009B07A3&quot;/&gt;&lt;wsp:rsid wsp:val=&quot;009B07ED&quot;/&gt;&lt;wsp:rsid wsp:val=&quot;009B135C&quot;/&gt;&lt;wsp:rsid wsp:val=&quot;009B148B&quot;/&gt;&lt;wsp:rsid wsp:val=&quot;009B1B52&quot;/&gt;&lt;wsp:rsid wsp:val=&quot;009B326F&quot;/&gt;&lt;wsp:rsid wsp:val=&quot;009B38A4&quot;/&gt;&lt;wsp:rsid wsp:val=&quot;009B39D2&quot;/&gt;&lt;wsp:rsid wsp:val=&quot;009B3E97&quot;/&gt;&lt;wsp:rsid wsp:val=&quot;009B3F6E&quot;/&gt;&lt;wsp:rsid wsp:val=&quot;009B52A4&quot;/&gt;&lt;wsp:rsid wsp:val=&quot;009B5FF3&quot;/&gt;&lt;wsp:rsid wsp:val=&quot;009B657C&quot;/&gt;&lt;wsp:rsid wsp:val=&quot;009B6BC0&quot;/&gt;&lt;wsp:rsid wsp:val=&quot;009C1ACE&quot;/&gt;&lt;wsp:rsid wsp:val=&quot;009C2C93&quot;/&gt;&lt;wsp:rsid wsp:val=&quot;009C3B36&quot;/&gt;&lt;wsp:rsid wsp:val=&quot;009C4DFF&quot;/&gt;&lt;wsp:rsid wsp:val=&quot;009C516B&quot;/&gt;&lt;wsp:rsid wsp:val=&quot;009C69B2&quot;/&gt;&lt;wsp:rsid wsp:val=&quot;009C710D&quot;/&gt;&lt;wsp:rsid wsp:val=&quot;009C76AC&quot;/&gt;&lt;wsp:rsid wsp:val=&quot;009D00BE&quot;/&gt;&lt;wsp:rsid wsp:val=&quot;009D01E5&quot;/&gt;&lt;wsp:rsid wsp:val=&quot;009D0EA3&quot;/&gt;&lt;wsp:rsid wsp:val=&quot;009D1DA1&quot;/&gt;&lt;wsp:rsid wsp:val=&quot;009D2EF9&quot;/&gt;&lt;wsp:rsid wsp:val=&quot;009D3907&quot;/&gt;&lt;wsp:rsid wsp:val=&quot;009D391E&quot;/&gt;&lt;wsp:rsid wsp:val=&quot;009D5325&quot;/&gt;&lt;wsp:rsid wsp:val=&quot;009D62CA&quot;/&gt;&lt;wsp:rsid wsp:val=&quot;009D6ED6&quot;/&gt;&lt;wsp:rsid wsp:val=&quot;009D7629&quot;/&gt;&lt;wsp:rsid wsp:val=&quot;009D7837&quot;/&gt;&lt;wsp:rsid wsp:val=&quot;009E00E1&quot;/&gt;&lt;wsp:rsid wsp:val=&quot;009E153E&quot;/&gt;&lt;wsp:rsid wsp:val=&quot;009E16CF&quot;/&gt;&lt;wsp:rsid wsp:val=&quot;009E28C1&quot;/&gt;&lt;wsp:rsid wsp:val=&quot;009E368E&quot;/&gt;&lt;wsp:rsid wsp:val=&quot;009E3B42&quot;/&gt;&lt;wsp:rsid wsp:val=&quot;009E3D3F&quot;/&gt;&lt;wsp:rsid wsp:val=&quot;009E3DF0&quot;/&gt;&lt;wsp:rsid wsp:val=&quot;009E47BD&quot;/&gt;&lt;wsp:rsid wsp:val=&quot;009E4A66&quot;/&gt;&lt;wsp:rsid wsp:val=&quot;009E5E62&quot;/&gt;&lt;wsp:rsid wsp:val=&quot;009E7853&quot;/&gt;&lt;wsp:rsid wsp:val=&quot;009E7F9E&quot;/&gt;&lt;wsp:rsid wsp:val=&quot;009F0838&quot;/&gt;&lt;wsp:rsid wsp:val=&quot;009F21C6&quot;/&gt;&lt;wsp:rsid wsp:val=&quot;009F29B0&quot;/&gt;&lt;wsp:rsid wsp:val=&quot;009F34FD&quot;/&gt;&lt;wsp:rsid wsp:val=&quot;009F5083&quot;/&gt;&lt;wsp:rsid wsp:val=&quot;009F59D9&quot;/&gt;&lt;wsp:rsid wsp:val=&quot;009F5C94&quot;/&gt;&lt;wsp:rsid wsp:val=&quot;009F67C8&quot;/&gt;&lt;wsp:rsid wsp:val=&quot;00A01936&quot;/&gt;&lt;wsp:rsid wsp:val=&quot;00A026FE&quot;/&gt;&lt;wsp:rsid wsp:val=&quot;00A04288&quot;/&gt;&lt;wsp:rsid wsp:val=&quot;00A054FF&quot;/&gt;&lt;wsp:rsid wsp:val=&quot;00A0641B&quot;/&gt;&lt;wsp:rsid wsp:val=&quot;00A076C7&quot;/&gt;&lt;wsp:rsid wsp:val=&quot;00A1017E&quot;/&gt;&lt;wsp:rsid wsp:val=&quot;00A1105A&quot;/&gt;&lt;wsp:rsid wsp:val=&quot;00A12090&quot;/&gt;&lt;wsp:rsid wsp:val=&quot;00A13C3D&quot;/&gt;&lt;wsp:rsid wsp:val=&quot;00A14C57&quot;/&gt;&lt;wsp:rsid wsp:val=&quot;00A14E10&quot;/&gt;&lt;wsp:rsid wsp:val=&quot;00A14EAC&quot;/&gt;&lt;wsp:rsid wsp:val=&quot;00A16B60&quot;/&gt;&lt;wsp:rsid wsp:val=&quot;00A177BA&quot;/&gt;&lt;wsp:rsid wsp:val=&quot;00A177FF&quot;/&gt;&lt;wsp:rsid wsp:val=&quot;00A17819&quot;/&gt;&lt;wsp:rsid wsp:val=&quot;00A17827&quot;/&gt;&lt;wsp:rsid wsp:val=&quot;00A17F9D&quot;/&gt;&lt;wsp:rsid wsp:val=&quot;00A20A62&quot;/&gt;&lt;wsp:rsid wsp:val=&quot;00A219A2&quot;/&gt;&lt;wsp:rsid wsp:val=&quot;00A2202F&quot;/&gt;&lt;wsp:rsid wsp:val=&quot;00A22324&quot;/&gt;&lt;wsp:rsid wsp:val=&quot;00A2276A&quot;/&gt;&lt;wsp:rsid wsp:val=&quot;00A24100&quot;/&gt;&lt;wsp:rsid wsp:val=&quot;00A245D8&quot;/&gt;&lt;wsp:rsid wsp:val=&quot;00A24BF2&quot;/&gt;&lt;wsp:rsid wsp:val=&quot;00A24F58&quot;/&gt;&lt;wsp:rsid wsp:val=&quot;00A2506A&quot;/&gt;&lt;wsp:rsid wsp:val=&quot;00A25108&quot;/&gt;&lt;wsp:rsid wsp:val=&quot;00A2649F&quot;/&gt;&lt;wsp:rsid wsp:val=&quot;00A26A19&quot;/&gt;&lt;wsp:rsid wsp:val=&quot;00A26B77&quot;/&gt;&lt;wsp:rsid wsp:val=&quot;00A30E6C&quot;/&gt;&lt;wsp:rsid wsp:val=&quot;00A31DC5&quot;/&gt;&lt;wsp:rsid wsp:val=&quot;00A31E9C&quot;/&gt;&lt;wsp:rsid wsp:val=&quot;00A32BAC&quot;/&gt;&lt;wsp:rsid wsp:val=&quot;00A33C00&quot;/&gt;&lt;wsp:rsid wsp:val=&quot;00A33F69&quot;/&gt;&lt;wsp:rsid wsp:val=&quot;00A412D0&quot;/&gt;&lt;wsp:rsid wsp:val=&quot;00A43872&quot;/&gt;&lt;wsp:rsid wsp:val=&quot;00A438B0&quot;/&gt;&lt;wsp:rsid wsp:val=&quot;00A43E12&quot;/&gt;&lt;wsp:rsid wsp:val=&quot;00A4518C&quot;/&gt;&lt;wsp:rsid wsp:val=&quot;00A466FD&quot;/&gt;&lt;wsp:rsid wsp:val=&quot;00A47EB5&quot;/&gt;&lt;wsp:rsid wsp:val=&quot;00A518FA&quot;/&gt;&lt;wsp:rsid wsp:val=&quot;00A52B68&quot;/&gt;&lt;wsp:rsid wsp:val=&quot;00A56432&quot;/&gt;&lt;wsp:rsid wsp:val=&quot;00A569D0&quot;/&gt;&lt;wsp:rsid wsp:val=&quot;00A56DC1&quot;/&gt;&lt;wsp:rsid wsp:val=&quot;00A60A97&quot;/&gt;&lt;wsp:rsid wsp:val=&quot;00A61692&quot;/&gt;&lt;wsp:rsid wsp:val=&quot;00A61DCE&quot;/&gt;&lt;wsp:rsid wsp:val=&quot;00A626E4&quot;/&gt;&lt;wsp:rsid wsp:val=&quot;00A63F43&quot;/&gt;&lt;wsp:rsid wsp:val=&quot;00A6519C&quot;/&gt;&lt;wsp:rsid wsp:val=&quot;00A66223&quot;/&gt;&lt;wsp:rsid wsp:val=&quot;00A6700B&quot;/&gt;&lt;wsp:rsid wsp:val=&quot;00A6771F&quot;/&gt;&lt;wsp:rsid wsp:val=&quot;00A67BF4&quot;/&gt;&lt;wsp:rsid wsp:val=&quot;00A71BFC&quot;/&gt;&lt;wsp:rsid wsp:val=&quot;00A721D1&quot;/&gt;&lt;wsp:rsid wsp:val=&quot;00A72A7E&quot;/&gt;&lt;wsp:rsid wsp:val=&quot;00A73D70&quot;/&gt;&lt;wsp:rsid wsp:val=&quot;00A7419A&quot;/&gt;&lt;wsp:rsid wsp:val=&quot;00A75737&quot;/&gt;&lt;wsp:rsid wsp:val=&quot;00A760A3&quot;/&gt;&lt;wsp:rsid wsp:val=&quot;00A76353&quot;/&gt;&lt;wsp:rsid wsp:val=&quot;00A77061&quot;/&gt;&lt;wsp:rsid wsp:val=&quot;00A772F1&quot;/&gt;&lt;wsp:rsid wsp:val=&quot;00A82278&quot;/&gt;&lt;wsp:rsid wsp:val=&quot;00A82EE8&quot;/&gt;&lt;wsp:rsid wsp:val=&quot;00A8535D&quot;/&gt;&lt;wsp:rsid wsp:val=&quot;00A85421&quot;/&gt;&lt;wsp:rsid wsp:val=&quot;00A87897&quot;/&gt;&lt;wsp:rsid wsp:val=&quot;00A90ED4&quot;/&gt;&lt;wsp:rsid wsp:val=&quot;00A9227B&quot;/&gt;&lt;wsp:rsid wsp:val=&quot;00A92AA5&quot;/&gt;&lt;wsp:rsid wsp:val=&quot;00A93D2F&quot;/&gt;&lt;wsp:rsid wsp:val=&quot;00A9403F&quot;/&gt;&lt;wsp:rsid wsp:val=&quot;00A9410A&quot;/&gt;&lt;wsp:rsid wsp:val=&quot;00A9456F&quot;/&gt;&lt;wsp:rsid wsp:val=&quot;00A96013&quot;/&gt;&lt;wsp:rsid wsp:val=&quot;00A96586&quot;/&gt;&lt;wsp:rsid wsp:val=&quot;00A9666D&quot;/&gt;&lt;wsp:rsid wsp:val=&quot;00A970F6&quot;/&gt;&lt;wsp:rsid wsp:val=&quot;00A974EB&quot;/&gt;&lt;wsp:rsid wsp:val=&quot;00AA183C&quot;/&gt;&lt;wsp:rsid wsp:val=&quot;00AA2043&quot;/&gt;&lt;wsp:rsid wsp:val=&quot;00AA2D77&quot;/&gt;&lt;wsp:rsid wsp:val=&quot;00AA306E&quot;/&gt;&lt;wsp:rsid wsp:val=&quot;00AA31B8&quot;/&gt;&lt;wsp:rsid wsp:val=&quot;00AA3DC5&quot;/&gt;&lt;wsp:rsid wsp:val=&quot;00AA435D&quot;/&gt;&lt;wsp:rsid wsp:val=&quot;00AA48DE&quot;/&gt;&lt;wsp:rsid wsp:val=&quot;00AB0A2B&quot;/&gt;&lt;wsp:rsid wsp:val=&quot;00AB10B0&quot;/&gt;&lt;wsp:rsid wsp:val=&quot;00AB1297&quot;/&gt;&lt;wsp:rsid wsp:val=&quot;00AB17D4&quot;/&gt;&lt;wsp:rsid wsp:val=&quot;00AB1983&quot;/&gt;&lt;wsp:rsid wsp:val=&quot;00AB4A97&quot;/&gt;&lt;wsp:rsid wsp:val=&quot;00AB4C97&quot;/&gt;&lt;wsp:rsid wsp:val=&quot;00AB686C&quot;/&gt;&lt;wsp:rsid wsp:val=&quot;00AB6AB7&quot;/&gt;&lt;wsp:rsid wsp:val=&quot;00AC240E&quot;/&gt;&lt;wsp:rsid wsp:val=&quot;00AC278F&quot;/&gt;&lt;wsp:rsid wsp:val=&quot;00AC33BA&quot;/&gt;&lt;wsp:rsid wsp:val=&quot;00AC50E8&quot;/&gt;&lt;wsp:rsid wsp:val=&quot;00AC53F4&quot;/&gt;&lt;wsp:rsid wsp:val=&quot;00AC7D06&quot;/&gt;&lt;wsp:rsid wsp:val=&quot;00AD0382&quot;/&gt;&lt;wsp:rsid wsp:val=&quot;00AD039E&quot;/&gt;&lt;wsp:rsid wsp:val=&quot;00AD4BEB&quot;/&gt;&lt;wsp:rsid wsp:val=&quot;00AD5601&quot;/&gt;&lt;wsp:rsid wsp:val=&quot;00AD62DD&quot;/&gt;&lt;wsp:rsid wsp:val=&quot;00AD6E8D&quot;/&gt;&lt;wsp:rsid wsp:val=&quot;00AD71C1&quot;/&gt;&lt;wsp:rsid wsp:val=&quot;00AD7437&quot;/&gt;&lt;wsp:rsid wsp:val=&quot;00AE0A18&quot;/&gt;&lt;wsp:rsid wsp:val=&quot;00AE0D58&quot;/&gt;&lt;wsp:rsid wsp:val=&quot;00AE15C0&quot;/&gt;&lt;wsp:rsid wsp:val=&quot;00AE25B4&quot;/&gt;&lt;wsp:rsid wsp:val=&quot;00AE28EA&quot;/&gt;&lt;wsp:rsid wsp:val=&quot;00AE2CEF&quot;/&gt;&lt;wsp:rsid wsp:val=&quot;00AE3F42&quot;/&gt;&lt;wsp:rsid wsp:val=&quot;00AE455E&quot;/&gt;&lt;wsp:rsid wsp:val=&quot;00AE54DE&quot;/&gt;&lt;wsp:rsid wsp:val=&quot;00AE5B09&quot;/&gt;&lt;wsp:rsid wsp:val=&quot;00AE5ED7&quot;/&gt;&lt;wsp:rsid wsp:val=&quot;00AE6FB9&quot;/&gt;&lt;wsp:rsid wsp:val=&quot;00AE7BAA&quot;/&gt;&lt;wsp:rsid wsp:val=&quot;00AF0FEE&quot;/&gt;&lt;wsp:rsid wsp:val=&quot;00AF1B09&quot;/&gt;&lt;wsp:rsid wsp:val=&quot;00AF375F&quot;/&gt;&lt;wsp:rsid wsp:val=&quot;00AF4554&quot;/&gt;&lt;wsp:rsid wsp:val=&quot;00AF4829&quot;/&gt;&lt;wsp:rsid wsp:val=&quot;00AF4D5C&quot;/&gt;&lt;wsp:rsid wsp:val=&quot;00AF4F69&quot;/&gt;&lt;wsp:rsid wsp:val=&quot;00AF53FB&quot;/&gt;&lt;wsp:rsid wsp:val=&quot;00AF6024&quot;/&gt;&lt;wsp:rsid wsp:val=&quot;00AF7401&quot;/&gt;&lt;wsp:rsid wsp:val=&quot;00B0037E&quot;/&gt;&lt;wsp:rsid wsp:val=&quot;00B00AB7&quot;/&gt;&lt;wsp:rsid wsp:val=&quot;00B00FFE&quot;/&gt;&lt;wsp:rsid wsp:val=&quot;00B02918&quot;/&gt;&lt;wsp:rsid wsp:val=&quot;00B04968&quot;/&gt;&lt;wsp:rsid wsp:val=&quot;00B05BE3&quot;/&gt;&lt;wsp:rsid wsp:val=&quot;00B060FE&quot;/&gt;&lt;wsp:rsid wsp:val=&quot;00B076F2&quot;/&gt;&lt;wsp:rsid wsp:val=&quot;00B078BD&quot;/&gt;&lt;wsp:rsid wsp:val=&quot;00B07D48&quot;/&gt;&lt;wsp:rsid wsp:val=&quot;00B100EE&quot;/&gt;&lt;wsp:rsid wsp:val=&quot;00B1088E&quot;/&gt;&lt;wsp:rsid wsp:val=&quot;00B10AA1&quot;/&gt;&lt;wsp:rsid wsp:val=&quot;00B11888&quot;/&gt;&lt;wsp:rsid wsp:val=&quot;00B119D3&quot;/&gt;&lt;wsp:rsid wsp:val=&quot;00B13C0B&quot;/&gt;&lt;wsp:rsid wsp:val=&quot;00B143F0&quot;/&gt;&lt;wsp:rsid wsp:val=&quot;00B15BF0&quot;/&gt;&lt;wsp:rsid wsp:val=&quot;00B160B8&quot;/&gt;&lt;wsp:rsid wsp:val=&quot;00B17111&quot;/&gt;&lt;wsp:rsid wsp:val=&quot;00B20C02&quot;/&gt;&lt;wsp:rsid wsp:val=&quot;00B20D07&quot;/&gt;&lt;wsp:rsid wsp:val=&quot;00B2295D&quot;/&gt;&lt;wsp:rsid wsp:val=&quot;00B2413E&quot;/&gt;&lt;wsp:rsid wsp:val=&quot;00B247AC&quot;/&gt;&lt;wsp:rsid wsp:val=&quot;00B258B1&quot;/&gt;&lt;wsp:rsid wsp:val=&quot;00B25A07&quot;/&gt;&lt;wsp:rsid wsp:val=&quot;00B25C6D&quot;/&gt;&lt;wsp:rsid wsp:val=&quot;00B2668E&quot;/&gt;&lt;wsp:rsid wsp:val=&quot;00B266E9&quot;/&gt;&lt;wsp:rsid wsp:val=&quot;00B307F3&quot;/&gt;&lt;wsp:rsid wsp:val=&quot;00B3175B&quot;/&gt;&lt;wsp:rsid wsp:val=&quot;00B31F92&quot;/&gt;&lt;wsp:rsid wsp:val=&quot;00B322F3&quot;/&gt;&lt;wsp:rsid wsp:val=&quot;00B32682&quot;/&gt;&lt;wsp:rsid wsp:val=&quot;00B32A74&quot;/&gt;&lt;wsp:rsid wsp:val=&quot;00B336D8&quot;/&gt;&lt;wsp:rsid wsp:val=&quot;00B33B99&quot;/&gt;&lt;wsp:rsid wsp:val=&quot;00B37B83&quot;/&gt;&lt;wsp:rsid wsp:val=&quot;00B37D1C&quot;/&gt;&lt;wsp:rsid wsp:val=&quot;00B40846&quot;/&gt;&lt;wsp:rsid wsp:val=&quot;00B40A34&quot;/&gt;&lt;wsp:rsid wsp:val=&quot;00B40E65&quot;/&gt;&lt;wsp:rsid wsp:val=&quot;00B41457&quot;/&gt;&lt;wsp:rsid wsp:val=&quot;00B41AFA&quot;/&gt;&lt;wsp:rsid wsp:val=&quot;00B42F5C&quot;/&gt;&lt;wsp:rsid wsp:val=&quot;00B439F0&quot;/&gt;&lt;wsp:rsid wsp:val=&quot;00B43FB0&quot;/&gt;&lt;wsp:rsid wsp:val=&quot;00B446C9&quot;/&gt;&lt;wsp:rsid wsp:val=&quot;00B45189&quot;/&gt;&lt;wsp:rsid wsp:val=&quot;00B45518&quot;/&gt;&lt;wsp:rsid wsp:val=&quot;00B473A3&quot;/&gt;&lt;wsp:rsid wsp:val=&quot;00B475F8&quot;/&gt;&lt;wsp:rsid wsp:val=&quot;00B50301&quot;/&gt;&lt;wsp:rsid wsp:val=&quot;00B54532&quot;/&gt;&lt;wsp:rsid wsp:val=&quot;00B546F6&quot;/&gt;&lt;wsp:rsid wsp:val=&quot;00B54A43&quot;/&gt;&lt;wsp:rsid wsp:val=&quot;00B55AD4&quot;/&gt;&lt;wsp:rsid wsp:val=&quot;00B55F14&quot;/&gt;&lt;wsp:rsid wsp:val=&quot;00B56C99&quot;/&gt;&lt;wsp:rsid wsp:val=&quot;00B6010A&quot;/&gt;&lt;wsp:rsid wsp:val=&quot;00B60148&quot;/&gt;&lt;wsp:rsid wsp:val=&quot;00B61A27&quot;/&gt;&lt;wsp:rsid wsp:val=&quot;00B628F6&quot;/&gt;&lt;wsp:rsid wsp:val=&quot;00B63470&quot;/&gt;&lt;wsp:rsid wsp:val=&quot;00B63B9F&quot;/&gt;&lt;wsp:rsid wsp:val=&quot;00B6411E&quot;/&gt;&lt;wsp:rsid wsp:val=&quot;00B652DC&quot;/&gt;&lt;wsp:rsid wsp:val=&quot;00B66E8B&quot;/&gt;&lt;wsp:rsid wsp:val=&quot;00B67BF2&quot;/&gt;&lt;wsp:rsid wsp:val=&quot;00B703CE&quot;/&gt;&lt;wsp:rsid wsp:val=&quot;00B70C55&quot;/&gt;&lt;wsp:rsid wsp:val=&quot;00B74C91&quot;/&gt;&lt;wsp:rsid wsp:val=&quot;00B74FE3&quot;/&gt;&lt;wsp:rsid wsp:val=&quot;00B7761D&quot;/&gt;&lt;wsp:rsid wsp:val=&quot;00B77BB7&quot;/&gt;&lt;wsp:rsid wsp:val=&quot;00B77F87&quot;/&gt;&lt;wsp:rsid wsp:val=&quot;00B807D2&quot;/&gt;&lt;wsp:rsid wsp:val=&quot;00B8142D&quot;/&gt;&lt;wsp:rsid wsp:val=&quot;00B82EE6&quot;/&gt;&lt;wsp:rsid wsp:val=&quot;00B8307D&quot;/&gt;&lt;wsp:rsid wsp:val=&quot;00B844CE&quot;/&gt;&lt;wsp:rsid wsp:val=&quot;00B90724&quot;/&gt;&lt;wsp:rsid wsp:val=&quot;00B912BD&quot;/&gt;&lt;wsp:rsid wsp:val=&quot;00B91406&quot;/&gt;&lt;wsp:rsid wsp:val=&quot;00B91584&quot;/&gt;&lt;wsp:rsid wsp:val=&quot;00B91E31&quot;/&gt;&lt;wsp:rsid wsp:val=&quot;00B9260C&quot;/&gt;&lt;wsp:rsid wsp:val=&quot;00B9482E&quot;/&gt;&lt;wsp:rsid wsp:val=&quot;00B9559D&quot;/&gt;&lt;wsp:rsid wsp:val=&quot;00B955B1&quot;/&gt;&lt;wsp:rsid wsp:val=&quot;00B956C1&quot;/&gt;&lt;wsp:rsid wsp:val=&quot;00B95B4C&quot;/&gt;&lt;wsp:rsid wsp:val=&quot;00B970C5&quot;/&gt;&lt;wsp:rsid wsp:val=&quot;00B97377&quot;/&gt;&lt;wsp:rsid wsp:val=&quot;00B97B09&quot;/&gt;&lt;wsp:rsid wsp:val=&quot;00BA0081&quot;/&gt;&lt;wsp:rsid wsp:val=&quot;00BA1826&quot;/&gt;&lt;wsp:rsid wsp:val=&quot;00BA1E11&quot;/&gt;&lt;wsp:rsid wsp:val=&quot;00BA2A86&quot;/&gt;&lt;wsp:rsid wsp:val=&quot;00BA2F28&quot;/&gt;&lt;wsp:rsid wsp:val=&quot;00BA350C&quot;/&gt;&lt;wsp:rsid wsp:val=&quot;00BA5A7A&quot;/&gt;&lt;wsp:rsid wsp:val=&quot;00BA6999&quot;/&gt;&lt;wsp:rsid wsp:val=&quot;00BA6F96&quot;/&gt;&lt;wsp:rsid wsp:val=&quot;00BA7470&quot;/&gt;&lt;wsp:rsid wsp:val=&quot;00BA77CB&quot;/&gt;&lt;wsp:rsid wsp:val=&quot;00BB029A&quot;/&gt;&lt;wsp:rsid wsp:val=&quot;00BB0409&quot;/&gt;&lt;wsp:rsid wsp:val=&quot;00BB1C87&quot;/&gt;&lt;wsp:rsid wsp:val=&quot;00BB3B9E&quot;/&gt;&lt;wsp:rsid wsp:val=&quot;00BB5B99&quot;/&gt;&lt;wsp:rsid wsp:val=&quot;00BB7410&quot;/&gt;&lt;wsp:rsid wsp:val=&quot;00BB7C5F&quot;/&gt;&lt;wsp:rsid wsp:val=&quot;00BC1F7D&quot;/&gt;&lt;wsp:rsid wsp:val=&quot;00BC2BD1&quot;/&gt;&lt;wsp:rsid wsp:val=&quot;00BC2EFC&quot;/&gt;&lt;wsp:rsid wsp:val=&quot;00BC35BB&quot;/&gt;&lt;wsp:rsid wsp:val=&quot;00BC5772&quot;/&gt;&lt;wsp:rsid wsp:val=&quot;00BC7ABD&quot;/&gt;&lt;wsp:rsid wsp:val=&quot;00BD1B0F&quot;/&gt;&lt;wsp:rsid wsp:val=&quot;00BD2419&quot;/&gt;&lt;wsp:rsid wsp:val=&quot;00BD3D26&quot;/&gt;&lt;wsp:rsid wsp:val=&quot;00BD6CAB&quot;/&gt;&lt;wsp:rsid wsp:val=&quot;00BD73F2&quot;/&gt;&lt;wsp:rsid wsp:val=&quot;00BD7BE3&quot;/&gt;&lt;wsp:rsid wsp:val=&quot;00BE032B&quot;/&gt;&lt;wsp:rsid wsp:val=&quot;00BE16CD&quot;/&gt;&lt;wsp:rsid wsp:val=&quot;00BE680F&quot;/&gt;&lt;wsp:rsid wsp:val=&quot;00BF0C22&quot;/&gt;&lt;wsp:rsid wsp:val=&quot;00BF1A78&quot;/&gt;&lt;wsp:rsid wsp:val=&quot;00BF2228&quot;/&gt;&lt;wsp:rsid wsp:val=&quot;00BF270B&quot;/&gt;&lt;wsp:rsid wsp:val=&quot;00BF3E77&quot;/&gt;&lt;wsp:rsid wsp:val=&quot;00BF4026&quot;/&gt;&lt;wsp:rsid wsp:val=&quot;00BF4062&quot;/&gt;&lt;wsp:rsid wsp:val=&quot;00BF43E6&quot;/&gt;&lt;wsp:rsid wsp:val=&quot;00BF4947&quot;/&gt;&lt;wsp:rsid wsp:val=&quot;00BF4DE2&quot;/&gt;&lt;wsp:rsid wsp:val=&quot;00BF511D&quot;/&gt;&lt;wsp:rsid wsp:val=&quot;00BF52FE&quot;/&gt;&lt;wsp:rsid wsp:val=&quot;00BF58B4&quot;/&gt;&lt;wsp:rsid wsp:val=&quot;00BF6527&quot;/&gt;&lt;wsp:rsid wsp:val=&quot;00BF797B&quot;/&gt;&lt;wsp:rsid wsp:val=&quot;00C00D57&quot;/&gt;&lt;wsp:rsid wsp:val=&quot;00C00FC3&quot;/&gt;&lt;wsp:rsid wsp:val=&quot;00C02A9F&quot;/&gt;&lt;wsp:rsid wsp:val=&quot;00C03279&quot;/&gt;&lt;wsp:rsid wsp:val=&quot;00C04544&quot;/&gt;&lt;wsp:rsid wsp:val=&quot;00C06318&quot;/&gt;&lt;wsp:rsid wsp:val=&quot;00C07BDE&quot;/&gt;&lt;wsp:rsid wsp:val=&quot;00C103E6&quot;/&gt;&lt;wsp:rsid wsp:val=&quot;00C11A75&quot;/&gt;&lt;wsp:rsid wsp:val=&quot;00C12703&quot;/&gt;&lt;wsp:rsid wsp:val=&quot;00C13073&quot;/&gt;&lt;wsp:rsid wsp:val=&quot;00C14883&quot;/&gt;&lt;wsp:rsid wsp:val=&quot;00C15895&quot;/&gt;&lt;wsp:rsid wsp:val=&quot;00C1606F&quot;/&gt;&lt;wsp:rsid wsp:val=&quot;00C166B7&quot;/&gt;&lt;wsp:rsid wsp:val=&quot;00C17389&quot;/&gt;&lt;wsp:rsid wsp:val=&quot;00C178C4&quot;/&gt;&lt;wsp:rsid wsp:val=&quot;00C2019A&quot;/&gt;&lt;wsp:rsid wsp:val=&quot;00C219CD&quot;/&gt;&lt;wsp:rsid wsp:val=&quot;00C22B9F&quot;/&gt;&lt;wsp:rsid wsp:val=&quot;00C22CE8&quot;/&gt;&lt;wsp:rsid wsp:val=&quot;00C22E85&quot;/&gt;&lt;wsp:rsid wsp:val=&quot;00C23FF9&quot;/&gt;&lt;wsp:rsid wsp:val=&quot;00C249AB&quot;/&gt;&lt;wsp:rsid wsp:val=&quot;00C31370&quot;/&gt;&lt;wsp:rsid wsp:val=&quot;00C3167C&quot;/&gt;&lt;wsp:rsid wsp:val=&quot;00C31692&quot;/&gt;&lt;wsp:rsid wsp:val=&quot;00C31943&quot;/&gt;&lt;wsp:rsid wsp:val=&quot;00C32B83&quot;/&gt;&lt;wsp:rsid wsp:val=&quot;00C35C8C&quot;/&gt;&lt;wsp:rsid wsp:val=&quot;00C35EBB&quot;/&gt;&lt;wsp:rsid wsp:val=&quot;00C376DA&quot;/&gt;&lt;wsp:rsid wsp:val=&quot;00C37C26&quot;/&gt;&lt;wsp:rsid wsp:val=&quot;00C40065&quot;/&gt;&lt;wsp:rsid wsp:val=&quot;00C409CC&quot;/&gt;&lt;wsp:rsid wsp:val=&quot;00C41408&quot;/&gt;&lt;wsp:rsid wsp:val=&quot;00C41C55&quot;/&gt;&lt;wsp:rsid wsp:val=&quot;00C426F0&quot;/&gt;&lt;wsp:rsid wsp:val=&quot;00C432D5&quot;/&gt;&lt;wsp:rsid wsp:val=&quot;00C43999&quot;/&gt;&lt;wsp:rsid wsp:val=&quot;00C44A18&quot;/&gt;&lt;wsp:rsid wsp:val=&quot;00C44E65&quot;/&gt;&lt;wsp:rsid wsp:val=&quot;00C45090&quot;/&gt;&lt;wsp:rsid wsp:val=&quot;00C45A99&quot;/&gt;&lt;wsp:rsid wsp:val=&quot;00C45DD8&quot;/&gt;&lt;wsp:rsid wsp:val=&quot;00C469A3&quot;/&gt;&lt;wsp:rsid wsp:val=&quot;00C471E2&quot;/&gt;&lt;wsp:rsid wsp:val=&quot;00C47FA6&quot;/&gt;&lt;wsp:rsid wsp:val=&quot;00C514A8&quot;/&gt;&lt;wsp:rsid wsp:val=&quot;00C514F7&quot;/&gt;&lt;wsp:rsid wsp:val=&quot;00C51B5B&quot;/&gt;&lt;wsp:rsid wsp:val=&quot;00C542E0&quot;/&gt;&lt;wsp:rsid wsp:val=&quot;00C55C67&quot;/&gt;&lt;wsp:rsid wsp:val=&quot;00C60501&quot;/&gt;&lt;wsp:rsid wsp:val=&quot;00C6149B&quot;/&gt;&lt;wsp:rsid wsp:val=&quot;00C6333F&quot;/&gt;&lt;wsp:rsid wsp:val=&quot;00C63906&quot;/&gt;&lt;wsp:rsid wsp:val=&quot;00C64C69&quot;/&gt;&lt;wsp:rsid wsp:val=&quot;00C64FDE&quot;/&gt;&lt;wsp:rsid wsp:val=&quot;00C67F87&quot;/&gt;&lt;wsp:rsid wsp:val=&quot;00C713BA&quot;/&gt;&lt;wsp:rsid wsp:val=&quot;00C71C96&quot;/&gt;&lt;wsp:rsid wsp:val=&quot;00C727A1&quot;/&gt;&lt;wsp:rsid wsp:val=&quot;00C74941&quot;/&gt;&lt;wsp:rsid wsp:val=&quot;00C74BF9&quot;/&gt;&lt;wsp:rsid wsp:val=&quot;00C74DB5&quot;/&gt;&lt;wsp:rsid wsp:val=&quot;00C75FE1&quot;/&gt;&lt;wsp:rsid wsp:val=&quot;00C76978&quot;/&gt;&lt;wsp:rsid wsp:val=&quot;00C76F75&quot;/&gt;&lt;wsp:rsid wsp:val=&quot;00C772D1&quot;/&gt;&lt;wsp:rsid wsp:val=&quot;00C80428&quot;/&gt;&lt;wsp:rsid wsp:val=&quot;00C808C4&quot;/&gt;&lt;wsp:rsid wsp:val=&quot;00C82886&quot;/&gt;&lt;wsp:rsid wsp:val=&quot;00C82ACC&quot;/&gt;&lt;wsp:rsid wsp:val=&quot;00C8324A&quot;/&gt;&lt;wsp:rsid wsp:val=&quot;00C83997&quot;/&gt;&lt;wsp:rsid wsp:val=&quot;00C84DBF&quot;/&gt;&lt;wsp:rsid wsp:val=&quot;00C8563B&quot;/&gt;&lt;wsp:rsid wsp:val=&quot;00C872B0&quot;/&gt;&lt;wsp:rsid wsp:val=&quot;00C87E5A&quot;/&gt;&lt;wsp:rsid wsp:val=&quot;00C9179D&quot;/&gt;&lt;wsp:rsid wsp:val=&quot;00C91A3E&quot;/&gt;&lt;wsp:rsid wsp:val=&quot;00C91BFE&quot;/&gt;&lt;wsp:rsid wsp:val=&quot;00C931F4&quot;/&gt;&lt;wsp:rsid wsp:val=&quot;00C964A0&quot;/&gt;&lt;wsp:rsid wsp:val=&quot;00C9664D&quot;/&gt;&lt;wsp:rsid wsp:val=&quot;00C96B35&quot;/&gt;&lt;wsp:rsid wsp:val=&quot;00C97108&quot;/&gt;&lt;wsp:rsid wsp:val=&quot;00CA0384&quot;/&gt;&lt;wsp:rsid wsp:val=&quot;00CA05E9&quot;/&gt;&lt;wsp:rsid wsp:val=&quot;00CA06C5&quot;/&gt;&lt;wsp:rsid wsp:val=&quot;00CA17D2&quot;/&gt;&lt;wsp:rsid wsp:val=&quot;00CA23F9&quot;/&gt;&lt;wsp:rsid wsp:val=&quot;00CA2655&quot;/&gt;&lt;wsp:rsid wsp:val=&quot;00CA283D&quot;/&gt;&lt;wsp:rsid wsp:val=&quot;00CA3353&quot;/&gt;&lt;wsp:rsid wsp:val=&quot;00CA3648&quot;/&gt;&lt;wsp:rsid wsp:val=&quot;00CA5815&quot;/&gt;&lt;wsp:rsid wsp:val=&quot;00CA5EAF&quot;/&gt;&lt;wsp:rsid wsp:val=&quot;00CA648D&quot;/&gt;&lt;wsp:rsid wsp:val=&quot;00CA6C53&quot;/&gt;&lt;wsp:rsid wsp:val=&quot;00CA704D&quot;/&gt;&lt;wsp:rsid wsp:val=&quot;00CA7378&quot;/&gt;&lt;wsp:rsid wsp:val=&quot;00CA7545&quot;/&gt;&lt;wsp:rsid wsp:val=&quot;00CB1276&quot;/&gt;&lt;wsp:rsid wsp:val=&quot;00CB1DBD&quot;/&gt;&lt;wsp:rsid wsp:val=&quot;00CB293A&quot;/&gt;&lt;wsp:rsid wsp:val=&quot;00CB3240&quot;/&gt;&lt;wsp:rsid wsp:val=&quot;00CB40CE&quot;/&gt;&lt;wsp:rsid wsp:val=&quot;00CB6244&quot;/&gt;&lt;wsp:rsid wsp:val=&quot;00CB6522&quot;/&gt;&lt;wsp:rsid wsp:val=&quot;00CB6921&quot;/&gt;&lt;wsp:rsid wsp:val=&quot;00CC0406&quot;/&gt;&lt;wsp:rsid wsp:val=&quot;00CC0982&quot;/&gt;&lt;wsp:rsid wsp:val=&quot;00CC0992&quot;/&gt;&lt;wsp:rsid wsp:val=&quot;00CC0BA4&quot;/&gt;&lt;wsp:rsid wsp:val=&quot;00CC13C2&quot;/&gt;&lt;wsp:rsid wsp:val=&quot;00CC17F8&quot;/&gt;&lt;wsp:rsid wsp:val=&quot;00CC1C13&quot;/&gt;&lt;wsp:rsid wsp:val=&quot;00CC2852&quot;/&gt;&lt;wsp:rsid wsp:val=&quot;00CC34BC&quot;/&gt;&lt;wsp:rsid wsp:val=&quot;00CC42DE&quot;/&gt;&lt;wsp:rsid wsp:val=&quot;00CC609E&quot;/&gt;&lt;wsp:rsid wsp:val=&quot;00CC7039&quot;/&gt;&lt;wsp:rsid wsp:val=&quot;00CD0D3C&quot;/&gt;&lt;wsp:rsid wsp:val=&quot;00CD17EF&quot;/&gt;&lt;wsp:rsid wsp:val=&quot;00CD1AFF&quot;/&gt;&lt;wsp:rsid wsp:val=&quot;00CD1BEA&quot;/&gt;&lt;wsp:rsid wsp:val=&quot;00CD20E7&quot;/&gt;&lt;wsp:rsid wsp:val=&quot;00CD23D7&quot;/&gt;&lt;wsp:rsid wsp:val=&quot;00CD24AC&quot;/&gt;&lt;wsp:rsid wsp:val=&quot;00CD2C00&quot;/&gt;&lt;wsp:rsid wsp:val=&quot;00CD3C63&quot;/&gt;&lt;wsp:rsid wsp:val=&quot;00CD4AEC&quot;/&gt;&lt;wsp:rsid wsp:val=&quot;00CD68DE&quot;/&gt;&lt;wsp:rsid wsp:val=&quot;00CD6E99&quot;/&gt;&lt;wsp:rsid wsp:val=&quot;00CE09DC&quot;/&gt;&lt;wsp:rsid wsp:val=&quot;00CE244C&quot;/&gt;&lt;wsp:rsid wsp:val=&quot;00CE42AF&quot;/&gt;&lt;wsp:rsid wsp:val=&quot;00CE4617&quot;/&gt;&lt;wsp:rsid wsp:val=&quot;00CE4C0E&quot;/&gt;&lt;wsp:rsid wsp:val=&quot;00CE4F53&quot;/&gt;&lt;wsp:rsid wsp:val=&quot;00CE6842&quot;/&gt;&lt;wsp:rsid wsp:val=&quot;00CE6887&quot;/&gt;&lt;wsp:rsid wsp:val=&quot;00CE7475&quot;/&gt;&lt;wsp:rsid wsp:val=&quot;00CF0E1F&quot;/&gt;&lt;wsp:rsid wsp:val=&quot;00CF18CD&quot;/&gt;&lt;wsp:rsid wsp:val=&quot;00CF1A16&quot;/&gt;&lt;wsp:rsid wsp:val=&quot;00CF2D08&quot;/&gt;&lt;wsp:rsid wsp:val=&quot;00CF3584&quot;/&gt;&lt;wsp:rsid wsp:val=&quot;00CF3C32&quot;/&gt;&lt;wsp:rsid wsp:val=&quot;00CF43E1&quot;/&gt;&lt;wsp:rsid wsp:val=&quot;00CF5196&quot;/&gt;&lt;wsp:rsid wsp:val=&quot;00CF6719&quot;/&gt;&lt;wsp:rsid wsp:val=&quot;00D002E4&quot;/&gt;&lt;wsp:rsid wsp:val=&quot;00D02081&quot;/&gt;&lt;wsp:rsid wsp:val=&quot;00D021B8&quot;/&gt;&lt;wsp:rsid wsp:val=&quot;00D026F3&quot;/&gt;&lt;wsp:rsid wsp:val=&quot;00D03C3E&quot;/&gt;&lt;wsp:rsid wsp:val=&quot;00D049CF&quot;/&gt;&lt;wsp:rsid wsp:val=&quot;00D05810&quot;/&gt;&lt;wsp:rsid wsp:val=&quot;00D058A2&quot;/&gt;&lt;wsp:rsid wsp:val=&quot;00D06ADE&quot;/&gt;&lt;wsp:rsid wsp:val=&quot;00D06EC2&quot;/&gt;&lt;wsp:rsid wsp:val=&quot;00D078CD&quot;/&gt;&lt;wsp:rsid wsp:val=&quot;00D07AB2&quot;/&gt;&lt;wsp:rsid wsp:val=&quot;00D07CDC&quot;/&gt;&lt;wsp:rsid wsp:val=&quot;00D10176&quot;/&gt;&lt;wsp:rsid wsp:val=&quot;00D11276&quot;/&gt;&lt;wsp:rsid wsp:val=&quot;00D112D1&quot;/&gt;&lt;wsp:rsid wsp:val=&quot;00D11924&quot;/&gt;&lt;wsp:rsid wsp:val=&quot;00D11A15&quot;/&gt;&lt;wsp:rsid wsp:val=&quot;00D11D70&quot;/&gt;&lt;wsp:rsid wsp:val=&quot;00D12264&quot;/&gt;&lt;wsp:rsid wsp:val=&quot;00D1276B&quot;/&gt;&lt;wsp:rsid wsp:val=&quot;00D13206&quot;/&gt;&lt;wsp:rsid wsp:val=&quot;00D1789C&quot;/&gt;&lt;wsp:rsid wsp:val=&quot;00D2172E&quot;/&gt;&lt;wsp:rsid wsp:val=&quot;00D2413A&quot;/&gt;&lt;wsp:rsid wsp:val=&quot;00D24C0E&quot;/&gt;&lt;wsp:rsid wsp:val=&quot;00D24D53&quot;/&gt;&lt;wsp:rsid wsp:val=&quot;00D250D8&quot;/&gt;&lt;wsp:rsid wsp:val=&quot;00D25D45&quot;/&gt;&lt;wsp:rsid wsp:val=&quot;00D2661E&quot;/&gt;&lt;wsp:rsid wsp:val=&quot;00D27ABD&quot;/&gt;&lt;wsp:rsid wsp:val=&quot;00D31AFE&quot;/&gt;&lt;wsp:rsid wsp:val=&quot;00D32366&quot;/&gt;&lt;wsp:rsid wsp:val=&quot;00D367F3&quot;/&gt;&lt;wsp:rsid wsp:val=&quot;00D42283&quot;/&gt;&lt;wsp:rsid wsp:val=&quot;00D442D5&quot;/&gt;&lt;wsp:rsid wsp:val=&quot;00D44C55&quot;/&gt;&lt;wsp:rsid wsp:val=&quot;00D44E4E&quot;/&gt;&lt;wsp:rsid wsp:val=&quot;00D46660&quot;/&gt;&lt;wsp:rsid wsp:val=&quot;00D479CF&quot;/&gt;&lt;wsp:rsid wsp:val=&quot;00D507AE&quot;/&gt;&lt;wsp:rsid wsp:val=&quot;00D50901&quot;/&gt;&lt;wsp:rsid wsp:val=&quot;00D50F1F&quot;/&gt;&lt;wsp:rsid wsp:val=&quot;00D50FA7&quot;/&gt;&lt;wsp:rsid wsp:val=&quot;00D516A2&quot;/&gt;&lt;wsp:rsid wsp:val=&quot;00D517D1&quot;/&gt;&lt;wsp:rsid wsp:val=&quot;00D51EE7&quot;/&gt;&lt;wsp:rsid wsp:val=&quot;00D524F0&quot;/&gt;&lt;wsp:rsid wsp:val=&quot;00D53B19&quot;/&gt;&lt;wsp:rsid wsp:val=&quot;00D540DD&quot;/&gt;&lt;wsp:rsid wsp:val=&quot;00D540FC&quot;/&gt;&lt;wsp:rsid wsp:val=&quot;00D54490&quot;/&gt;&lt;wsp:rsid wsp:val=&quot;00D56B3C&quot;/&gt;&lt;wsp:rsid wsp:val=&quot;00D601AD&quot;/&gt;&lt;wsp:rsid wsp:val=&quot;00D625EF&quot;/&gt;&lt;wsp:rsid wsp:val=&quot;00D6277F&quot;/&gt;&lt;wsp:rsid wsp:val=&quot;00D62994&quot;/&gt;&lt;wsp:rsid wsp:val=&quot;00D62D62&quot;/&gt;&lt;wsp:rsid wsp:val=&quot;00D63C25&quot;/&gt;&lt;wsp:rsid wsp:val=&quot;00D64CE4&quot;/&gt;&lt;wsp:rsid wsp:val=&quot;00D65D4E&quot;/&gt;&lt;wsp:rsid wsp:val=&quot;00D65F5B&quot;/&gt;&lt;wsp:rsid wsp:val=&quot;00D66BFC&quot;/&gt;&lt;wsp:rsid wsp:val=&quot;00D66D7F&quot;/&gt;&lt;wsp:rsid wsp:val=&quot;00D67268&quot;/&gt;&lt;wsp:rsid wsp:val=&quot;00D702D0&quot;/&gt;&lt;wsp:rsid wsp:val=&quot;00D70624&quot;/&gt;&lt;wsp:rsid wsp:val=&quot;00D7116A&quot;/&gt;&lt;wsp:rsid wsp:val=&quot;00D719D1&quot;/&gt;&lt;wsp:rsid wsp:val=&quot;00D720F7&quot;/&gt;&lt;wsp:rsid wsp:val=&quot;00D72520&quot;/&gt;&lt;wsp:rsid wsp:val=&quot;00D7342E&quot;/&gt;&lt;wsp:rsid wsp:val=&quot;00D74A96&quot;/&gt;&lt;wsp:rsid wsp:val=&quot;00D74EA2&quot;/&gt;&lt;wsp:rsid wsp:val=&quot;00D761BB&quot;/&gt;&lt;wsp:rsid wsp:val=&quot;00D76E01&quot;/&gt;&lt;wsp:rsid wsp:val=&quot;00D76EC1&quot;/&gt;&lt;wsp:rsid wsp:val=&quot;00D806ED&quot;/&gt;&lt;wsp:rsid wsp:val=&quot;00D80BF8&quot;/&gt;&lt;wsp:rsid wsp:val=&quot;00D867BE&quot;/&gt;&lt;wsp:rsid wsp:val=&quot;00D86EAD&quot;/&gt;&lt;wsp:rsid wsp:val=&quot;00D87D43&quot;/&gt;&lt;wsp:rsid wsp:val=&quot;00D924B0&quot;/&gt;&lt;wsp:rsid wsp:val=&quot;00D92BFB&quot;/&gt;&lt;wsp:rsid wsp:val=&quot;00D92EB2&quot;/&gt;&lt;wsp:rsid wsp:val=&quot;00D92ED9&quot;/&gt;&lt;wsp:rsid wsp:val=&quot;00D93197&quot;/&gt;&lt;wsp:rsid wsp:val=&quot;00D93E6B&quot;/&gt;&lt;wsp:rsid wsp:val=&quot;00D940C1&quot;/&gt;&lt;wsp:rsid wsp:val=&quot;00D944EA&quot;/&gt;&lt;wsp:rsid wsp:val=&quot;00D954DB&quot;/&gt;&lt;wsp:rsid wsp:val=&quot;00D955A2&quot;/&gt;&lt;wsp:rsid wsp:val=&quot;00D95A4B&quot;/&gt;&lt;wsp:rsid wsp:val=&quot;00D975D2&quot;/&gt;&lt;wsp:rsid wsp:val=&quot;00DA1221&quot;/&gt;&lt;wsp:rsid wsp:val=&quot;00DA20CC&quot;/&gt;&lt;wsp:rsid wsp:val=&quot;00DA34B6&quot;/&gt;&lt;wsp:rsid wsp:val=&quot;00DA4A5C&quot;/&gt;&lt;wsp:rsid wsp:val=&quot;00DA6411&quot;/&gt;&lt;wsp:rsid wsp:val=&quot;00DB0333&quot;/&gt;&lt;wsp:rsid wsp:val=&quot;00DB07C9&quot;/&gt;&lt;wsp:rsid wsp:val=&quot;00DB0EBD&quot;/&gt;&lt;wsp:rsid wsp:val=&quot;00DB11E2&quot;/&gt;&lt;wsp:rsid wsp:val=&quot;00DB21A3&quot;/&gt;&lt;wsp:rsid wsp:val=&quot;00DB2B9B&quot;/&gt;&lt;wsp:rsid wsp:val=&quot;00DB3720&quot;/&gt;&lt;wsp:rsid wsp:val=&quot;00DB4815&quot;/&gt;&lt;wsp:rsid wsp:val=&quot;00DB59C4&quot;/&gt;&lt;wsp:rsid wsp:val=&quot;00DB6744&quot;/&gt;&lt;wsp:rsid wsp:val=&quot;00DB7D0A&quot;/&gt;&lt;wsp:rsid wsp:val=&quot;00DB7F82&quot;/&gt;&lt;wsp:rsid wsp:val=&quot;00DC0325&quot;/&gt;&lt;wsp:rsid wsp:val=&quot;00DC04CB&quot;/&gt;&lt;wsp:rsid wsp:val=&quot;00DC088E&quot;/&gt;&lt;wsp:rsid wsp:val=&quot;00DC11DD&quot;/&gt;&lt;wsp:rsid wsp:val=&quot;00DC1290&quot;/&gt;&lt;wsp:rsid wsp:val=&quot;00DC34EF&quot;/&gt;&lt;wsp:rsid wsp:val=&quot;00DC3A9B&quot;/&gt;&lt;wsp:rsid wsp:val=&quot;00DC3CF8&quot;/&gt;&lt;wsp:rsid wsp:val=&quot;00DC4452&quot;/&gt;&lt;wsp:rsid wsp:val=&quot;00DC5116&quot;/&gt;&lt;wsp:rsid wsp:val=&quot;00DC5861&quot;/&gt;&lt;wsp:rsid wsp:val=&quot;00DC5BFF&quot;/&gt;&lt;wsp:rsid wsp:val=&quot;00DD0458&quot;/&gt;&lt;wsp:rsid wsp:val=&quot;00DD05F8&quot;/&gt;&lt;wsp:rsid wsp:val=&quot;00DD12E1&quot;/&gt;&lt;wsp:rsid wsp:val=&quot;00DD13A8&quot;/&gt;&lt;wsp:rsid wsp:val=&quot;00DD1701&quot;/&gt;&lt;wsp:rsid wsp:val=&quot;00DD4E89&quot;/&gt;&lt;wsp:rsid wsp:val=&quot;00DD589C&quot;/&gt;&lt;wsp:rsid wsp:val=&quot;00DE1A91&quot;/&gt;&lt;wsp:rsid wsp:val=&quot;00DE38BA&quot;/&gt;&lt;wsp:rsid wsp:val=&quot;00DE3FA7&quot;/&gt;&lt;wsp:rsid wsp:val=&quot;00DE41E9&quot;/&gt;&lt;wsp:rsid wsp:val=&quot;00DE420A&quot;/&gt;&lt;wsp:rsid wsp:val=&quot;00DE432E&quot;/&gt;&lt;wsp:rsid wsp:val=&quot;00DE5526&quot;/&gt;&lt;wsp:rsid wsp:val=&quot;00DE6C77&quot;/&gt;&lt;wsp:rsid wsp:val=&quot;00DE6CC6&quot;/&gt;&lt;wsp:rsid wsp:val=&quot;00DF0E17&quot;/&gt;&lt;wsp:rsid wsp:val=&quot;00DF0F68&quot;/&gt;&lt;wsp:rsid wsp:val=&quot;00DF210D&quot;/&gt;&lt;wsp:rsid wsp:val=&quot;00DF23B1&quot;/&gt;&lt;wsp:rsid wsp:val=&quot;00DF347B&quot;/&gt;&lt;wsp:rsid wsp:val=&quot;00DF354D&quot;/&gt;&lt;wsp:rsid wsp:val=&quot;00DF39DE&quot;/&gt;&lt;wsp:rsid wsp:val=&quot;00DF50EB&quot;/&gt;&lt;wsp:rsid wsp:val=&quot;00DF5EB3&quot;/&gt;&lt;wsp:rsid wsp:val=&quot;00DF6BBC&quot;/&gt;&lt;wsp:rsid wsp:val=&quot;00DF7511&quot;/&gt;&lt;wsp:rsid wsp:val=&quot;00E018F7&quot;/&gt;&lt;wsp:rsid wsp:val=&quot;00E037A0&quot;/&gt;&lt;wsp:rsid wsp:val=&quot;00E046EC&quot;/&gt;&lt;wsp:rsid wsp:val=&quot;00E05847&quot;/&gt;&lt;wsp:rsid wsp:val=&quot;00E071D2&quot;/&gt;&lt;wsp:rsid wsp:val=&quot;00E07515&quot;/&gt;&lt;wsp:rsid wsp:val=&quot;00E07533&quot;/&gt;&lt;wsp:rsid wsp:val=&quot;00E0768F&quot;/&gt;&lt;wsp:rsid wsp:val=&quot;00E07D10&quot;/&gt;&lt;wsp:rsid wsp:val=&quot;00E07D97&quot;/&gt;&lt;wsp:rsid wsp:val=&quot;00E102B7&quot;/&gt;&lt;wsp:rsid wsp:val=&quot;00E10A0D&quot;/&gt;&lt;wsp:rsid wsp:val=&quot;00E11C80&quot;/&gt;&lt;wsp:rsid wsp:val=&quot;00E11D01&quot;/&gt;&lt;wsp:rsid wsp:val=&quot;00E129B5&quot;/&gt;&lt;wsp:rsid wsp:val=&quot;00E148F5&quot;/&gt;&lt;wsp:rsid wsp:val=&quot;00E14F28&quot;/&gt;&lt;wsp:rsid wsp:val=&quot;00E1667F&quot;/&gt;&lt;wsp:rsid wsp:val=&quot;00E16C3A&quot;/&gt;&lt;wsp:rsid wsp:val=&quot;00E21593&quot;/&gt;&lt;wsp:rsid wsp:val=&quot;00E224A3&quot;/&gt;&lt;wsp:rsid wsp:val=&quot;00E226D9&quot;/&gt;&lt;wsp:rsid wsp:val=&quot;00E22A14&quot;/&gt;&lt;wsp:rsid wsp:val=&quot;00E23C78&quot;/&gt;&lt;wsp:rsid wsp:val=&quot;00E260BF&quot;/&gt;&lt;wsp:rsid wsp:val=&quot;00E26107&quot;/&gt;&lt;wsp:rsid wsp:val=&quot;00E26C37&quot;/&gt;&lt;wsp:rsid wsp:val=&quot;00E27009&quot;/&gt;&lt;wsp:rsid wsp:val=&quot;00E30C93&quot;/&gt;&lt;wsp:rsid wsp:val=&quot;00E31214&quot;/&gt;&lt;wsp:rsid wsp:val=&quot;00E32145&quot;/&gt;&lt;wsp:rsid wsp:val=&quot;00E32315&quot;/&gt;&lt;wsp:rsid wsp:val=&quot;00E32349&quot;/&gt;&lt;wsp:rsid wsp:val=&quot;00E32926&quot;/&gt;&lt;wsp:rsid wsp:val=&quot;00E334F6&quot;/&gt;&lt;wsp:rsid wsp:val=&quot;00E33876&quot;/&gt;&lt;wsp:rsid wsp:val=&quot;00E353FF&quot;/&gt;&lt;wsp:rsid wsp:val=&quot;00E3542E&quot;/&gt;&lt;wsp:rsid wsp:val=&quot;00E354BC&quot;/&gt;&lt;wsp:rsid wsp:val=&quot;00E3587B&quot;/&gt;&lt;wsp:rsid wsp:val=&quot;00E35AF6&quot;/&gt;&lt;wsp:rsid wsp:val=&quot;00E3603C&quot;/&gt;&lt;wsp:rsid wsp:val=&quot;00E36B53&quot;/&gt;&lt;wsp:rsid wsp:val=&quot;00E36DFC&quot;/&gt;&lt;wsp:rsid wsp:val=&quot;00E40B21&quot;/&gt;&lt;wsp:rsid wsp:val=&quot;00E4193E&quot;/&gt;&lt;wsp:rsid wsp:val=&quot;00E43A6F&quot;/&gt;&lt;wsp:rsid wsp:val=&quot;00E4432D&quot;/&gt;&lt;wsp:rsid wsp:val=&quot;00E45CDF&quot;/&gt;&lt;wsp:rsid wsp:val=&quot;00E470FE&quot;/&gt;&lt;wsp:rsid wsp:val=&quot;00E51B22&quot;/&gt;&lt;wsp:rsid wsp:val=&quot;00E52E38&quot;/&gt;&lt;wsp:rsid wsp:val=&quot;00E53081&quot;/&gt;&lt;wsp:rsid wsp:val=&quot;00E53B5D&quot;/&gt;&lt;wsp:rsid wsp:val=&quot;00E54B44&quot;/&gt;&lt;wsp:rsid wsp:val=&quot;00E55258&quot;/&gt;&lt;wsp:rsid wsp:val=&quot;00E57622&quot;/&gt;&lt;wsp:rsid wsp:val=&quot;00E5774A&quot;/&gt;&lt;wsp:rsid wsp:val=&quot;00E603C9&quot;/&gt;&lt;wsp:rsid wsp:val=&quot;00E6114E&quot;/&gt;&lt;wsp:rsid wsp:val=&quot;00E61944&quot;/&gt;&lt;wsp:rsid wsp:val=&quot;00E61EA4&quot;/&gt;&lt;wsp:rsid wsp:val=&quot;00E62254&quot;/&gt;&lt;wsp:rsid wsp:val=&quot;00E62343&quot;/&gt;&lt;wsp:rsid wsp:val=&quot;00E63C18&quot;/&gt;&lt;wsp:rsid wsp:val=&quot;00E647C0&quot;/&gt;&lt;wsp:rsid wsp:val=&quot;00E64C7A&quot;/&gt;&lt;wsp:rsid wsp:val=&quot;00E64E91&quot;/&gt;&lt;wsp:rsid wsp:val=&quot;00E657D4&quot;/&gt;&lt;wsp:rsid wsp:val=&quot;00E6614A&quot;/&gt;&lt;wsp:rsid wsp:val=&quot;00E67312&quot;/&gt;&lt;wsp:rsid wsp:val=&quot;00E67387&quot;/&gt;&lt;wsp:rsid wsp:val=&quot;00E67D16&quot;/&gt;&lt;wsp:rsid wsp:val=&quot;00E67D79&quot;/&gt;&lt;wsp:rsid wsp:val=&quot;00E703FF&quot;/&gt;&lt;wsp:rsid wsp:val=&quot;00E7238B&quot;/&gt;&lt;wsp:rsid wsp:val=&quot;00E733C1&quot;/&gt;&lt;wsp:rsid wsp:val=&quot;00E7369D&quot;/&gt;&lt;wsp:rsid wsp:val=&quot;00E73CEC&quot;/&gt;&lt;wsp:rsid wsp:val=&quot;00E73EC4&quot;/&gt;&lt;wsp:rsid wsp:val=&quot;00E74139&quot;/&gt;&lt;wsp:rsid wsp:val=&quot;00E769BB&quot;/&gt;&lt;wsp:rsid wsp:val=&quot;00E804E7&quot;/&gt;&lt;wsp:rsid wsp:val=&quot;00E812BA&quot;/&gt;&lt;wsp:rsid wsp:val=&quot;00E821B4&quot;/&gt;&lt;wsp:rsid wsp:val=&quot;00E82C0C&quot;/&gt;&lt;wsp:rsid wsp:val=&quot;00E838B8&quot;/&gt;&lt;wsp:rsid wsp:val=&quot;00E84857&quot;/&gt;&lt;wsp:rsid wsp:val=&quot;00E85EFD&quot;/&gt;&lt;wsp:rsid wsp:val=&quot;00E867EC&quot;/&gt;&lt;wsp:rsid wsp:val=&quot;00E86EB8&quot;/&gt;&lt;wsp:rsid wsp:val=&quot;00E87484&quot;/&gt;&lt;wsp:rsid wsp:val=&quot;00E92930&quot;/&gt;&lt;wsp:rsid wsp:val=&quot;00E941AD&quot;/&gt;&lt;wsp:rsid wsp:val=&quot;00E942FF&quot;/&gt;&lt;wsp:rsid wsp:val=&quot;00E94C32&quot;/&gt;&lt;wsp:rsid wsp:val=&quot;00E95976&quot;/&gt;&lt;wsp:rsid wsp:val=&quot;00E95DA4&quot;/&gt;&lt;wsp:rsid wsp:val=&quot;00E96610&quot;/&gt;&lt;wsp:rsid wsp:val=&quot;00E96A52&quot;/&gt;&lt;wsp:rsid wsp:val=&quot;00EA003C&quot;/&gt;&lt;wsp:rsid wsp:val=&quot;00EA35F5&quot;/&gt;&lt;wsp:rsid wsp:val=&quot;00EA4937&quot;/&gt;&lt;wsp:rsid wsp:val=&quot;00EA4D7B&quot;/&gt;&lt;wsp:rsid wsp:val=&quot;00EA55D3&quot;/&gt;&lt;wsp:rsid wsp:val=&quot;00EA5D30&quot;/&gt;&lt;wsp:rsid wsp:val=&quot;00EA7653&quot;/&gt;&lt;wsp:rsid wsp:val=&quot;00EA7728&quot;/&gt;&lt;wsp:rsid wsp:val=&quot;00EB0B34&quot;/&gt;&lt;wsp:rsid wsp:val=&quot;00EB0CBF&quot;/&gt;&lt;wsp:rsid wsp:val=&quot;00EB12A2&quot;/&gt;&lt;wsp:rsid wsp:val=&quot;00EB3475&quot;/&gt;&lt;wsp:rsid wsp:val=&quot;00EB3F5F&quot;/&gt;&lt;wsp:rsid wsp:val=&quot;00EB4BAA&quot;/&gt;&lt;wsp:rsid wsp:val=&quot;00EB5986&quot;/&gt;&lt;wsp:rsid wsp:val=&quot;00EB5C20&quot;/&gt;&lt;wsp:rsid wsp:val=&quot;00EB7848&quot;/&gt;&lt;wsp:rsid wsp:val=&quot;00EB7869&quot;/&gt;&lt;wsp:rsid wsp:val=&quot;00EC11DC&quot;/&gt;&lt;wsp:rsid wsp:val=&quot;00EC3415&quot;/&gt;&lt;wsp:rsid wsp:val=&quot;00EC35BE&quot;/&gt;&lt;wsp:rsid wsp:val=&quot;00EC4634&quot;/&gt;&lt;wsp:rsid wsp:val=&quot;00EC54B8&quot;/&gt;&lt;wsp:rsid wsp:val=&quot;00EC6F85&quot;/&gt;&lt;wsp:rsid wsp:val=&quot;00EC7231&quot;/&gt;&lt;wsp:rsid wsp:val=&quot;00ED038D&quot;/&gt;&lt;wsp:rsid wsp:val=&quot;00ED1EC8&quot;/&gt;&lt;wsp:rsid wsp:val=&quot;00ED2B9C&quot;/&gt;&lt;wsp:rsid wsp:val=&quot;00ED3AE1&quot;/&gt;&lt;wsp:rsid wsp:val=&quot;00ED42A8&quot;/&gt;&lt;wsp:rsid wsp:val=&quot;00ED5A54&quot;/&gt;&lt;wsp:rsid wsp:val=&quot;00ED6476&quot;/&gt;&lt;wsp:rsid wsp:val=&quot;00ED65C8&quot;/&gt;&lt;wsp:rsid wsp:val=&quot;00ED68C9&quot;/&gt;&lt;wsp:rsid wsp:val=&quot;00ED6C06&quot;/&gt;&lt;wsp:rsid wsp:val=&quot;00ED7276&quot;/&gt;&lt;wsp:rsid wsp:val=&quot;00ED7826&quot;/&gt;&lt;wsp:rsid wsp:val=&quot;00EE0CF2&quot;/&gt;&lt;wsp:rsid wsp:val=&quot;00EE1463&quot;/&gt;&lt;wsp:rsid wsp:val=&quot;00EE1574&quot;/&gt;&lt;wsp:rsid wsp:val=&quot;00EE19D7&quot;/&gt;&lt;wsp:rsid wsp:val=&quot;00EE3EAF&quot;/&gt;&lt;wsp:rsid wsp:val=&quot;00EE46A9&quot;/&gt;&lt;wsp:rsid wsp:val=&quot;00EE4BA8&quot;/&gt;&lt;wsp:rsid wsp:val=&quot;00EE5E57&quot;/&gt;&lt;wsp:rsid wsp:val=&quot;00EE6113&quot;/&gt;&lt;wsp:rsid wsp:val=&quot;00EE676F&quot;/&gt;&lt;wsp:rsid wsp:val=&quot;00EE7506&quot;/&gt;&lt;wsp:rsid wsp:val=&quot;00EE7823&quot;/&gt;&lt;wsp:rsid wsp:val=&quot;00EF034C&quot;/&gt;&lt;wsp:rsid wsp:val=&quot;00EF1C5F&quot;/&gt;&lt;wsp:rsid wsp:val=&quot;00EF336F&quot;/&gt;&lt;wsp:rsid wsp:val=&quot;00EF38CB&quot;/&gt;&lt;wsp:rsid wsp:val=&quot;00EF3E47&quot;/&gt;&lt;wsp:rsid wsp:val=&quot;00EF4868&quot;/&gt;&lt;wsp:rsid wsp:val=&quot;00EF514A&quot;/&gt;&lt;wsp:rsid wsp:val=&quot;00EF5B0D&quot;/&gt;&lt;wsp:rsid wsp:val=&quot;00EF6FF8&quot;/&gt;&lt;wsp:rsid wsp:val=&quot;00EF7BC1&quot;/&gt;&lt;wsp:rsid wsp:val=&quot;00EF7C8C&quot;/&gt;&lt;wsp:rsid wsp:val=&quot;00EF7E89&quot;/&gt;&lt;wsp:rsid wsp:val=&quot;00F01E13&quot;/&gt;&lt;wsp:rsid wsp:val=&quot;00F02314&quot;/&gt;&lt;wsp:rsid wsp:val=&quot;00F02CDA&quot;/&gt;&lt;wsp:rsid wsp:val=&quot;00F04DF9&quot;/&gt;&lt;wsp:rsid wsp:val=&quot;00F05667&quot;/&gt;&lt;wsp:rsid wsp:val=&quot;00F05CA6&quot;/&gt;&lt;wsp:rsid wsp:val=&quot;00F069BA&quot;/&gt;&lt;wsp:rsid wsp:val=&quot;00F06C26&quot;/&gt;&lt;wsp:rsid wsp:val=&quot;00F10291&quot;/&gt;&lt;wsp:rsid wsp:val=&quot;00F14418&quot;/&gt;&lt;wsp:rsid wsp:val=&quot;00F14E48&quot;/&gt;&lt;wsp:rsid wsp:val=&quot;00F165C0&quot;/&gt;&lt;wsp:rsid wsp:val=&quot;00F17932&quot;/&gt;&lt;wsp:rsid wsp:val=&quot;00F17A44&quot;/&gt;&lt;wsp:rsid wsp:val=&quot;00F22001&quot;/&gt;&lt;wsp:rsid wsp:val=&quot;00F2277B&quot;/&gt;&lt;wsp:rsid wsp:val=&quot;00F2307C&quot;/&gt;&lt;wsp:rsid wsp:val=&quot;00F2529A&quot;/&gt;&lt;wsp:rsid wsp:val=&quot;00F253C2&quot;/&gt;&lt;wsp:rsid wsp:val=&quot;00F25E49&quot;/&gt;&lt;wsp:rsid wsp:val=&quot;00F2619C&quot;/&gt;&lt;wsp:rsid wsp:val=&quot;00F26598&quot;/&gt;&lt;wsp:rsid wsp:val=&quot;00F30E83&quot;/&gt;&lt;wsp:rsid wsp:val=&quot;00F30EF8&quot;/&gt;&lt;wsp:rsid wsp:val=&quot;00F30F18&quot;/&gt;&lt;wsp:rsid wsp:val=&quot;00F315E5&quot;/&gt;&lt;wsp:rsid wsp:val=&quot;00F324D0&quot;/&gt;&lt;wsp:rsid wsp:val=&quot;00F32705&quot;/&gt;&lt;wsp:rsid wsp:val=&quot;00F32C03&quot;/&gt;&lt;wsp:rsid wsp:val=&quot;00F32D5F&quot;/&gt;&lt;wsp:rsid wsp:val=&quot;00F3347C&quot;/&gt;&lt;wsp:rsid wsp:val=&quot;00F344A3&quot;/&gt;&lt;wsp:rsid wsp:val=&quot;00F3657C&quot;/&gt;&lt;wsp:rsid wsp:val=&quot;00F3736A&quot;/&gt;&lt;wsp:rsid wsp:val=&quot;00F374AD&quot;/&gt;&lt;wsp:rsid wsp:val=&quot;00F37F21&quot;/&gt;&lt;wsp:rsid wsp:val=&quot;00F406DD&quot;/&gt;&lt;wsp:rsid wsp:val=&quot;00F42AEF&quot;/&gt;&lt;wsp:rsid wsp:val=&quot;00F4323E&quot;/&gt;&lt;wsp:rsid wsp:val=&quot;00F4384F&quot;/&gt;&lt;wsp:rsid wsp:val=&quot;00F43983&quot;/&gt;&lt;wsp:rsid wsp:val=&quot;00F43F1D&quot;/&gt;&lt;wsp:rsid wsp:val=&quot;00F441AB&quot;/&gt;&lt;wsp:rsid wsp:val=&quot;00F44E19&quot;/&gt;&lt;wsp:rsid wsp:val=&quot;00F46685&quot;/&gt;&lt;wsp:rsid wsp:val=&quot;00F467BC&quot;/&gt;&lt;wsp:rsid wsp:val=&quot;00F5271E&quot;/&gt;&lt;wsp:rsid wsp:val=&quot;00F5283D&quot;/&gt;&lt;wsp:rsid wsp:val=&quot;00F53299&quot;/&gt;&lt;wsp:rsid wsp:val=&quot;00F55DAF&quot;/&gt;&lt;wsp:rsid wsp:val=&quot;00F57B30&quot;/&gt;&lt;wsp:rsid wsp:val=&quot;00F60CAC&quot;/&gt;&lt;wsp:rsid wsp:val=&quot;00F60E5F&quot;/&gt;&lt;wsp:rsid wsp:val=&quot;00F63B67&quot;/&gt;&lt;wsp:rsid wsp:val=&quot;00F65577&quot;/&gt;&lt;wsp:rsid wsp:val=&quot;00F65E95&quot;/&gt;&lt;wsp:rsid wsp:val=&quot;00F6655A&quot;/&gt;&lt;wsp:rsid wsp:val=&quot;00F66B6D&quot;/&gt;&lt;wsp:rsid wsp:val=&quot;00F670A8&quot;/&gt;&lt;wsp:rsid wsp:val=&quot;00F672A3&quot;/&gt;&lt;wsp:rsid wsp:val=&quot;00F7057F&quot;/&gt;&lt;wsp:rsid wsp:val=&quot;00F724A5&quot;/&gt;&lt;wsp:rsid wsp:val=&quot;00F72D38&quot;/&gt;&lt;wsp:rsid wsp:val=&quot;00F739CF&quot;/&gt;&lt;wsp:rsid wsp:val=&quot;00F73DD4&quot;/&gt;&lt;wsp:rsid wsp:val=&quot;00F740DD&quot;/&gt;&lt;wsp:rsid wsp:val=&quot;00F75185&quot;/&gt;&lt;wsp:rsid wsp:val=&quot;00F76D5A&quot;/&gt;&lt;wsp:rsid wsp:val=&quot;00F77CE3&quot;/&gt;&lt;wsp:rsid wsp:val=&quot;00F801C7&quot;/&gt;&lt;wsp:rsid wsp:val=&quot;00F80D69&quot;/&gt;&lt;wsp:rsid wsp:val=&quot;00F81454&quot;/&gt;&lt;wsp:rsid wsp:val=&quot;00F8292D&quot;/&gt;&lt;wsp:rsid wsp:val=&quot;00F8415B&quot;/&gt;&lt;wsp:rsid wsp:val=&quot;00F8482D&quot;/&gt;&lt;wsp:rsid wsp:val=&quot;00F85821&quot;/&gt;&lt;wsp:rsid wsp:val=&quot;00F85F7F&quot;/&gt;&lt;wsp:rsid wsp:val=&quot;00F87BEC&quot;/&gt;&lt;wsp:rsid wsp:val=&quot;00F910FB&quot;/&gt;&lt;wsp:rsid wsp:val=&quot;00F9139D&quot;/&gt;&lt;wsp:rsid wsp:val=&quot;00F9232C&quot;/&gt;&lt;wsp:rsid wsp:val=&quot;00F92858&quot;/&gt;&lt;wsp:rsid wsp:val=&quot;00F92A23&quot;/&gt;&lt;wsp:rsid wsp:val=&quot;00F92FE2&quot;/&gt;&lt;wsp:rsid wsp:val=&quot;00F930F5&quot;/&gt;&lt;wsp:rsid wsp:val=&quot;00F9478B&quot;/&gt;&lt;wsp:rsid wsp:val=&quot;00F962BE&quot;/&gt;&lt;wsp:rsid wsp:val=&quot;00F97648&quot;/&gt;&lt;wsp:rsid wsp:val=&quot;00F97D36&quot;/&gt;&lt;wsp:rsid wsp:val=&quot;00F97D97&quot;/&gt;&lt;wsp:rsid wsp:val=&quot;00FA08A7&quot;/&gt;&lt;wsp:rsid wsp:val=&quot;00FA1173&quot;/&gt;&lt;wsp:rsid wsp:val=&quot;00FA217F&quot;/&gt;&lt;wsp:rsid wsp:val=&quot;00FA269A&quot;/&gt;&lt;wsp:rsid wsp:val=&quot;00FA4A6A&quot;/&gt;&lt;wsp:rsid wsp:val=&quot;00FA4B39&quot;/&gt;&lt;wsp:rsid wsp:val=&quot;00FA5C59&quot;/&gt;&lt;wsp:rsid wsp:val=&quot;00FA6E78&quot;/&gt;&lt;wsp:rsid wsp:val=&quot;00FA6E81&quot;/&gt;&lt;wsp:rsid wsp:val=&quot;00FA753C&quot;/&gt;&lt;wsp:rsid wsp:val=&quot;00FA7CE3&quot;/&gt;&lt;wsp:rsid wsp:val=&quot;00FB44D6&quot;/&gt;&lt;wsp:rsid wsp:val=&quot;00FB490F&quot;/&gt;&lt;wsp:rsid wsp:val=&quot;00FB614B&quot;/&gt;&lt;wsp:rsid wsp:val=&quot;00FB6E30&quot;/&gt;&lt;wsp:rsid wsp:val=&quot;00FB78E7&quot;/&gt;&lt;wsp:rsid wsp:val=&quot;00FC032D&quot;/&gt;&lt;wsp:rsid wsp:val=&quot;00FC0B47&quot;/&gt;&lt;wsp:rsid wsp:val=&quot;00FC0BCB&quot;/&gt;&lt;wsp:rsid wsp:val=&quot;00FC0CB7&quot;/&gt;&lt;wsp:rsid wsp:val=&quot;00FC16C6&quot;/&gt;&lt;wsp:rsid wsp:val=&quot;00FC1BBE&quot;/&gt;&lt;wsp:rsid wsp:val=&quot;00FC1ECA&quot;/&gt;&lt;wsp:rsid wsp:val=&quot;00FC36CD&quot;/&gt;&lt;wsp:rsid wsp:val=&quot;00FC4320&quot;/&gt;&lt;wsp:rsid wsp:val=&quot;00FC4936&quot;/&gt;&lt;wsp:rsid wsp:val=&quot;00FC4CAD&quot;/&gt;&lt;wsp:rsid wsp:val=&quot;00FC4CB5&quot;/&gt;&lt;wsp:rsid wsp:val=&quot;00FC6934&quot;/&gt;&lt;wsp:rsid wsp:val=&quot;00FC7D96&quot;/&gt;&lt;wsp:rsid wsp:val=&quot;00FD0257&quot;/&gt;&lt;wsp:rsid wsp:val=&quot;00FD0C3A&quot;/&gt;&lt;wsp:rsid wsp:val=&quot;00FD1E99&quot;/&gt;&lt;wsp:rsid wsp:val=&quot;00FD2641&quot;/&gt;&lt;wsp:rsid wsp:val=&quot;00FD38F0&quot;/&gt;&lt;wsp:rsid wsp:val=&quot;00FD39A2&quot;/&gt;&lt;wsp:rsid wsp:val=&quot;00FD4775&quot;/&gt;&lt;wsp:rsid wsp:val=&quot;00FD5CEC&quot;/&gt;&lt;wsp:rsid wsp:val=&quot;00FD7586&quot;/&gt;&lt;wsp:rsid wsp:val=&quot;00FD7AC0&quot;/&gt;&lt;wsp:rsid wsp:val=&quot;00FD7FD1&quot;/&gt;&lt;wsp:rsid wsp:val=&quot;00FE02C3&quot;/&gt;&lt;wsp:rsid wsp:val=&quot;00FE0D17&quot;/&gt;&lt;wsp:rsid wsp:val=&quot;00FE0DEC&quot;/&gt;&lt;wsp:rsid wsp:val=&quot;00FE0E3D&quot;/&gt;&lt;wsp:rsid wsp:val=&quot;00FE0F96&quot;/&gt;&lt;wsp:rsid wsp:val=&quot;00FE1CBC&quot;/&gt;&lt;wsp:rsid wsp:val=&quot;00FE35CD&quot;/&gt;&lt;wsp:rsid wsp:val=&quot;00FE3650&quot;/&gt;&lt;wsp:rsid wsp:val=&quot;00FE6D0F&quot;/&gt;&lt;wsp:rsid wsp:val=&quot;00FF09CF&quot;/&gt;&lt;wsp:rsid wsp:val=&quot;00FF13F1&quot;/&gt;&lt;wsp:rsid wsp:val=&quot;00FF3B9A&quot;/&gt;&lt;wsp:rsid wsp:val=&quot;00FF3D05&quot;/&gt;&lt;wsp:rsid wsp:val=&quot;00FF4C12&quot;/&gt;&lt;/wsp:rsids&gt;&lt;/w:docPr&gt;&lt;w:body&gt;&lt;w:p wsp:rsidR=&quot;00000000&quot; wsp:rsidRDefault=&quot;004F3489&quot;&gt;&lt;m:oMathPara&gt;&lt;m:oMath&gt;&lt;m:r&gt;&lt;w:rPr&gt;&lt;w:rFonts w:ascii=&quot;Cambria Math&quot; w:h-ansi=&quot;Cambria Math&quot;/&gt;&lt;wx:font wx:val=&quot;Cambria Math&quot;/&gt;&lt;w:i/&gt;&lt;w:sz w:val=&quot;24&quot;/&gt;&lt;w:sz-cs w:val=&quot;24&quot;/&gt;&lt;/w:rPr&gt;&lt;m:t&gt;?'V&lt;/m:t&gt;&lt;/m:r&gt;&lt;/m:oMath&gt;&lt;/m:oMathPara&gt;&lt;/w:p&gt;&lt;w:sectPr wsp:rsidR=&quot;00000000&quot;&gt;&lt;w:pgSz w:w=&quot;12240&quot; w:h=&quot;15840&quot;/&gt;&lt;w:pgMar w:top=&quot;1440&quot; w:right=&quot;1440&quot; w:bottom=&quot;1440&quot; w:left=&quot;1440&quot; w:header=&quot;720&quot; w:footer=&quot;720&quot; w:gutter=&quot;0&quot;&quot;&quot;&quot;&quot;&quot;&quot;/&gt;&lt;w:cols w:space=&quot;720&quot;/&gt;&lt;/w:sectPr&gt;&lt;/w:body&gt;&lt;/w:wordDocument&gt;">
            <v:imagedata r:id="rId12" o:title="" chromakey="white"/>
          </v:shape>
        </w:pict>
      </w:r>
      <w:r w:rsidRPr="006947B3">
        <w:rPr>
          <w:rFonts w:ascii="Times New Roman" w:hAnsi="Times New Roman"/>
          <w:szCs w:val="24"/>
        </w:rPr>
        <w:instrText xml:space="preserve"> </w:instrText>
      </w:r>
      <w:r w:rsidRPr="006947B3">
        <w:rPr>
          <w:rFonts w:ascii="Times New Roman" w:hAnsi="Times New Roman"/>
          <w:szCs w:val="24"/>
        </w:rPr>
        <w:fldChar w:fldCharType="end"/>
      </w:r>
      <w:r w:rsidRPr="006947B3">
        <w:rPr>
          <w:rFonts w:ascii="Times New Roman" w:hAnsi="Times New Roman"/>
          <w:szCs w:val="24"/>
        </w:rPr>
        <w:t xml:space="preserve"> was the air v</w:t>
      </w:r>
      <w:r w:rsidR="00F80936" w:rsidRPr="006947B3">
        <w:rPr>
          <w:rFonts w:ascii="Times New Roman" w:hAnsi="Times New Roman"/>
          <w:szCs w:val="24"/>
        </w:rPr>
        <w:t xml:space="preserve">olume sampled by the sampler </w:t>
      </w:r>
      <w:r w:rsidRPr="006947B3">
        <w:rPr>
          <w:rFonts w:ascii="Times New Roman" w:hAnsi="Times New Roman"/>
          <w:szCs w:val="24"/>
        </w:rPr>
        <w:t>during each revolution.</w:t>
      </w:r>
    </w:p>
    <w:p w14:paraId="0766C47E" w14:textId="0865979B" w:rsidR="00067FC5" w:rsidRPr="000E5602" w:rsidRDefault="00067FC5">
      <w:pPr>
        <w:pStyle w:val="Heading2"/>
        <w:spacing w:line="480" w:lineRule="auto"/>
        <w:rPr>
          <w:rFonts w:ascii="Times New Roman" w:hAnsi="Times New Roman"/>
          <w:sz w:val="22"/>
          <w:szCs w:val="22"/>
        </w:rPr>
        <w:pPrChange w:id="287" w:author="Liu, Jun" w:date="2016-12-03T10:46:00Z">
          <w:pPr>
            <w:pStyle w:val="Heading2"/>
          </w:pPr>
        </w:pPrChange>
      </w:pPr>
      <w:r w:rsidRPr="000E5602">
        <w:rPr>
          <w:rFonts w:ascii="Times New Roman" w:hAnsi="Times New Roman" w:cs="Times New Roman"/>
          <w:sz w:val="22"/>
          <w:szCs w:val="22"/>
        </w:rPr>
        <w:t>Seed depositio</w:t>
      </w:r>
      <w:ins w:id="288" w:author="Liu, Jun" w:date="2016-12-03T17:24:00Z">
        <w:r w:rsidR="000E5602">
          <w:rPr>
            <w:rFonts w:ascii="Times New Roman" w:hAnsi="Times New Roman" w:cs="Times New Roman"/>
            <w:sz w:val="22"/>
            <w:szCs w:val="22"/>
          </w:rPr>
          <w:t>n</w:t>
        </w:r>
      </w:ins>
      <w:del w:id="289" w:author="Liu, Jun" w:date="2016-12-03T17:24:00Z">
        <w:r w:rsidRPr="000E5602" w:rsidDel="000E5602">
          <w:rPr>
            <w:rFonts w:ascii="Times New Roman" w:hAnsi="Times New Roman" w:cs="Times New Roman"/>
            <w:sz w:val="22"/>
            <w:szCs w:val="22"/>
          </w:rPr>
          <w:delText>n measurement and calculation</w:delText>
        </w:r>
      </w:del>
      <w:r w:rsidRPr="000E5602">
        <w:rPr>
          <w:rFonts w:ascii="Times New Roman" w:hAnsi="Times New Roman" w:cs="Times New Roman"/>
          <w:sz w:val="22"/>
          <w:szCs w:val="22"/>
        </w:rPr>
        <w:t xml:space="preserve"> </w:t>
      </w:r>
    </w:p>
    <w:p w14:paraId="0C8CD2FE" w14:textId="03354925" w:rsidR="004307E4" w:rsidRPr="006947B3" w:rsidRDefault="00E14698">
      <w:pPr>
        <w:autoSpaceDE w:val="0"/>
        <w:autoSpaceDN w:val="0"/>
        <w:adjustRightInd w:val="0"/>
        <w:spacing w:after="0" w:line="480" w:lineRule="auto"/>
        <w:ind w:firstLine="720"/>
        <w:rPr>
          <w:rFonts w:ascii="Times New Roman" w:hAnsi="Times New Roman"/>
          <w:szCs w:val="24"/>
        </w:rPr>
      </w:pPr>
      <w:ins w:id="290" w:author="Liu, Jun" w:date="2016-12-03T17:47:00Z">
        <w:r>
          <w:rPr>
            <w:rFonts w:ascii="Times New Roman" w:hAnsi="Times New Roman"/>
            <w:szCs w:val="24"/>
          </w:rPr>
          <w:t>Different from the seed concentration measurement, t</w:t>
        </w:r>
      </w:ins>
      <w:del w:id="291" w:author="Liu, Jun" w:date="2016-12-03T17:47:00Z">
        <w:r w:rsidR="004307E4" w:rsidRPr="006947B3" w:rsidDel="00E14698">
          <w:rPr>
            <w:rFonts w:ascii="Times New Roman" w:hAnsi="Times New Roman"/>
            <w:szCs w:val="24"/>
          </w:rPr>
          <w:delText>T</w:delText>
        </w:r>
      </w:del>
      <w:r w:rsidR="004307E4" w:rsidRPr="006947B3">
        <w:rPr>
          <w:rFonts w:ascii="Times New Roman" w:hAnsi="Times New Roman"/>
          <w:szCs w:val="24"/>
        </w:rPr>
        <w:t>he deposition rate of seed in and outside of the source field</w:t>
      </w:r>
      <w:ins w:id="292" w:author="Liu, Jun" w:date="2016-12-03T17:47:00Z">
        <w:r>
          <w:rPr>
            <w:rFonts w:ascii="Times New Roman" w:hAnsi="Times New Roman"/>
            <w:szCs w:val="24"/>
          </w:rPr>
          <w:t xml:space="preserve"> was</w:t>
        </w:r>
      </w:ins>
      <w:ins w:id="293" w:author="Liu, Jun" w:date="2016-12-03T17:48:00Z">
        <w:r>
          <w:rPr>
            <w:rFonts w:ascii="Times New Roman" w:hAnsi="Times New Roman"/>
            <w:szCs w:val="24"/>
          </w:rPr>
          <w:t xml:space="preserve"> measured through</w:t>
        </w:r>
      </w:ins>
      <w:del w:id="294" w:author="Liu, Jun" w:date="2016-12-03T17:48:00Z">
        <w:r w:rsidR="004307E4" w:rsidRPr="006947B3" w:rsidDel="00E14698">
          <w:rPr>
            <w:rFonts w:ascii="Times New Roman" w:hAnsi="Times New Roman"/>
            <w:szCs w:val="24"/>
          </w:rPr>
          <w:delText xml:space="preserve"> in the downwind direction was measured by</w:delText>
        </w:r>
      </w:del>
      <w:r w:rsidR="004307E4" w:rsidRPr="006947B3">
        <w:rPr>
          <w:rFonts w:ascii="Times New Roman" w:hAnsi="Times New Roman"/>
          <w:szCs w:val="24"/>
        </w:rPr>
        <w:t xml:space="preserve"> greased microscope slides placed on the ground</w:t>
      </w:r>
      <w:r w:rsidR="004307E4" w:rsidRPr="006947B3">
        <w:rPr>
          <w:rFonts w:ascii="Times New Roman" w:hAnsi="Times New Roman"/>
          <w:szCs w:val="24"/>
          <w:lang w:eastAsia="zh-CN"/>
        </w:rPr>
        <w:t xml:space="preserve"> (the size of the slides were the same as those used in the </w:t>
      </w:r>
      <w:proofErr w:type="spellStart"/>
      <w:r w:rsidR="004307E4" w:rsidRPr="006947B3">
        <w:rPr>
          <w:rFonts w:ascii="Times New Roman" w:hAnsi="Times New Roman"/>
          <w:szCs w:val="24"/>
          <w:lang w:eastAsia="zh-CN"/>
        </w:rPr>
        <w:t>Rotorod</w:t>
      </w:r>
      <w:proofErr w:type="spellEnd"/>
      <w:r w:rsidR="004307E4" w:rsidRPr="006947B3">
        <w:rPr>
          <w:rFonts w:ascii="Times New Roman" w:hAnsi="Times New Roman"/>
          <w:szCs w:val="24"/>
          <w:lang w:eastAsia="zh-CN"/>
        </w:rPr>
        <w:t xml:space="preserve"> samplers)</w:t>
      </w:r>
      <w:ins w:id="295" w:author="Liu, Jun" w:date="2016-12-03T17:48:00Z">
        <w:r>
          <w:rPr>
            <w:rFonts w:ascii="Times New Roman" w:hAnsi="Times New Roman"/>
            <w:szCs w:val="24"/>
            <w:lang w:eastAsia="zh-CN"/>
          </w:rPr>
          <w:t xml:space="preserve"> </w:t>
        </w:r>
        <w:r>
          <w:rPr>
            <w:rFonts w:ascii="Times New Roman" w:hAnsi="Times New Roman"/>
            <w:szCs w:val="24"/>
          </w:rPr>
          <w:t xml:space="preserve"> along</w:t>
        </w:r>
        <w:r w:rsidRPr="006947B3">
          <w:rPr>
            <w:rFonts w:ascii="Times New Roman" w:hAnsi="Times New Roman"/>
            <w:szCs w:val="24"/>
          </w:rPr>
          <w:t xml:space="preserve"> the d</w:t>
        </w:r>
        <w:r>
          <w:rPr>
            <w:rFonts w:ascii="Times New Roman" w:hAnsi="Times New Roman"/>
            <w:szCs w:val="24"/>
          </w:rPr>
          <w:t>ownwind direction</w:t>
        </w:r>
      </w:ins>
      <w:r w:rsidR="004307E4" w:rsidRPr="006947B3">
        <w:rPr>
          <w:rFonts w:ascii="Times New Roman" w:hAnsi="Times New Roman"/>
          <w:szCs w:val="24"/>
        </w:rPr>
        <w:t xml:space="preserve">. </w:t>
      </w:r>
      <w:del w:id="296" w:author="Liu, Jun" w:date="2016-12-03T17:51:00Z">
        <w:r w:rsidR="004307E4" w:rsidRPr="006947B3" w:rsidDel="00E14698">
          <w:rPr>
            <w:rFonts w:ascii="Times New Roman" w:hAnsi="Times New Roman"/>
            <w:szCs w:val="24"/>
          </w:rPr>
          <w:delText xml:space="preserve">The deposition slides in the downwind direction were placed and collected at the same time as the concentration slides. </w:delText>
        </w:r>
      </w:del>
      <w:r w:rsidR="004307E4" w:rsidRPr="006947B3">
        <w:rPr>
          <w:rFonts w:ascii="Times New Roman" w:hAnsi="Times New Roman"/>
          <w:szCs w:val="24"/>
        </w:rPr>
        <w:t xml:space="preserve">The collection efficiency of the slide traps was assumed to be 100% </w:t>
      </w:r>
      <w:r w:rsidR="001B0EA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"10.3965/j.issn.1934-6344.2010.02.018-030", "author" : [ { "dropping-particle" : "", "family" : "Wang", "given" : "Junming", "non-dropping-particle" : "", "parse-names" : false, "suffix" : "" }, { "dropping-particle" : "", "family" : "Yang", "given" : "Xiusheng", "non-dropping-particle" : "", "parse-names" : false, "suffix" : "" } ], "container-title" : "Int J Agric &amp; Biol Eng", "id" : "ITEM-1", "issue" : "2", "issued" : { "date-parts" : [ [ "2010" ] ] }, "page" : "18\u201330", "title" : "Development and validation of atmospheric gene flow model for assessing environmental risks from transgenic corn crops", "type" : "article-journal", "volume" : "3" }, "uris" : [ "http://www.mendeley.com/documents/?uuid=312aee31-4600-4c4e-b63d-2be6e320dd5a" ] }, { "id" : "ITEM-2", "itemData" : { "DOI" : "10.1007/BF00120842", "ISSN" : "0006-8314", "author" : [ { "dropping-particle" : "", "family" : "Aylor", "given" : "Donald E.", "non-dropping-particle" : "", "parse-names" : false, "suffix" : "" }, { "dropping-particle" : "", "family" : "Ferrandino", "given" : "Francis J.", "non-dropping-particle" : "", "parse-names" : false, "suffix" : "" } ], "container-title" : "Boundary-Layer Meteorology", "id" : "ITEM-2", "issue" : "3", "issued" : { "date-parts" : [ [ "1989", "2" ] ] }, "page" : "251-273", "title" : "Dispersion of spores released from an elevated line source within a wheat canopy", "type" : "article-journal", "volume" : "46" }, "uris" : [ "http://www.mendeley.com/documents/?uuid=916b1cae-f2fd-4b07-a570-8b7a8f4e9147" ] }, { "id" : "ITEM-3", "itemData" : { "DOI" : "10.2134/agronj1972.00021962006400040004x", "ISSN" : "0002-1962", "author" : [ { "dropping-particle" : "", "family" : "Raynor", "given" : "Gilbert S.", "non-dropping-particle" : "", "parse-names" : false, "suffix" : "" }, { "dropping-particle" : "", "family" : "Ogden", "given" : "Eugene C.", "non-dropping-particle" : "", "parse-names" : false, "suffix" : "" }, { "dropping-particle" : "V.", "family" : "Hayes", "given" : "Janet", "non-dropping-particle" : "", "parse-names" : false, "suffix" : "" } ], "container-title" : "Agronomy Journal", "id" : "ITEM-3", "issue" : "4", "issued" : { "date-parts" : [ [ "1972" ] ] }, "page" : "420", "title" : "Dispersion and Deposition of Corn Pollen from Experimental Sources1", "type" : "article-journal", "volume" : "64" }, "uris" : [ "http://www.mendeley.com/documents/?uuid=aaf77b6f-baf2-4233-af60-f52b1105d395" ] } ], "mendeley" : { "formattedCitation" : "(Aylor &amp; Ferrandino, 1989; Raynor, Ogden, &amp; Hayes, 1972; Wang &amp; Yang, 2010)", "manualFormatting" : "(Aylor and Ferrandino 1989; Raynor et al. 1972; Wang and Yang 2010)", "plainTextFormattedCitation" : "(Aylor &amp; Ferrandino, 1989; Raynor, Ogden, &amp; Hayes, 1972; Wang &amp; Yang, 2010)", "previouslyFormattedCitation" : "(Aylor &amp; Ferrandino, 1989; Raynor, Ogden, &amp; Hayes, 1972; Wang &amp; Yang, 2010)" }, "properties" : { "noteIndex" : 0 }, "schema" : "https://github.com/citation-style-language/schema/raw/master/csl-citation.json" }</w:instrText>
      </w:r>
      <w:r w:rsidR="001B0EA9">
        <w:rPr>
          <w:rFonts w:ascii="Times New Roman" w:hAnsi="Times New Roman"/>
          <w:szCs w:val="24"/>
        </w:rPr>
        <w:fldChar w:fldCharType="separate"/>
      </w:r>
      <w:r w:rsidR="001B0EA9" w:rsidRPr="001B0EA9">
        <w:rPr>
          <w:rFonts w:ascii="Times New Roman" w:hAnsi="Times New Roman"/>
          <w:noProof/>
          <w:szCs w:val="24"/>
        </w:rPr>
        <w:t xml:space="preserve">(Aylor </w:t>
      </w:r>
      <w:r w:rsidR="003217A4">
        <w:rPr>
          <w:rFonts w:ascii="Times New Roman" w:hAnsi="Times New Roman"/>
          <w:noProof/>
          <w:szCs w:val="24"/>
        </w:rPr>
        <w:t>and</w:t>
      </w:r>
      <w:r w:rsidR="003217A4" w:rsidRPr="001B0EA9">
        <w:rPr>
          <w:rFonts w:ascii="Times New Roman" w:hAnsi="Times New Roman"/>
          <w:noProof/>
          <w:szCs w:val="24"/>
        </w:rPr>
        <w:t xml:space="preserve"> </w:t>
      </w:r>
      <w:r w:rsidR="001B0EA9" w:rsidRPr="001B0EA9">
        <w:rPr>
          <w:rFonts w:ascii="Times New Roman" w:hAnsi="Times New Roman"/>
          <w:noProof/>
          <w:szCs w:val="24"/>
        </w:rPr>
        <w:t>Ferrandino 1989; Raynor</w:t>
      </w:r>
      <w:r w:rsidR="003217A4">
        <w:rPr>
          <w:rFonts w:ascii="Times New Roman" w:hAnsi="Times New Roman"/>
          <w:noProof/>
          <w:szCs w:val="24"/>
        </w:rPr>
        <w:t xml:space="preserve"> et al. </w:t>
      </w:r>
      <w:r w:rsidR="001B0EA9" w:rsidRPr="001B0EA9">
        <w:rPr>
          <w:rFonts w:ascii="Times New Roman" w:hAnsi="Times New Roman"/>
          <w:noProof/>
          <w:szCs w:val="24"/>
        </w:rPr>
        <w:t xml:space="preserve">1972; Wang </w:t>
      </w:r>
      <w:r w:rsidR="003217A4">
        <w:rPr>
          <w:rFonts w:ascii="Times New Roman" w:hAnsi="Times New Roman"/>
          <w:noProof/>
          <w:szCs w:val="24"/>
        </w:rPr>
        <w:t>and</w:t>
      </w:r>
      <w:r w:rsidR="003217A4" w:rsidRPr="001B0EA9">
        <w:rPr>
          <w:rFonts w:ascii="Times New Roman" w:hAnsi="Times New Roman"/>
          <w:noProof/>
          <w:szCs w:val="24"/>
        </w:rPr>
        <w:t xml:space="preserve"> </w:t>
      </w:r>
      <w:r w:rsidR="001B0EA9" w:rsidRPr="001B0EA9">
        <w:rPr>
          <w:rFonts w:ascii="Times New Roman" w:hAnsi="Times New Roman"/>
          <w:noProof/>
          <w:szCs w:val="24"/>
        </w:rPr>
        <w:t>Yang 2010)</w:t>
      </w:r>
      <w:r w:rsidR="001B0EA9">
        <w:rPr>
          <w:rFonts w:ascii="Times New Roman" w:hAnsi="Times New Roman"/>
          <w:szCs w:val="24"/>
        </w:rPr>
        <w:fldChar w:fldCharType="end"/>
      </w:r>
      <w:r w:rsidR="004307E4" w:rsidRPr="006947B3">
        <w:rPr>
          <w:rFonts w:ascii="Times New Roman" w:hAnsi="Times New Roman"/>
          <w:szCs w:val="24"/>
        </w:rPr>
        <w:t xml:space="preserve">. </w:t>
      </w:r>
      <w:ins w:id="297" w:author="Liu, Jun" w:date="2016-12-03T18:05:00Z">
        <w:r w:rsidR="00614EDB">
          <w:rPr>
            <w:rFonts w:ascii="Times New Roman" w:hAnsi="Times New Roman"/>
            <w:szCs w:val="24"/>
          </w:rPr>
          <w:t>There were</w:t>
        </w:r>
        <w:r w:rsidR="004B3A0F">
          <w:rPr>
            <w:rFonts w:ascii="Times New Roman" w:hAnsi="Times New Roman"/>
            <w:szCs w:val="24"/>
          </w:rPr>
          <w:t xml:space="preserve"> no overloadi</w:t>
        </w:r>
        <w:r w:rsidR="00614EDB">
          <w:rPr>
            <w:rFonts w:ascii="Times New Roman" w:hAnsi="Times New Roman"/>
            <w:szCs w:val="24"/>
          </w:rPr>
          <w:t>ng problem</w:t>
        </w:r>
      </w:ins>
      <w:ins w:id="298" w:author="Liu, Jun" w:date="2016-12-03T18:08:00Z">
        <w:r w:rsidR="00614EDB">
          <w:rPr>
            <w:rFonts w:ascii="Times New Roman" w:hAnsi="Times New Roman"/>
            <w:szCs w:val="24"/>
          </w:rPr>
          <w:t>s</w:t>
        </w:r>
      </w:ins>
      <w:ins w:id="299" w:author="Liu, Jun" w:date="2016-12-03T18:05:00Z">
        <w:r w:rsidR="00614EDB">
          <w:rPr>
            <w:rFonts w:ascii="Times New Roman" w:hAnsi="Times New Roman"/>
            <w:szCs w:val="24"/>
          </w:rPr>
          <w:t xml:space="preserve"> </w:t>
        </w:r>
        <w:r w:rsidR="004B3A0F">
          <w:rPr>
            <w:rFonts w:ascii="Times New Roman" w:hAnsi="Times New Roman"/>
            <w:szCs w:val="24"/>
          </w:rPr>
          <w:t xml:space="preserve">during the sampling </w:t>
        </w:r>
      </w:ins>
      <w:ins w:id="300" w:author="Liu, Jun" w:date="2016-12-03T18:07:00Z">
        <w:r w:rsidR="004B3A0F">
          <w:rPr>
            <w:rFonts w:ascii="Times New Roman" w:hAnsi="Times New Roman"/>
            <w:szCs w:val="24"/>
          </w:rPr>
          <w:t>period</w:t>
        </w:r>
      </w:ins>
      <w:ins w:id="301" w:author="Liu, Jun" w:date="2016-12-03T18:08:00Z">
        <w:r w:rsidR="00614EDB">
          <w:rPr>
            <w:rFonts w:ascii="Times New Roman" w:hAnsi="Times New Roman"/>
            <w:szCs w:val="24"/>
          </w:rPr>
          <w:t>s</w:t>
        </w:r>
      </w:ins>
      <w:ins w:id="302" w:author="Liu, Jun" w:date="2016-12-03T18:07:00Z">
        <w:r w:rsidR="00614EDB">
          <w:rPr>
            <w:rFonts w:ascii="Times New Roman" w:hAnsi="Times New Roman"/>
            <w:szCs w:val="24"/>
          </w:rPr>
          <w:t xml:space="preserve"> on both the </w:t>
        </w:r>
        <w:proofErr w:type="spellStart"/>
        <w:r w:rsidR="00614EDB">
          <w:rPr>
            <w:rFonts w:ascii="Times New Roman" w:hAnsi="Times New Roman"/>
            <w:szCs w:val="24"/>
          </w:rPr>
          <w:t>Rotorod</w:t>
        </w:r>
        <w:proofErr w:type="spellEnd"/>
        <w:r w:rsidR="00614EDB">
          <w:rPr>
            <w:rFonts w:ascii="Times New Roman" w:hAnsi="Times New Roman"/>
            <w:szCs w:val="24"/>
          </w:rPr>
          <w:t xml:space="preserve"> sampler slides and the </w:t>
        </w:r>
      </w:ins>
      <w:ins w:id="303" w:author="Liu, Jun" w:date="2016-12-03T18:08:00Z">
        <w:r w:rsidR="00614EDB">
          <w:rPr>
            <w:rFonts w:ascii="Times New Roman" w:hAnsi="Times New Roman"/>
            <w:szCs w:val="24"/>
          </w:rPr>
          <w:t>deposition</w:t>
        </w:r>
      </w:ins>
      <w:ins w:id="304" w:author="Liu, Jun" w:date="2016-12-03T18:07:00Z">
        <w:r w:rsidR="00614EDB">
          <w:rPr>
            <w:rFonts w:ascii="Times New Roman" w:hAnsi="Times New Roman"/>
            <w:szCs w:val="24"/>
          </w:rPr>
          <w:t xml:space="preserve"> </w:t>
        </w:r>
      </w:ins>
      <w:ins w:id="305" w:author="Liu, Jun" w:date="2016-12-03T18:08:00Z">
        <w:r w:rsidR="00614EDB">
          <w:rPr>
            <w:rFonts w:ascii="Times New Roman" w:hAnsi="Times New Roman"/>
            <w:szCs w:val="24"/>
          </w:rPr>
          <w:t>slides.</w:t>
        </w:r>
      </w:ins>
      <w:del w:id="306" w:author="Liu, Jun" w:date="2016-12-03T18:08:00Z">
        <w:r w:rsidR="004307E4" w:rsidRPr="006947B3" w:rsidDel="00614EDB">
          <w:rPr>
            <w:rFonts w:ascii="Times New Roman" w:hAnsi="Times New Roman"/>
            <w:szCs w:val="24"/>
          </w:rPr>
          <w:delText>The Rotorod sampler slides and the deposition slides were not overloaded by the sampled seed during each sampling period.</w:delText>
        </w:r>
      </w:del>
    </w:p>
    <w:p w14:paraId="11871D1D" w14:textId="10676924" w:rsidR="0076523B" w:rsidRPr="006947B3" w:rsidRDefault="0076523B" w:rsidP="00F80936">
      <w:pPr>
        <w:autoSpaceDE w:val="0"/>
        <w:autoSpaceDN w:val="0"/>
        <w:adjustRightInd w:val="0"/>
        <w:spacing w:after="0" w:line="480" w:lineRule="auto"/>
        <w:ind w:firstLine="720"/>
        <w:rPr>
          <w:rFonts w:ascii="Times New Roman" w:eastAsia="Calibri" w:hAnsi="Times New Roman"/>
          <w:szCs w:val="24"/>
        </w:rPr>
      </w:pPr>
      <w:r w:rsidRPr="006947B3">
        <w:rPr>
          <w:rFonts w:ascii="Times New Roman" w:eastAsia="Calibri" w:hAnsi="Times New Roman"/>
          <w:szCs w:val="24"/>
        </w:rPr>
        <w:t>The seed deposition rate (D) (</w:t>
      </w:r>
      <w:r w:rsidR="007914F7" w:rsidRPr="006947B3">
        <w:rPr>
          <w:rFonts w:ascii="Times New Roman" w:eastAsia="Calibri" w:hAnsi="Times New Roman"/>
          <w:szCs w:val="24"/>
        </w:rPr>
        <w:t>seed</w:t>
      </w:r>
      <w:r w:rsidRPr="006947B3">
        <w:rPr>
          <w:rFonts w:ascii="Times New Roman" w:eastAsia="Calibri" w:hAnsi="Times New Roman"/>
          <w:szCs w:val="24"/>
        </w:rPr>
        <w:t>s/m</w:t>
      </w:r>
      <w:r w:rsidRPr="006947B3">
        <w:rPr>
          <w:rFonts w:ascii="Times New Roman" w:eastAsia="Calibri" w:hAnsi="Times New Roman"/>
          <w:szCs w:val="24"/>
          <w:vertAlign w:val="superscript"/>
        </w:rPr>
        <w:t>2</w:t>
      </w:r>
      <w:r w:rsidRPr="006947B3">
        <w:rPr>
          <w:rFonts w:ascii="Times New Roman" w:eastAsia="Calibri" w:hAnsi="Times New Roman"/>
          <w:szCs w:val="24"/>
        </w:rPr>
        <w:t>/s) was determined as total seeds on each slide divided by the sampling area and time:</w:t>
      </w:r>
    </w:p>
    <w:p w14:paraId="1EA7E436" w14:textId="5BC40C8A" w:rsidR="00137034" w:rsidRPr="006947B3" w:rsidRDefault="00AC6799">
      <w:pPr>
        <w:autoSpaceDE w:val="0"/>
        <w:autoSpaceDN w:val="0"/>
        <w:adjustRightInd w:val="0"/>
        <w:spacing w:after="0" w:line="480" w:lineRule="auto"/>
        <w:jc w:val="center"/>
        <w:rPr>
          <w:rFonts w:ascii="Times New Roman" w:eastAsia="Calibri" w:hAnsi="Times New Roman"/>
          <w:szCs w:val="24"/>
        </w:rPr>
        <w:pPrChange w:id="307" w:author="Liu, Jun" w:date="2016-12-03T17:24:00Z">
          <w:pPr>
            <w:autoSpaceDE w:val="0"/>
            <w:autoSpaceDN w:val="0"/>
            <w:adjustRightInd w:val="0"/>
            <w:spacing w:after="0" w:line="480" w:lineRule="auto"/>
          </w:pPr>
        </w:pPrChange>
      </w:pPr>
      <m:oMath>
        <m:r>
          <w:rPr>
            <w:rFonts w:ascii="Cambria Math" w:eastAsia="Calibri" w:hAnsi="Cambria Math"/>
            <w:szCs w:val="24"/>
          </w:rPr>
          <m:t>D=</m:t>
        </m:r>
        <m:f>
          <m:fPr>
            <m:ctrlPr>
              <w:rPr>
                <w:rFonts w:ascii="Cambria Math" w:eastAsia="Calibri" w:hAnsi="Cambria Math"/>
                <w:i/>
                <w:szCs w:val="24"/>
              </w:rPr>
            </m:ctrlPr>
          </m:fPr>
          <m:num>
            <m:r>
              <w:rPr>
                <w:rFonts w:ascii="Cambria Math" w:eastAsia="Calibri" w:hAnsi="Cambria Math"/>
                <w:szCs w:val="24"/>
              </w:rPr>
              <m:t>N</m:t>
            </m:r>
          </m:num>
          <m:den>
            <m:r>
              <w:rPr>
                <w:rFonts w:ascii="Cambria Math" w:eastAsia="Calibri" w:hAnsi="Cambria Math"/>
                <w:szCs w:val="24"/>
              </w:rPr>
              <m:t>∆t×25×75×</m:t>
            </m:r>
            <m:sSup>
              <m:sSupPr>
                <m:ctrlPr>
                  <w:rPr>
                    <w:rFonts w:ascii="Cambria Math" w:eastAsia="Calibri" w:hAnsi="Cambria Math"/>
                    <w:i/>
                    <w:szCs w:val="24"/>
                  </w:rPr>
                </m:ctrlPr>
              </m:sSupPr>
              <m:e>
                <m:r>
                  <w:rPr>
                    <w:rFonts w:ascii="Cambria Math" w:eastAsia="Calibri" w:hAnsi="Cambria Math"/>
                    <w:szCs w:val="24"/>
                  </w:rPr>
                  <m:t>10</m:t>
                </m:r>
              </m:e>
              <m:sup>
                <m:r>
                  <w:rPr>
                    <w:rFonts w:ascii="Cambria Math" w:eastAsia="Calibri" w:hAnsi="Cambria Math"/>
                    <w:szCs w:val="24"/>
                  </w:rPr>
                  <m:t>-6</m:t>
                </m:r>
              </m:sup>
            </m:sSup>
          </m:den>
        </m:f>
      </m:oMath>
      <w:r w:rsidR="00137034" w:rsidRPr="006947B3">
        <w:rPr>
          <w:rFonts w:ascii="Times New Roman" w:eastAsia="Calibri" w:hAnsi="Times New Roman"/>
          <w:szCs w:val="24"/>
        </w:rPr>
        <w:t xml:space="preserve">                                    (2)</w:t>
      </w:r>
    </w:p>
    <w:p w14:paraId="71B86EBA" w14:textId="3ABE3FBE" w:rsidR="00B863DD" w:rsidRPr="006947B3" w:rsidRDefault="0076523B">
      <w:pPr>
        <w:spacing w:line="480" w:lineRule="auto"/>
        <w:rPr>
          <w:rFonts w:ascii="Times New Roman" w:hAnsi="Times New Roman"/>
          <w:szCs w:val="24"/>
        </w:rPr>
      </w:pPr>
      <w:r w:rsidRPr="006947B3">
        <w:rPr>
          <w:rFonts w:ascii="Times New Roman" w:eastAsia="Calibri" w:hAnsi="Times New Roman"/>
          <w:szCs w:val="24"/>
        </w:rPr>
        <w:t xml:space="preserve">where N is the total number of seeds on the slide, </w:t>
      </w:r>
      <w:r w:rsidRPr="006947B3">
        <w:rPr>
          <w:rFonts w:ascii="Times New Roman" w:hAnsi="Times New Roman"/>
          <w:szCs w:val="24"/>
        </w:rPr>
        <w:t xml:space="preserve">and ∆t (s) is the duration of each experimental period, </w:t>
      </w:r>
      <m:oMath>
        <m:r>
          <w:rPr>
            <w:rFonts w:ascii="Cambria Math" w:hAnsi="Cambria Math"/>
            <w:szCs w:val="24"/>
          </w:rPr>
          <m:t>25×75×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w:r w:rsidRPr="006947B3">
        <w:rPr>
          <w:rFonts w:ascii="Times New Roman" w:hAnsi="Times New Roman"/>
          <w:szCs w:val="24"/>
        </w:rPr>
        <w:t xml:space="preserve"> </w:t>
      </w:r>
      <w:r w:rsidR="00957809" w:rsidRPr="006947B3">
        <w:rPr>
          <w:rFonts w:ascii="Times New Roman" w:hAnsi="Times New Roman"/>
          <w:szCs w:val="24"/>
        </w:rPr>
        <w:t>m</w:t>
      </w:r>
      <w:r w:rsidR="00957809" w:rsidRPr="006947B3">
        <w:rPr>
          <w:rFonts w:ascii="Times New Roman" w:hAnsi="Times New Roman"/>
          <w:szCs w:val="24"/>
          <w:vertAlign w:val="superscript"/>
        </w:rPr>
        <w:t>2</w:t>
      </w:r>
      <w:r w:rsidR="00957809" w:rsidRPr="006947B3">
        <w:rPr>
          <w:rFonts w:ascii="Times New Roman" w:hAnsi="Times New Roman"/>
          <w:szCs w:val="24"/>
        </w:rPr>
        <w:t xml:space="preserve"> </w:t>
      </w:r>
      <w:r w:rsidRPr="006947B3">
        <w:rPr>
          <w:rFonts w:ascii="Times New Roman" w:hAnsi="Times New Roman"/>
          <w:szCs w:val="24"/>
        </w:rPr>
        <w:t xml:space="preserve">is the area of the slide. </w:t>
      </w:r>
    </w:p>
    <w:p w14:paraId="4B7CC8E2" w14:textId="59075D7D" w:rsidR="00C147B9" w:rsidRPr="00C17972" w:rsidRDefault="00C147B9">
      <w:pPr>
        <w:pStyle w:val="Heading2"/>
        <w:spacing w:line="480" w:lineRule="auto"/>
        <w:rPr>
          <w:rFonts w:ascii="Times New Roman" w:hAnsi="Times New Roman"/>
          <w:sz w:val="22"/>
          <w:szCs w:val="22"/>
        </w:rPr>
        <w:pPrChange w:id="308" w:author="Liu, Jun" w:date="2016-12-03T18:02:00Z">
          <w:pPr>
            <w:pStyle w:val="Heading2"/>
          </w:pPr>
        </w:pPrChange>
      </w:pPr>
      <w:r w:rsidRPr="00C17972">
        <w:rPr>
          <w:rFonts w:ascii="Times New Roman" w:hAnsi="Times New Roman" w:cs="Times New Roman"/>
          <w:sz w:val="22"/>
          <w:szCs w:val="22"/>
        </w:rPr>
        <w:lastRenderedPageBreak/>
        <w:t xml:space="preserve">Meteorological </w:t>
      </w:r>
      <w:ins w:id="309" w:author="Liu, Jun" w:date="2016-12-03T18:09:00Z">
        <w:r w:rsidR="004562A5">
          <w:rPr>
            <w:rFonts w:ascii="Times New Roman" w:hAnsi="Times New Roman" w:cs="Times New Roman"/>
            <w:sz w:val="22"/>
            <w:szCs w:val="22"/>
          </w:rPr>
          <w:t>parameter</w:t>
        </w:r>
      </w:ins>
      <w:del w:id="310" w:author="Liu, Jun" w:date="2016-12-03T18:09:00Z">
        <w:r w:rsidRPr="00C17972" w:rsidDel="004562A5">
          <w:rPr>
            <w:rFonts w:ascii="Times New Roman" w:hAnsi="Times New Roman" w:cs="Times New Roman"/>
            <w:sz w:val="22"/>
            <w:szCs w:val="22"/>
          </w:rPr>
          <w:delText>measurement</w:delText>
        </w:r>
      </w:del>
      <w:r w:rsidRPr="00C17972">
        <w:rPr>
          <w:rFonts w:ascii="Times New Roman" w:hAnsi="Times New Roman" w:cs="Times New Roman"/>
          <w:sz w:val="22"/>
          <w:szCs w:val="22"/>
        </w:rPr>
        <w:t>s</w:t>
      </w:r>
    </w:p>
    <w:p w14:paraId="4E97786F" w14:textId="2275EE13" w:rsidR="009F6FFA" w:rsidRDefault="00751C51">
      <w:pPr>
        <w:autoSpaceDE w:val="0"/>
        <w:autoSpaceDN w:val="0"/>
        <w:adjustRightInd w:val="0"/>
        <w:spacing w:after="0" w:line="480" w:lineRule="auto"/>
        <w:ind w:firstLine="720"/>
        <w:rPr>
          <w:ins w:id="311" w:author="Liu, Jun" w:date="2016-12-04T10:21:00Z"/>
          <w:rFonts w:ascii="Times New Roman" w:eastAsia="Calibri" w:hAnsi="Times New Roman"/>
          <w:szCs w:val="24"/>
        </w:rPr>
      </w:pPr>
      <w:r w:rsidRPr="006947B3">
        <w:rPr>
          <w:rFonts w:ascii="Times New Roman" w:hAnsi="Times New Roman"/>
          <w:szCs w:val="24"/>
        </w:rPr>
        <w:t xml:space="preserve">The setup and data processing of </w:t>
      </w:r>
      <w:r w:rsidR="000B4C3C" w:rsidRPr="006947B3">
        <w:rPr>
          <w:rFonts w:ascii="Times New Roman" w:hAnsi="Times New Roman"/>
          <w:szCs w:val="24"/>
        </w:rPr>
        <w:t>meteorological</w:t>
      </w:r>
      <w:r w:rsidRPr="006947B3">
        <w:rPr>
          <w:rFonts w:ascii="Times New Roman" w:hAnsi="Times New Roman"/>
          <w:szCs w:val="24"/>
        </w:rPr>
        <w:t xml:space="preserve"> parameters were presented in</w:t>
      </w:r>
      <w:r w:rsidR="001B0EA9">
        <w:rPr>
          <w:rFonts w:ascii="Times New Roman" w:hAnsi="Times New Roman"/>
          <w:szCs w:val="24"/>
        </w:rPr>
        <w:t xml:space="preserve"> </w:t>
      </w:r>
      <w:r w:rsidR="001B0EA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1B0EA9">
        <w:rPr>
          <w:rFonts w:ascii="Times New Roman" w:hAnsi="Times New Roman"/>
          <w:szCs w:val="24"/>
        </w:rPr>
        <w:fldChar w:fldCharType="separate"/>
      </w:r>
      <w:r w:rsidR="001B0EA9" w:rsidRPr="001B0EA9">
        <w:rPr>
          <w:rFonts w:ascii="Times New Roman" w:hAnsi="Times New Roman"/>
          <w:noProof/>
          <w:szCs w:val="24"/>
        </w:rPr>
        <w:t>Huang et al. 2015</w:t>
      </w:r>
      <w:r w:rsidR="001B0EA9">
        <w:rPr>
          <w:rFonts w:ascii="Times New Roman" w:hAnsi="Times New Roman"/>
          <w:szCs w:val="24"/>
        </w:rPr>
        <w:fldChar w:fldCharType="end"/>
      </w:r>
      <w:r w:rsidR="00AE3BC0" w:rsidRPr="006947B3">
        <w:rPr>
          <w:rFonts w:ascii="Times New Roman" w:hAnsi="Times New Roman"/>
          <w:szCs w:val="24"/>
        </w:rPr>
        <w:t>.</w:t>
      </w:r>
      <w:ins w:id="312" w:author="Liu, Jun" w:date="2016-12-03T18:34:00Z">
        <w:r w:rsidR="00186AC5">
          <w:rPr>
            <w:rFonts w:ascii="Times New Roman" w:hAnsi="Times New Roman"/>
            <w:szCs w:val="24"/>
          </w:rPr>
          <w:t xml:space="preserve"> The atmospheric context mainly include</w:t>
        </w:r>
      </w:ins>
      <w:ins w:id="313" w:author="Liu, Jun" w:date="2016-12-03T18:35:00Z">
        <w:r w:rsidR="00186AC5">
          <w:rPr>
            <w:rFonts w:ascii="Times New Roman" w:hAnsi="Times New Roman"/>
            <w:szCs w:val="24"/>
          </w:rPr>
          <w:t>s</w:t>
        </w:r>
      </w:ins>
      <w:ins w:id="314" w:author="Liu, Jun" w:date="2016-12-03T18:34:00Z">
        <w:r w:rsidR="00186AC5">
          <w:rPr>
            <w:rFonts w:ascii="Times New Roman" w:hAnsi="Times New Roman"/>
            <w:szCs w:val="24"/>
          </w:rPr>
          <w:t xml:space="preserve"> wind velocities,</w:t>
        </w:r>
      </w:ins>
      <w:ins w:id="315" w:author="Liu, Jun" w:date="2016-12-03T18:35:00Z">
        <w:r w:rsidR="00186AC5" w:rsidRPr="00186AC5">
          <w:rPr>
            <w:rFonts w:ascii="Times New Roman" w:eastAsia="Calibri" w:hAnsi="Times New Roman"/>
            <w:szCs w:val="24"/>
          </w:rPr>
          <w:t xml:space="preserve"> </w:t>
        </w:r>
        <w:r w:rsidR="00186AC5" w:rsidRPr="006947B3">
          <w:rPr>
            <w:rFonts w:ascii="Times New Roman" w:eastAsia="Calibri" w:hAnsi="Times New Roman"/>
            <w:szCs w:val="24"/>
          </w:rPr>
          <w:t>Solar radiation, air temperature, relative humidity, and rainfall</w:t>
        </w:r>
        <w:r w:rsidR="00186AC5">
          <w:rPr>
            <w:rFonts w:ascii="Times New Roman" w:eastAsia="Calibri" w:hAnsi="Times New Roman"/>
            <w:szCs w:val="24"/>
          </w:rPr>
          <w:t>.</w:t>
        </w:r>
      </w:ins>
      <w:r w:rsidR="00AE3BC0" w:rsidRPr="006947B3">
        <w:rPr>
          <w:rFonts w:ascii="Times New Roman" w:hAnsi="Times New Roman"/>
          <w:szCs w:val="24"/>
        </w:rPr>
        <w:t xml:space="preserve"> </w:t>
      </w:r>
      <w:ins w:id="316" w:author="Liu, Jun" w:date="2016-12-03T18:24:00Z">
        <w:r w:rsidR="009F6FFA">
          <w:rPr>
            <w:rFonts w:ascii="Times New Roman" w:hAnsi="Times New Roman"/>
            <w:szCs w:val="24"/>
          </w:rPr>
          <w:t>A sonic anemometer was mounted at 2.</w:t>
        </w:r>
      </w:ins>
      <w:ins w:id="317" w:author="Liu, Jun" w:date="2016-12-03T18:25:00Z">
        <w:r w:rsidR="009F6FFA">
          <w:rPr>
            <w:rFonts w:ascii="Times New Roman" w:hAnsi="Times New Roman"/>
            <w:szCs w:val="24"/>
          </w:rPr>
          <w:t xml:space="preserve">3m above the canopy </w:t>
        </w:r>
        <w:r w:rsidR="009F6FFA" w:rsidRPr="006947B3">
          <w:rPr>
            <w:rFonts w:ascii="Times New Roman" w:eastAsia="Calibri" w:hAnsi="Times New Roman"/>
            <w:szCs w:val="24"/>
          </w:rPr>
          <w:t xml:space="preserve">(CSAT3, Campbell </w:t>
        </w:r>
        <w:proofErr w:type="spellStart"/>
        <w:r w:rsidR="009F6FFA" w:rsidRPr="006947B3">
          <w:rPr>
            <w:rFonts w:ascii="Times New Roman" w:eastAsia="Calibri" w:hAnsi="Times New Roman"/>
            <w:szCs w:val="24"/>
          </w:rPr>
          <w:t>Sci</w:t>
        </w:r>
        <w:proofErr w:type="spellEnd"/>
        <w:r w:rsidR="009F6FFA" w:rsidRPr="006947B3">
          <w:rPr>
            <w:rFonts w:ascii="Times New Roman" w:eastAsia="Calibri" w:hAnsi="Times New Roman"/>
            <w:szCs w:val="24"/>
          </w:rPr>
          <w:t>, Utah, IL)</w:t>
        </w:r>
      </w:ins>
      <w:ins w:id="318" w:author="Liu, Jun" w:date="2016-12-03T18:24:00Z">
        <w:r w:rsidR="009F6FFA">
          <w:rPr>
            <w:rFonts w:ascii="Times New Roman" w:hAnsi="Times New Roman"/>
            <w:szCs w:val="24"/>
          </w:rPr>
          <w:t xml:space="preserve"> </w:t>
        </w:r>
      </w:ins>
      <w:ins w:id="319" w:author="Liu, Jun" w:date="2016-12-03T18:27:00Z">
        <w:r w:rsidR="009F6FFA">
          <w:rPr>
            <w:rFonts w:ascii="Times New Roman" w:hAnsi="Times New Roman"/>
            <w:szCs w:val="24"/>
          </w:rPr>
          <w:t>to measure three-dimensional wind velocities which were recorded at</w:t>
        </w:r>
        <w:r w:rsidR="009F6FFA" w:rsidRPr="006947B3">
          <w:rPr>
            <w:rFonts w:ascii="Times New Roman" w:eastAsia="Calibri" w:hAnsi="Times New Roman"/>
            <w:szCs w:val="24"/>
          </w:rPr>
          <w:t xml:space="preserve"> 10 Hz using a CR3000 data logger (Campbell </w:t>
        </w:r>
        <w:proofErr w:type="spellStart"/>
        <w:r w:rsidR="009F6FFA" w:rsidRPr="006947B3">
          <w:rPr>
            <w:rFonts w:ascii="Times New Roman" w:eastAsia="Calibri" w:hAnsi="Times New Roman"/>
            <w:szCs w:val="24"/>
          </w:rPr>
          <w:t>Sci</w:t>
        </w:r>
        <w:proofErr w:type="spellEnd"/>
        <w:r w:rsidR="009F6FFA" w:rsidRPr="006947B3">
          <w:rPr>
            <w:rFonts w:ascii="Times New Roman" w:eastAsia="Calibri" w:hAnsi="Times New Roman"/>
            <w:szCs w:val="24"/>
          </w:rPr>
          <w:t>)</w:t>
        </w:r>
        <w:r w:rsidR="009F6FFA">
          <w:rPr>
            <w:rFonts w:ascii="Times New Roman" w:eastAsia="Calibri" w:hAnsi="Times New Roman"/>
            <w:szCs w:val="24"/>
          </w:rPr>
          <w:t>.</w:t>
        </w:r>
      </w:ins>
      <w:ins w:id="320" w:author="Liu, Jun" w:date="2016-12-03T18:36:00Z">
        <w:r w:rsidR="00186AC5">
          <w:rPr>
            <w:rFonts w:ascii="Times New Roman" w:eastAsia="Calibri" w:hAnsi="Times New Roman"/>
            <w:szCs w:val="24"/>
          </w:rPr>
          <w:t xml:space="preserve"> </w:t>
        </w:r>
      </w:ins>
      <w:ins w:id="321" w:author="Liu, Jun" w:date="2016-12-04T10:12:00Z">
        <w:r w:rsidR="00094FA6">
          <w:rPr>
            <w:rFonts w:ascii="Times New Roman" w:eastAsia="Calibri" w:hAnsi="Times New Roman"/>
            <w:szCs w:val="24"/>
          </w:rPr>
          <w:t>About 800</w:t>
        </w:r>
      </w:ins>
      <w:ins w:id="322" w:author="Liu, Jun" w:date="2016-12-04T10:13:00Z">
        <w:r w:rsidR="00094FA6">
          <w:rPr>
            <w:rFonts w:ascii="Times New Roman" w:eastAsia="Calibri" w:hAnsi="Times New Roman"/>
            <w:szCs w:val="24"/>
          </w:rPr>
          <w:t xml:space="preserve"> </w:t>
        </w:r>
      </w:ins>
      <w:ins w:id="323" w:author="Liu, Jun" w:date="2016-12-04T10:12:00Z">
        <w:r w:rsidR="00094FA6">
          <w:rPr>
            <w:rFonts w:ascii="Times New Roman" w:eastAsia="Calibri" w:hAnsi="Times New Roman"/>
            <w:szCs w:val="24"/>
          </w:rPr>
          <w:t>m</w:t>
        </w:r>
      </w:ins>
      <w:ins w:id="324" w:author="Liu, Jun" w:date="2016-12-04T10:13:00Z">
        <w:r w:rsidR="00094FA6">
          <w:rPr>
            <w:rFonts w:ascii="Times New Roman" w:eastAsia="Calibri" w:hAnsi="Times New Roman"/>
            <w:szCs w:val="24"/>
          </w:rPr>
          <w:t>eters</w:t>
        </w:r>
      </w:ins>
      <w:ins w:id="325" w:author="Liu, Jun" w:date="2016-12-04T10:12:00Z">
        <w:r w:rsidR="00094FA6">
          <w:rPr>
            <w:rFonts w:ascii="Times New Roman" w:eastAsia="Calibri" w:hAnsi="Times New Roman"/>
            <w:szCs w:val="24"/>
          </w:rPr>
          <w:t xml:space="preserve"> </w:t>
        </w:r>
      </w:ins>
      <w:ins w:id="326" w:author="Liu, Jun" w:date="2016-12-03T18:36:00Z">
        <w:r w:rsidR="00094FA6">
          <w:rPr>
            <w:rFonts w:ascii="Times New Roman" w:eastAsia="Calibri" w:hAnsi="Times New Roman"/>
            <w:szCs w:val="24"/>
          </w:rPr>
          <w:t>o</w:t>
        </w:r>
        <w:r w:rsidR="00186AC5">
          <w:rPr>
            <w:rFonts w:ascii="Times New Roman" w:eastAsia="Calibri" w:hAnsi="Times New Roman"/>
            <w:szCs w:val="24"/>
          </w:rPr>
          <w:t>n the north of the source field, a weather station recorded s</w:t>
        </w:r>
        <w:r w:rsidR="00186AC5" w:rsidRPr="006947B3">
          <w:rPr>
            <w:rFonts w:ascii="Times New Roman" w:eastAsia="Calibri" w:hAnsi="Times New Roman"/>
            <w:szCs w:val="24"/>
          </w:rPr>
          <w:t>olar radiation, air temperature, relative humidity, and rainfall</w:t>
        </w:r>
      </w:ins>
      <w:ins w:id="327" w:author="Liu, Jun" w:date="2016-12-04T10:13:00Z">
        <w:r w:rsidR="00094FA6" w:rsidRPr="00094FA6">
          <w:rPr>
            <w:rFonts w:ascii="Times New Roman" w:eastAsia="Calibri" w:hAnsi="Times New Roman"/>
            <w:szCs w:val="24"/>
          </w:rPr>
          <w:t xml:space="preserve"> </w:t>
        </w:r>
        <w:r w:rsidR="00094FA6" w:rsidRPr="006947B3">
          <w:rPr>
            <w:rFonts w:ascii="Times New Roman" w:eastAsia="Calibri" w:hAnsi="Times New Roman"/>
            <w:szCs w:val="24"/>
          </w:rPr>
          <w:t>every hour by the Water and Atmospheric Resources Monitoring Program at the Illinois State Water Survey, University of Illinois at Urbana-Champaign.</w:t>
        </w:r>
      </w:ins>
    </w:p>
    <w:p w14:paraId="07D29F7C" w14:textId="120EACC3" w:rsidR="00137034" w:rsidRPr="006947B3" w:rsidDel="00094FA6" w:rsidRDefault="00F841D0">
      <w:pPr>
        <w:autoSpaceDE w:val="0"/>
        <w:autoSpaceDN w:val="0"/>
        <w:adjustRightInd w:val="0"/>
        <w:spacing w:after="0" w:line="480" w:lineRule="auto"/>
        <w:ind w:firstLine="720"/>
        <w:rPr>
          <w:del w:id="328" w:author="Liu, Jun" w:date="2016-12-04T10:14:00Z"/>
          <w:rFonts w:ascii="Times New Roman" w:eastAsia="Calibri" w:hAnsi="Times New Roman"/>
          <w:szCs w:val="24"/>
        </w:rPr>
      </w:pPr>
      <w:ins w:id="329" w:author="Liu, Jun" w:date="2016-12-04T10:24:00Z">
        <w:r>
          <w:rPr>
            <w:rFonts w:ascii="Times New Roman" w:eastAsia="Calibri" w:hAnsi="Times New Roman"/>
            <w:szCs w:val="24"/>
          </w:rPr>
          <w:t xml:space="preserve">Relying on the data from </w:t>
        </w:r>
        <w:r w:rsidRPr="006947B3">
          <w:rPr>
            <w:rFonts w:ascii="Times New Roman" w:eastAsia="Calibri" w:hAnsi="Times New Roman"/>
            <w:szCs w:val="24"/>
          </w:rPr>
          <w:t>the weather station and the</w:t>
        </w:r>
        <w:r>
          <w:rPr>
            <w:rFonts w:ascii="Times New Roman" w:eastAsia="Calibri" w:hAnsi="Times New Roman"/>
            <w:szCs w:val="24"/>
          </w:rPr>
          <w:t xml:space="preserve"> </w:t>
        </w:r>
        <w:r w:rsidRPr="006947B3">
          <w:rPr>
            <w:rFonts w:ascii="Times New Roman" w:eastAsia="Calibri" w:hAnsi="Times New Roman"/>
            <w:szCs w:val="24"/>
          </w:rPr>
          <w:t>high frequency anemometers</w:t>
        </w:r>
        <w:r>
          <w:rPr>
            <w:rFonts w:ascii="Times New Roman" w:eastAsia="Calibri" w:hAnsi="Times New Roman"/>
            <w:szCs w:val="24"/>
          </w:rPr>
          <w:t>,</w:t>
        </w:r>
        <w:r w:rsidRPr="006947B3">
          <w:rPr>
            <w:rFonts w:ascii="Times New Roman" w:eastAsia="Calibri" w:hAnsi="Times New Roman"/>
            <w:szCs w:val="24"/>
          </w:rPr>
          <w:t xml:space="preserve"> </w:t>
        </w:r>
      </w:ins>
      <w:ins w:id="330" w:author="Liu, Jun" w:date="2016-12-04T10:21:00Z">
        <w:r>
          <w:rPr>
            <w:rFonts w:ascii="Times New Roman" w:eastAsia="Calibri" w:hAnsi="Times New Roman"/>
            <w:szCs w:val="24"/>
          </w:rPr>
          <w:t xml:space="preserve">the dynamic meteorological parameters were </w:t>
        </w:r>
      </w:ins>
      <w:ins w:id="331" w:author="Liu, Jun" w:date="2016-12-04T10:25:00Z">
        <w:r>
          <w:rPr>
            <w:rFonts w:ascii="Times New Roman" w:eastAsia="Calibri" w:hAnsi="Times New Roman"/>
            <w:szCs w:val="24"/>
          </w:rPr>
          <w:t>calculated</w:t>
        </w:r>
      </w:ins>
      <w:ins w:id="332" w:author="Liu, Jun" w:date="2016-12-04T10:29:00Z">
        <w:r>
          <w:rPr>
            <w:rFonts w:ascii="Times New Roman" w:eastAsia="Calibri" w:hAnsi="Times New Roman"/>
            <w:szCs w:val="24"/>
          </w:rPr>
          <w:t xml:space="preserve"> for each sampling period by rotating the horizontal wind components into the mean wind direction</w:t>
        </w:r>
      </w:ins>
      <w:ins w:id="333" w:author="Liu, Jun" w:date="2016-12-04T10:30:00Z">
        <w:r>
          <w:rPr>
            <w:rFonts w:ascii="Times New Roman" w:eastAsia="Calibri" w:hAnsi="Times New Roman"/>
            <w:szCs w:val="24"/>
          </w:rPr>
          <w:t xml:space="preserve"> </w:t>
        </w:r>
      </w:ins>
      <w:ins w:id="334" w:author="Liu, Jun" w:date="2016-12-04T10:29:00Z">
        <w:r>
          <w:rPr>
            <w:rFonts w:ascii="Times New Roman" w:eastAsia="Calibri" w:hAnsi="Times New Roman"/>
            <w:szCs w:val="24"/>
          </w:rPr>
          <w:t>(Stull 2001).</w:t>
        </w:r>
      </w:ins>
      <w:ins w:id="335" w:author="Liu, Jun" w:date="2016-12-04T10:25:00Z">
        <w:r>
          <w:rPr>
            <w:rFonts w:ascii="Times New Roman" w:eastAsia="Calibri" w:hAnsi="Times New Roman"/>
            <w:szCs w:val="24"/>
          </w:rPr>
          <w:t xml:space="preserve"> </w:t>
        </w:r>
      </w:ins>
      <w:del w:id="336" w:author="Liu, Jun" w:date="2016-12-03T18:28:00Z">
        <w:r w:rsidR="006964B1" w:rsidRPr="00186AC5" w:rsidDel="009F6FFA">
          <w:rPr>
            <w:rFonts w:ascii="Times New Roman" w:eastAsia="Calibri" w:hAnsi="Times New Roman"/>
            <w:szCs w:val="24"/>
            <w:highlight w:val="yellow"/>
            <w:rPrChange w:id="337" w:author="Liu, Jun" w:date="2016-12-03T18:38:00Z">
              <w:rPr>
                <w:rFonts w:ascii="Times New Roman" w:eastAsia="Calibri" w:hAnsi="Times New Roman"/>
                <w:szCs w:val="24"/>
              </w:rPr>
            </w:rPrChange>
          </w:rPr>
          <w:delText>Three-dimensional</w:delText>
        </w:r>
        <w:r w:rsidR="00C147B9" w:rsidRPr="00186AC5" w:rsidDel="009F6FFA">
          <w:rPr>
            <w:rFonts w:ascii="Times New Roman" w:eastAsia="Calibri" w:hAnsi="Times New Roman"/>
            <w:szCs w:val="24"/>
            <w:highlight w:val="yellow"/>
            <w:rPrChange w:id="338" w:author="Liu, Jun" w:date="2016-12-03T18:38:00Z">
              <w:rPr>
                <w:rFonts w:ascii="Times New Roman" w:eastAsia="Calibri" w:hAnsi="Times New Roman"/>
                <w:szCs w:val="24"/>
              </w:rPr>
            </w:rPrChange>
          </w:rPr>
          <w:delText xml:space="preserve"> wind velocities were measured in the source field with a sonic anemometer placed at </w:delText>
        </w:r>
        <w:r w:rsidR="000128A4" w:rsidRPr="00186AC5" w:rsidDel="009F6FFA">
          <w:rPr>
            <w:rFonts w:ascii="Times New Roman" w:eastAsia="Calibri" w:hAnsi="Times New Roman"/>
            <w:szCs w:val="24"/>
            <w:highlight w:val="yellow"/>
            <w:rPrChange w:id="339" w:author="Liu, Jun" w:date="2016-12-03T18:38:00Z">
              <w:rPr>
                <w:rFonts w:ascii="Times New Roman" w:eastAsia="Calibri" w:hAnsi="Times New Roman"/>
                <w:szCs w:val="24"/>
              </w:rPr>
            </w:rPrChange>
          </w:rPr>
          <w:delText>2</w:delText>
        </w:r>
        <w:r w:rsidR="00C147B9" w:rsidRPr="00186AC5" w:rsidDel="009F6FFA">
          <w:rPr>
            <w:rFonts w:ascii="Times New Roman" w:eastAsia="Calibri" w:hAnsi="Times New Roman"/>
            <w:szCs w:val="24"/>
            <w:highlight w:val="yellow"/>
            <w:rPrChange w:id="340" w:author="Liu, Jun" w:date="2016-12-03T18:38:00Z">
              <w:rPr>
                <w:rFonts w:ascii="Times New Roman" w:eastAsia="Calibri" w:hAnsi="Times New Roman"/>
                <w:szCs w:val="24"/>
              </w:rPr>
            </w:rPrChange>
          </w:rPr>
          <w:delText>.3 m</w:delText>
        </w:r>
        <w:r w:rsidR="00806382" w:rsidRPr="00186AC5" w:rsidDel="009F6FFA">
          <w:rPr>
            <w:rFonts w:ascii="Times New Roman" w:eastAsia="Calibri" w:hAnsi="Times New Roman"/>
            <w:szCs w:val="24"/>
            <w:highlight w:val="yellow"/>
            <w:rPrChange w:id="341" w:author="Liu, Jun" w:date="2016-12-03T18:38:00Z">
              <w:rPr>
                <w:rFonts w:ascii="Times New Roman" w:eastAsia="Calibri" w:hAnsi="Times New Roman"/>
                <w:szCs w:val="24"/>
              </w:rPr>
            </w:rPrChange>
          </w:rPr>
          <w:delText xml:space="preserve"> </w:delText>
        </w:r>
        <w:r w:rsidR="00C147B9" w:rsidRPr="00186AC5" w:rsidDel="009F6FFA">
          <w:rPr>
            <w:rFonts w:ascii="Times New Roman" w:eastAsia="Calibri" w:hAnsi="Times New Roman"/>
            <w:szCs w:val="24"/>
            <w:highlight w:val="yellow"/>
            <w:rPrChange w:id="342" w:author="Liu, Jun" w:date="2016-12-03T18:38:00Z">
              <w:rPr>
                <w:rFonts w:ascii="Times New Roman" w:eastAsia="Calibri" w:hAnsi="Times New Roman"/>
                <w:szCs w:val="24"/>
              </w:rPr>
            </w:rPrChange>
          </w:rPr>
          <w:delText>above the canopy</w:delText>
        </w:r>
      </w:del>
      <w:del w:id="343" w:author="Liu, Jun" w:date="2016-12-03T18:25:00Z">
        <w:r w:rsidR="00C147B9" w:rsidRPr="00186AC5" w:rsidDel="009F6FFA">
          <w:rPr>
            <w:rFonts w:ascii="Times New Roman" w:eastAsia="Calibri" w:hAnsi="Times New Roman"/>
            <w:szCs w:val="24"/>
            <w:highlight w:val="yellow"/>
            <w:rPrChange w:id="344" w:author="Liu, Jun" w:date="2016-12-03T18:38:00Z">
              <w:rPr>
                <w:rFonts w:ascii="Times New Roman" w:eastAsia="Calibri" w:hAnsi="Times New Roman"/>
                <w:szCs w:val="24"/>
              </w:rPr>
            </w:rPrChange>
          </w:rPr>
          <w:delText xml:space="preserve"> (CSAT3, Campbell Sci, Utah, IL)</w:delText>
        </w:r>
      </w:del>
      <w:del w:id="345" w:author="Liu, Jun" w:date="2016-12-03T18:28:00Z">
        <w:r w:rsidR="00C147B9" w:rsidRPr="00186AC5" w:rsidDel="009F6FFA">
          <w:rPr>
            <w:rFonts w:ascii="Times New Roman" w:eastAsia="Calibri" w:hAnsi="Times New Roman"/>
            <w:szCs w:val="24"/>
            <w:highlight w:val="yellow"/>
            <w:rPrChange w:id="346" w:author="Liu, Jun" w:date="2016-12-03T18:38:00Z">
              <w:rPr>
                <w:rFonts w:ascii="Times New Roman" w:eastAsia="Calibri" w:hAnsi="Times New Roman"/>
                <w:szCs w:val="24"/>
              </w:rPr>
            </w:rPrChange>
          </w:rPr>
          <w:delText>. The measurements were recorded at 10 Hz</w:delText>
        </w:r>
        <w:r w:rsidR="00AE3BC0" w:rsidRPr="00186AC5" w:rsidDel="009F6FFA">
          <w:rPr>
            <w:rFonts w:ascii="Times New Roman" w:eastAsia="Calibri" w:hAnsi="Times New Roman"/>
            <w:szCs w:val="24"/>
            <w:highlight w:val="yellow"/>
            <w:rPrChange w:id="347" w:author="Liu, Jun" w:date="2016-12-03T18:38:00Z">
              <w:rPr>
                <w:rFonts w:ascii="Times New Roman" w:eastAsia="Calibri" w:hAnsi="Times New Roman"/>
                <w:szCs w:val="24"/>
              </w:rPr>
            </w:rPrChange>
          </w:rPr>
          <w:delText xml:space="preserve"> </w:delText>
        </w:r>
        <w:r w:rsidR="00C147B9" w:rsidRPr="00186AC5" w:rsidDel="009F6FFA">
          <w:rPr>
            <w:rFonts w:ascii="Times New Roman" w:eastAsia="Calibri" w:hAnsi="Times New Roman"/>
            <w:szCs w:val="24"/>
            <w:highlight w:val="yellow"/>
            <w:rPrChange w:id="348" w:author="Liu, Jun" w:date="2016-12-03T18:38:00Z">
              <w:rPr>
                <w:rFonts w:ascii="Times New Roman" w:eastAsia="Calibri" w:hAnsi="Times New Roman"/>
                <w:szCs w:val="24"/>
              </w:rPr>
            </w:rPrChange>
          </w:rPr>
          <w:delText xml:space="preserve">using a CR3000 data logger (Campbell Sci). </w:delText>
        </w:r>
      </w:del>
      <w:del w:id="349" w:author="Liu, Jun" w:date="2016-12-04T10:14:00Z">
        <w:r w:rsidR="00C147B9" w:rsidRPr="00186AC5" w:rsidDel="00094FA6">
          <w:rPr>
            <w:rFonts w:ascii="Times New Roman" w:eastAsia="Calibri" w:hAnsi="Times New Roman"/>
            <w:szCs w:val="24"/>
            <w:highlight w:val="yellow"/>
            <w:rPrChange w:id="350" w:author="Liu, Jun" w:date="2016-12-03T18:38:00Z">
              <w:rPr>
                <w:rFonts w:ascii="Times New Roman" w:eastAsia="Calibri" w:hAnsi="Times New Roman"/>
                <w:szCs w:val="24"/>
              </w:rPr>
            </w:rPrChange>
          </w:rPr>
          <w:delText>Solar radiation, air temperature, relative humidity</w:delText>
        </w:r>
        <w:r w:rsidR="00C147B9" w:rsidRPr="006947B3" w:rsidDel="00094FA6">
          <w:rPr>
            <w:rFonts w:ascii="Times New Roman" w:eastAsia="Calibri" w:hAnsi="Times New Roman"/>
            <w:szCs w:val="24"/>
          </w:rPr>
          <w:delText xml:space="preserve">, and rainfall were measured by a weather station located about 800 m north of the source </w:delText>
        </w:r>
      </w:del>
      <w:del w:id="351" w:author="Liu, Jun" w:date="2016-12-04T10:13:00Z">
        <w:r w:rsidR="00C147B9" w:rsidRPr="006947B3" w:rsidDel="00094FA6">
          <w:rPr>
            <w:rFonts w:ascii="Times New Roman" w:eastAsia="Calibri" w:hAnsi="Times New Roman"/>
            <w:szCs w:val="24"/>
          </w:rPr>
          <w:delText>field every hour by the Water and Atmospheric Resources Monitoring Program at the Illinois State Water Survey, University of Illinois at Urbana-Champaign.</w:delText>
        </w:r>
        <w:r w:rsidR="00137034" w:rsidRPr="006947B3" w:rsidDel="00094FA6">
          <w:rPr>
            <w:rFonts w:ascii="Times New Roman" w:eastAsia="Calibri" w:hAnsi="Times New Roman"/>
            <w:szCs w:val="24"/>
          </w:rPr>
          <w:delText xml:space="preserve"> </w:delText>
        </w:r>
      </w:del>
    </w:p>
    <w:p w14:paraId="3D79B3DD" w14:textId="50655330" w:rsidR="00D97212" w:rsidRDefault="00C147B9">
      <w:pPr>
        <w:autoSpaceDE w:val="0"/>
        <w:autoSpaceDN w:val="0"/>
        <w:adjustRightInd w:val="0"/>
        <w:spacing w:after="0" w:line="480" w:lineRule="auto"/>
        <w:ind w:firstLine="720"/>
        <w:rPr>
          <w:ins w:id="352" w:author="Liu, Jun" w:date="2016-12-04T11:22:00Z"/>
          <w:rFonts w:ascii="Times New Roman" w:eastAsia="Calibri" w:hAnsi="Times New Roman"/>
          <w:szCs w:val="24"/>
        </w:rPr>
        <w:pPrChange w:id="353" w:author="Liu, Jun" w:date="2016-12-04T10:31:00Z">
          <w:pPr>
            <w:autoSpaceDE w:val="0"/>
            <w:autoSpaceDN w:val="0"/>
            <w:adjustRightInd w:val="0"/>
            <w:spacing w:after="0" w:line="480" w:lineRule="auto"/>
          </w:pPr>
        </w:pPrChange>
      </w:pPr>
      <w:del w:id="354" w:author="Liu, Jun" w:date="2016-12-04T10:31:00Z">
        <w:r w:rsidRPr="006947B3" w:rsidDel="00F841D0">
          <w:rPr>
            <w:rFonts w:ascii="Times New Roman" w:eastAsia="Calibri" w:hAnsi="Times New Roman"/>
            <w:szCs w:val="24"/>
          </w:rPr>
          <w:delText xml:space="preserve">Parameters denoting atmospheric conditions were calculated </w:delText>
        </w:r>
      </w:del>
      <w:del w:id="355" w:author="Liu, Jun" w:date="2016-12-04T10:24:00Z">
        <w:r w:rsidRPr="006947B3" w:rsidDel="00F841D0">
          <w:rPr>
            <w:rFonts w:ascii="Times New Roman" w:eastAsia="Calibri" w:hAnsi="Times New Roman"/>
            <w:szCs w:val="24"/>
          </w:rPr>
          <w:delText>from the weather station and the</w:delText>
        </w:r>
        <w:r w:rsidR="001B0EA9" w:rsidDel="00F841D0">
          <w:rPr>
            <w:rFonts w:ascii="Times New Roman" w:eastAsia="Calibri" w:hAnsi="Times New Roman"/>
            <w:szCs w:val="24"/>
          </w:rPr>
          <w:delText xml:space="preserve"> </w:delText>
        </w:r>
        <w:r w:rsidRPr="006947B3" w:rsidDel="00F841D0">
          <w:rPr>
            <w:rFonts w:ascii="Times New Roman" w:eastAsia="Calibri" w:hAnsi="Times New Roman"/>
            <w:szCs w:val="24"/>
          </w:rPr>
          <w:delText xml:space="preserve">high frequency anemometers </w:delText>
        </w:r>
      </w:del>
      <w:del w:id="356" w:author="Liu, Jun" w:date="2016-12-04T10:31:00Z">
        <w:r w:rsidRPr="006947B3" w:rsidDel="00F841D0">
          <w:rPr>
            <w:rFonts w:ascii="Times New Roman" w:eastAsia="Calibri" w:hAnsi="Times New Roman"/>
            <w:szCs w:val="24"/>
          </w:rPr>
          <w:delText>for each sampling period after rotating the horizontal wind components into the mean wind direction</w:delText>
        </w:r>
        <w:r w:rsidR="001B0EA9" w:rsidDel="00F841D0">
          <w:rPr>
            <w:rFonts w:ascii="Times New Roman" w:eastAsia="Calibri" w:hAnsi="Times New Roman"/>
            <w:szCs w:val="24"/>
          </w:rPr>
          <w:delText xml:space="preserve"> </w:delText>
        </w:r>
        <w:r w:rsidR="001B0EA9" w:rsidDel="00F841D0">
          <w:rPr>
            <w:rFonts w:ascii="Times New Roman" w:eastAsia="Calibri" w:hAnsi="Times New Roman"/>
            <w:szCs w:val="24"/>
          </w:rPr>
          <w:fldChar w:fldCharType="begin" w:fldLock="1"/>
        </w:r>
        <w:r w:rsidR="003217A4" w:rsidDel="00F841D0">
          <w:rPr>
            <w:rFonts w:ascii="Times New Roman" w:eastAsia="Calibri" w:hAnsi="Times New Roman"/>
            <w:szCs w:val="24"/>
          </w:rPr>
          <w:delInstrText>ADDIN CSL_CITATION { "citationItems" : [ { "id" : "ITEM-1", "itemData" : { "author" : [ { "dropping-particle" : "", "family" : "Stull", "given" : "R. B.", "non-dropping-particle" : "", "parse-names" : false, "suffix" : "" } ], "id" : "ITEM-1", "issued" : { "date-parts" : [ [ "2001" ] ] }, "number-of-pages" : "383-385", "publisher" : "Kluwer Academic Publishers. 383-385", "title" : "An introduction to boundary layer meteorology", "type" : "book" }, "uris" : [ "http://www.mendeley.com/documents/?uuid=10c92cc4-1dd8-4447-81c5-36df6ae1236f" ] } ], "mendeley" : { "formattedCitation" : "(Stull, 2001)", "manualFormatting" : "(Stull 2001)", "plainTextFormattedCitation" : "(Stull, 2001)", "previouslyFormattedCitation" : "(Stull, 2001)" }, "properties" : { "noteIndex" : 0 }, "schema" : "https://github.com/citation-style-language/schema/raw/master/csl-citation.json" }</w:delInstrText>
        </w:r>
        <w:r w:rsidR="001B0EA9" w:rsidDel="00F841D0">
          <w:rPr>
            <w:rFonts w:ascii="Times New Roman" w:eastAsia="Calibri" w:hAnsi="Times New Roman"/>
            <w:szCs w:val="24"/>
          </w:rPr>
          <w:fldChar w:fldCharType="separate"/>
        </w:r>
        <w:r w:rsidR="001B0EA9" w:rsidRPr="001B0EA9" w:rsidDel="00F841D0">
          <w:rPr>
            <w:rFonts w:ascii="Times New Roman" w:eastAsia="Calibri" w:hAnsi="Times New Roman"/>
            <w:noProof/>
            <w:szCs w:val="24"/>
          </w:rPr>
          <w:delText>(Stull 2001)</w:delText>
        </w:r>
        <w:r w:rsidR="001B0EA9" w:rsidDel="00F841D0">
          <w:rPr>
            <w:rFonts w:ascii="Times New Roman" w:eastAsia="Calibri" w:hAnsi="Times New Roman"/>
            <w:szCs w:val="24"/>
          </w:rPr>
          <w:fldChar w:fldCharType="end"/>
        </w:r>
        <w:r w:rsidRPr="006947B3" w:rsidDel="00F841D0">
          <w:rPr>
            <w:rFonts w:ascii="Times New Roman" w:eastAsia="Calibri" w:hAnsi="Times New Roman"/>
            <w:szCs w:val="24"/>
          </w:rPr>
          <w:delText xml:space="preserve">. </w:delText>
        </w:r>
      </w:del>
      <w:r w:rsidRPr="006947B3">
        <w:rPr>
          <w:rFonts w:ascii="Times New Roman" w:eastAsia="Calibri" w:hAnsi="Times New Roman"/>
          <w:szCs w:val="24"/>
        </w:rPr>
        <w:t>The parameters</w:t>
      </w:r>
      <w:ins w:id="357" w:author="Liu, Jun" w:date="2016-12-04T11:09:00Z">
        <w:r w:rsidR="003F340E">
          <w:rPr>
            <w:rFonts w:ascii="Times New Roman" w:eastAsia="Calibri" w:hAnsi="Times New Roman"/>
            <w:szCs w:val="24"/>
          </w:rPr>
          <w:t xml:space="preserve"> were</w:t>
        </w:r>
      </w:ins>
      <w:r w:rsidRPr="006947B3">
        <w:rPr>
          <w:rFonts w:ascii="Times New Roman" w:eastAsia="Calibri" w:hAnsi="Times New Roman"/>
          <w:szCs w:val="24"/>
        </w:rPr>
        <w:t xml:space="preserve"> </w:t>
      </w:r>
      <w:del w:id="358" w:author="Liu, Jun" w:date="2016-12-04T11:07:00Z">
        <w:r w:rsidRPr="006947B3" w:rsidDel="003F340E">
          <w:rPr>
            <w:rFonts w:ascii="Times New Roman" w:eastAsia="Calibri" w:hAnsi="Times New Roman"/>
            <w:szCs w:val="24"/>
          </w:rPr>
          <w:delText xml:space="preserve">included </w:delText>
        </w:r>
      </w:del>
      <w:ins w:id="359" w:author="Liu, Jun" w:date="2016-12-04T11:07:00Z">
        <w:r w:rsidR="003F340E">
          <w:rPr>
            <w:rFonts w:ascii="Times New Roman" w:eastAsia="Calibri" w:hAnsi="Times New Roman"/>
            <w:szCs w:val="24"/>
          </w:rPr>
          <w:t>listed as follows:</w:t>
        </w:r>
        <w:r w:rsidR="003F340E" w:rsidRPr="006947B3">
          <w:rPr>
            <w:rFonts w:ascii="Times New Roman" w:eastAsia="Calibri" w:hAnsi="Times New Roman"/>
            <w:szCs w:val="24"/>
          </w:rPr>
          <w:t xml:space="preserve"> </w:t>
        </w:r>
      </w:ins>
      <w:r w:rsidRPr="006947B3">
        <w:rPr>
          <w:rFonts w:ascii="Times New Roman" w:eastAsia="Calibri" w:hAnsi="Times New Roman"/>
          <w:szCs w:val="24"/>
        </w:rPr>
        <w:t xml:space="preserve">friction velocity (u*, m/s), atmospheric stability at anemometer height (3.3 m) (ξ(3.3), </w:t>
      </w:r>
      <w:proofErr w:type="spellStart"/>
      <w:r w:rsidRPr="006947B3">
        <w:rPr>
          <w:rFonts w:ascii="Times New Roman" w:eastAsia="Calibri" w:hAnsi="Times New Roman"/>
          <w:szCs w:val="24"/>
        </w:rPr>
        <w:t>unitless</w:t>
      </w:r>
      <w:proofErr w:type="spellEnd"/>
      <w:ins w:id="360" w:author="Liu, Jun" w:date="2016-12-04T11:24:00Z">
        <w:r w:rsidR="00D97212">
          <w:rPr>
            <w:rFonts w:ascii="Times New Roman" w:eastAsia="Calibri" w:hAnsi="Times New Roman"/>
            <w:szCs w:val="24"/>
          </w:rPr>
          <w:t>,</w:t>
        </w:r>
        <w:r w:rsidR="00D97212" w:rsidRPr="00D97212">
          <w:rPr>
            <w:rFonts w:ascii="Times New Roman" w:eastAsia="Calibri" w:hAnsi="Times New Roman"/>
            <w:szCs w:val="24"/>
          </w:rPr>
          <w:t xml:space="preserve"> </w:t>
        </w:r>
        <w:r w:rsidR="00D97212" w:rsidRPr="006947B3">
          <w:rPr>
            <w:rFonts w:ascii="Times New Roman" w:eastAsia="Calibri" w:hAnsi="Times New Roman"/>
            <w:szCs w:val="24"/>
          </w:rPr>
          <w:t>calculated according to Stull (2001)</w:t>
        </w:r>
      </w:ins>
      <w:r w:rsidRPr="006947B3">
        <w:rPr>
          <w:rFonts w:ascii="Times New Roman" w:eastAsia="Calibri" w:hAnsi="Times New Roman"/>
          <w:szCs w:val="24"/>
        </w:rPr>
        <w:t>), mean vertical wind speed at anemometer height (</w:t>
      </w:r>
      <m:oMath>
        <m:acc>
          <m:accPr>
            <m:chr m:val="̅"/>
            <m:ctrlPr>
              <w:rPr>
                <w:rFonts w:ascii="Cambria Math" w:hAnsi="Cambria Math"/>
                <w:i/>
                <w:szCs w:val="24"/>
              </w:rPr>
            </m:ctrlPr>
          </m:accPr>
          <m:e>
            <m:r>
              <w:rPr>
                <w:rFonts w:ascii="Cambria Math" w:hAnsi="Cambria Math"/>
                <w:szCs w:val="24"/>
              </w:rPr>
              <m:t>w</m:t>
            </m:r>
          </m:e>
        </m:acc>
      </m:oMath>
      <w:r w:rsidRPr="006947B3">
        <w:rPr>
          <w:rFonts w:ascii="Times New Roman" w:eastAsia="Calibri" w:hAnsi="Times New Roman"/>
          <w:szCs w:val="24"/>
        </w:rPr>
        <w:t xml:space="preserve"> (3.3), m/s ) and its turbulent variability at 3.3 m (σ</w:t>
      </w:r>
      <w:r w:rsidRPr="006947B3">
        <w:rPr>
          <w:rFonts w:ascii="Times New Roman" w:eastAsia="Calibri" w:hAnsi="Times New Roman"/>
          <w:szCs w:val="24"/>
          <w:vertAlign w:val="subscript"/>
        </w:rPr>
        <w:t>w</w:t>
      </w:r>
      <w:r w:rsidRPr="006947B3">
        <w:rPr>
          <w:rFonts w:ascii="Times New Roman" w:eastAsia="Calibri" w:hAnsi="Times New Roman"/>
          <w:szCs w:val="24"/>
        </w:rPr>
        <w:t xml:space="preserve"> (3.3), m/s, i.e., standard deviation of vertical wind velocity,</w:t>
      </w:r>
      <w:r w:rsidR="00A262F3" w:rsidRPr="006947B3">
        <w:rPr>
          <w:rFonts w:ascii="Times New Roman" w:eastAsia="Calibri" w:hAnsi="Times New Roman"/>
          <w:szCs w:val="24"/>
        </w:rPr>
        <w:t xml:space="preserve"> </w:t>
      </w:r>
      <w:proofErr w:type="spellStart"/>
      <w:r w:rsidR="00A262F3" w:rsidRPr="006947B3">
        <w:rPr>
          <w:rFonts w:ascii="Times New Roman" w:eastAsia="Calibri" w:hAnsi="Times New Roman"/>
          <w:szCs w:val="24"/>
        </w:rPr>
        <w:t>σ</w:t>
      </w:r>
      <w:r w:rsidR="00A262F3" w:rsidRPr="006947B3">
        <w:rPr>
          <w:rFonts w:ascii="Times New Roman" w:eastAsia="Calibri" w:hAnsi="Times New Roman"/>
          <w:szCs w:val="24"/>
          <w:vertAlign w:val="subscript"/>
        </w:rPr>
        <w:t>w</w:t>
      </w:r>
      <w:proofErr w:type="spellEnd"/>
      <w:r w:rsidR="00A262F3" w:rsidRPr="006947B3">
        <w:rPr>
          <w:rFonts w:ascii="Times New Roman" w:eastAsia="Calibri" w:hAnsi="Times New Roman"/>
          <w:szCs w:val="24"/>
        </w:rPr>
        <w:t xml:space="preserve"> (3.3) was used as a term representing turbulence strength</w:t>
      </w:r>
      <w:r w:rsidR="00E41F49" w:rsidRPr="006947B3">
        <w:rPr>
          <w:rFonts w:ascii="Times New Roman" w:eastAsia="Calibri" w:hAnsi="Times New Roman"/>
          <w:szCs w:val="24"/>
        </w:rPr>
        <w:t>)</w:t>
      </w:r>
      <w:r w:rsidR="00A262F3" w:rsidRPr="006947B3">
        <w:rPr>
          <w:rFonts w:ascii="Times New Roman" w:eastAsia="Calibri" w:hAnsi="Times New Roman"/>
          <w:szCs w:val="24"/>
        </w:rPr>
        <w:t>,</w:t>
      </w:r>
      <w:r w:rsidRPr="006947B3">
        <w:rPr>
          <w:rFonts w:ascii="Times New Roman" w:eastAsia="Calibri" w:hAnsi="Times New Roman"/>
          <w:szCs w:val="24"/>
        </w:rPr>
        <w:t xml:space="preserve"> mean wind speed at 3.3 m (</w:t>
      </w:r>
      <m:oMath>
        <m:acc>
          <m:accPr>
            <m:chr m:val="̅"/>
            <m:ctrlPr>
              <w:rPr>
                <w:rFonts w:ascii="Cambria Math" w:hAnsi="Cambria Math"/>
                <w:i/>
                <w:szCs w:val="24"/>
              </w:rPr>
            </m:ctrlPr>
          </m:accPr>
          <m:e>
            <m:r>
              <w:rPr>
                <w:rFonts w:ascii="Cambria Math" w:hAnsi="Cambria Math"/>
                <w:szCs w:val="24"/>
              </w:rPr>
              <m:t>u</m:t>
            </m:r>
          </m:e>
        </m:acc>
      </m:oMath>
      <w:r w:rsidRPr="006947B3">
        <w:rPr>
          <w:rFonts w:ascii="Times New Roman" w:eastAsia="Calibri" w:hAnsi="Times New Roman"/>
          <w:szCs w:val="24"/>
        </w:rPr>
        <w:t xml:space="preserve"> (3.3),m/s) </w:t>
      </w:r>
      <w:ins w:id="361" w:author="Liu, Jun" w:date="2016-12-04T11:20:00Z">
        <w:r w:rsidR="00D97212">
          <w:rPr>
            <w:rFonts w:ascii="Times New Roman" w:eastAsia="Calibri" w:hAnsi="Times New Roman"/>
            <w:szCs w:val="24"/>
          </w:rPr>
          <w:t>,</w:t>
        </w:r>
      </w:ins>
      <w:del w:id="362" w:author="Liu, Jun" w:date="2016-12-04T11:20:00Z">
        <w:r w:rsidRPr="006947B3" w:rsidDel="00D97212">
          <w:rPr>
            <w:rFonts w:ascii="Times New Roman" w:eastAsia="Calibri" w:hAnsi="Times New Roman"/>
            <w:szCs w:val="24"/>
          </w:rPr>
          <w:delText>and</w:delText>
        </w:r>
      </w:del>
      <w:r w:rsidRPr="006947B3">
        <w:rPr>
          <w:rFonts w:ascii="Times New Roman" w:eastAsia="Calibri" w:hAnsi="Times New Roman"/>
          <w:szCs w:val="24"/>
        </w:rPr>
        <w:t xml:space="preserve"> its standard deviation (</w:t>
      </w:r>
      <w:proofErr w:type="spellStart"/>
      <w:r w:rsidRPr="006947B3">
        <w:rPr>
          <w:rFonts w:ascii="Times New Roman" w:eastAsia="Calibri" w:hAnsi="Times New Roman"/>
          <w:szCs w:val="24"/>
        </w:rPr>
        <w:t>σ</w:t>
      </w:r>
      <w:r w:rsidRPr="006947B3">
        <w:rPr>
          <w:rFonts w:ascii="Times New Roman" w:eastAsia="Calibri" w:hAnsi="Times New Roman"/>
          <w:szCs w:val="24"/>
          <w:vertAlign w:val="subscript"/>
        </w:rPr>
        <w:t>u</w:t>
      </w:r>
      <w:proofErr w:type="spellEnd"/>
      <w:r w:rsidRPr="006947B3">
        <w:rPr>
          <w:rFonts w:ascii="Times New Roman" w:eastAsia="Calibri" w:hAnsi="Times New Roman"/>
          <w:szCs w:val="24"/>
        </w:rPr>
        <w:t xml:space="preserve"> (3.3),m/s), and wind direction at 3.3 m (θ (3.3), degree)</w:t>
      </w:r>
      <w:ins w:id="363" w:author="Liu, Jun" w:date="2016-12-04T11:22:00Z">
        <w:r w:rsidR="00D97212">
          <w:rPr>
            <w:rFonts w:ascii="Times New Roman" w:eastAsia="Calibri" w:hAnsi="Times New Roman"/>
            <w:szCs w:val="24"/>
          </w:rPr>
          <w:t>.</w:t>
        </w:r>
      </w:ins>
      <w:ins w:id="364" w:author="Liu, Jun" w:date="2016-12-04T11:25:00Z">
        <w:r w:rsidR="00D97212" w:rsidRPr="00D97212">
          <w:rPr>
            <w:rFonts w:ascii="Times New Roman" w:eastAsia="Calibri" w:hAnsi="Times New Roman"/>
            <w:szCs w:val="24"/>
          </w:rPr>
          <w:t xml:space="preserve"> </w:t>
        </w:r>
        <w:r w:rsidR="00D97212" w:rsidRPr="006947B3">
          <w:rPr>
            <w:rFonts w:ascii="Times New Roman" w:eastAsia="Calibri" w:hAnsi="Times New Roman"/>
            <w:szCs w:val="24"/>
          </w:rPr>
          <w:t>The instruments and heights used to measure the meteorological variables are listed in Table 1, which presents the averages and standard deviations of each meteorological variable during the whole experimental period.</w:t>
        </w:r>
      </w:ins>
    </w:p>
    <w:p w14:paraId="77B878FC" w14:textId="6C21B3CF" w:rsidR="00204E51" w:rsidRDefault="00C147B9">
      <w:pPr>
        <w:autoSpaceDE w:val="0"/>
        <w:autoSpaceDN w:val="0"/>
        <w:adjustRightInd w:val="0"/>
        <w:spacing w:after="0" w:line="480" w:lineRule="auto"/>
        <w:ind w:firstLine="720"/>
        <w:rPr>
          <w:rFonts w:ascii="Times New Roman" w:eastAsia="Calibri" w:hAnsi="Times New Roman"/>
          <w:szCs w:val="24"/>
        </w:rPr>
        <w:pPrChange w:id="365" w:author="Liu, Jun" w:date="2016-12-04T11:25:00Z">
          <w:pPr>
            <w:autoSpaceDE w:val="0"/>
            <w:autoSpaceDN w:val="0"/>
            <w:adjustRightInd w:val="0"/>
            <w:spacing w:after="0" w:line="480" w:lineRule="auto"/>
          </w:pPr>
        </w:pPrChange>
      </w:pPr>
      <w:del w:id="366" w:author="Liu, Jun" w:date="2016-12-04T11:25:00Z">
        <w:r w:rsidRPr="006947B3" w:rsidDel="00D97212">
          <w:rPr>
            <w:rFonts w:ascii="Times New Roman" w:eastAsia="Calibri" w:hAnsi="Times New Roman"/>
            <w:szCs w:val="24"/>
          </w:rPr>
          <w:delText xml:space="preserve">. </w:delText>
        </w:r>
      </w:del>
      <w:r w:rsidRPr="006947B3">
        <w:rPr>
          <w:rFonts w:ascii="Times New Roman" w:eastAsia="Calibri" w:hAnsi="Times New Roman"/>
          <w:szCs w:val="24"/>
        </w:rPr>
        <w:t xml:space="preserve">A joint probability distribution of θ(3.3) and </w:t>
      </w:r>
      <m:oMath>
        <m:acc>
          <m:accPr>
            <m:chr m:val="̅"/>
            <m:ctrlPr>
              <w:rPr>
                <w:rFonts w:ascii="Cambria Math" w:hAnsi="Cambria Math"/>
                <w:i/>
                <w:szCs w:val="24"/>
              </w:rPr>
            </m:ctrlPr>
          </m:accPr>
          <m:e>
            <m:r>
              <w:rPr>
                <w:rFonts w:ascii="Cambria Math" w:hAnsi="Cambria Math"/>
                <w:szCs w:val="24"/>
              </w:rPr>
              <m:t>u</m:t>
            </m:r>
          </m:e>
        </m:acc>
      </m:oMath>
      <w:r w:rsidRPr="006947B3">
        <w:rPr>
          <w:rFonts w:ascii="Times New Roman" w:eastAsia="Calibri" w:hAnsi="Times New Roman"/>
          <w:szCs w:val="24"/>
        </w:rPr>
        <w:t xml:space="preserve"> (3.3) graphed as a wind rose</w:t>
      </w:r>
      <w:r w:rsidR="00145DAD" w:rsidRPr="006947B3">
        <w:rPr>
          <w:rFonts w:ascii="Times New Roman" w:eastAsia="Calibri" w:hAnsi="Times New Roman"/>
          <w:szCs w:val="24"/>
        </w:rPr>
        <w:t xml:space="preserve"> (in Fig</w:t>
      </w:r>
      <w:r w:rsidR="00B47948" w:rsidRPr="006947B3">
        <w:rPr>
          <w:rFonts w:ascii="Times New Roman" w:eastAsia="Calibri" w:hAnsi="Times New Roman"/>
          <w:szCs w:val="24"/>
        </w:rPr>
        <w:t>.</w:t>
      </w:r>
      <w:r w:rsidR="00403F33" w:rsidRPr="006947B3">
        <w:rPr>
          <w:rFonts w:ascii="Times New Roman" w:eastAsia="Calibri" w:hAnsi="Times New Roman"/>
          <w:szCs w:val="24"/>
        </w:rPr>
        <w:t xml:space="preserve"> </w:t>
      </w:r>
      <w:r w:rsidR="00145DAD" w:rsidRPr="006947B3">
        <w:rPr>
          <w:rFonts w:ascii="Times New Roman" w:eastAsia="Calibri" w:hAnsi="Times New Roman"/>
          <w:szCs w:val="24"/>
        </w:rPr>
        <w:t>1)</w:t>
      </w:r>
      <w:r w:rsidRPr="006947B3">
        <w:rPr>
          <w:rFonts w:ascii="Times New Roman" w:eastAsia="Calibri" w:hAnsi="Times New Roman"/>
          <w:szCs w:val="24"/>
        </w:rPr>
        <w:t xml:space="preserve"> was generated for each sampling period from the 3-D sonic data and used to project wind speed on the direction of the sampling lines</w:t>
      </w:r>
      <w:del w:id="367" w:author="Liu, Jun" w:date="2016-12-04T11:25:00Z">
        <w:r w:rsidRPr="006947B3" w:rsidDel="00D97212">
          <w:rPr>
            <w:rFonts w:ascii="Times New Roman" w:eastAsia="Calibri" w:hAnsi="Times New Roman"/>
            <w:szCs w:val="24"/>
          </w:rPr>
          <w:delText xml:space="preserve">. The atmospheric parameters of </w:delText>
        </w:r>
      </w:del>
      <w:del w:id="368" w:author="Liu, Jun" w:date="2016-12-04T11:20:00Z">
        <w:r w:rsidRPr="006947B3" w:rsidDel="00D97212">
          <w:rPr>
            <w:rFonts w:ascii="Times New Roman" w:eastAsia="Calibri" w:hAnsi="Times New Roman"/>
            <w:szCs w:val="24"/>
          </w:rPr>
          <w:delText xml:space="preserve">Monin-Obukhov length (L, m) and stability ξ(3.3) </w:delText>
        </w:r>
      </w:del>
      <w:del w:id="369" w:author="Liu, Jun" w:date="2016-12-04T11:25:00Z">
        <w:r w:rsidRPr="006947B3" w:rsidDel="00D97212">
          <w:rPr>
            <w:rFonts w:ascii="Times New Roman" w:eastAsia="Calibri" w:hAnsi="Times New Roman"/>
            <w:szCs w:val="24"/>
          </w:rPr>
          <w:delText>were calculated according to</w:delText>
        </w:r>
        <w:r w:rsidR="00495E53" w:rsidRPr="006947B3" w:rsidDel="00D97212">
          <w:rPr>
            <w:rFonts w:ascii="Times New Roman" w:eastAsia="Calibri" w:hAnsi="Times New Roman"/>
            <w:szCs w:val="24"/>
          </w:rPr>
          <w:delText xml:space="preserve"> Stull (2001)</w:delText>
        </w:r>
      </w:del>
      <w:r w:rsidRPr="006947B3">
        <w:rPr>
          <w:rFonts w:ascii="Times New Roman" w:eastAsia="Calibri" w:hAnsi="Times New Roman"/>
          <w:szCs w:val="24"/>
        </w:rPr>
        <w:t>.</w:t>
      </w:r>
      <w:del w:id="370" w:author="Liu, Jun" w:date="2016-12-04T11:25:00Z">
        <w:r w:rsidRPr="006947B3" w:rsidDel="00D97212">
          <w:rPr>
            <w:rFonts w:ascii="Times New Roman" w:eastAsia="Calibri" w:hAnsi="Times New Roman"/>
            <w:szCs w:val="24"/>
          </w:rPr>
          <w:delText xml:space="preserve">The instruments and heights used </w:delText>
        </w:r>
        <w:r w:rsidR="006964B1" w:rsidRPr="006947B3" w:rsidDel="00D97212">
          <w:rPr>
            <w:rFonts w:ascii="Times New Roman" w:eastAsia="Calibri" w:hAnsi="Times New Roman"/>
            <w:szCs w:val="24"/>
          </w:rPr>
          <w:delText>to</w:delText>
        </w:r>
        <w:r w:rsidRPr="006947B3" w:rsidDel="00D97212">
          <w:rPr>
            <w:rFonts w:ascii="Times New Roman" w:eastAsia="Calibri" w:hAnsi="Times New Roman"/>
            <w:szCs w:val="24"/>
          </w:rPr>
          <w:delText xml:space="preserve"> measure the meteorological variables are listed in Table 1, which presents the averages and standard deviations of each meteorological variable during the whole experimental period.</w:delText>
        </w:r>
      </w:del>
    </w:p>
    <w:p w14:paraId="38A05CD8" w14:textId="5448EF05" w:rsidR="00FF2E44" w:rsidRPr="00C17972" w:rsidRDefault="00204E51">
      <w:pPr>
        <w:autoSpaceDE w:val="0"/>
        <w:autoSpaceDN w:val="0"/>
        <w:adjustRightInd w:val="0"/>
        <w:spacing w:after="0"/>
        <w:jc w:val="center"/>
        <w:rPr>
          <w:rFonts w:ascii="Times New Roman" w:eastAsia="Calibri" w:hAnsi="Times New Roman"/>
          <w:sz w:val="18"/>
          <w:szCs w:val="18"/>
        </w:rPr>
        <w:pPrChange w:id="371" w:author="Liu, Jun" w:date="2016-12-04T11:02:00Z">
          <w:pPr>
            <w:autoSpaceDE w:val="0"/>
            <w:autoSpaceDN w:val="0"/>
            <w:adjustRightInd w:val="0"/>
            <w:spacing w:after="0"/>
          </w:pPr>
        </w:pPrChange>
      </w:pPr>
      <w:r w:rsidRPr="00C17972">
        <w:rPr>
          <w:rFonts w:ascii="Times New Roman" w:eastAsia="Calibri" w:hAnsi="Times New Roman"/>
          <w:b/>
          <w:sz w:val="18"/>
          <w:szCs w:val="18"/>
        </w:rPr>
        <w:lastRenderedPageBreak/>
        <w:t>Table 1</w:t>
      </w:r>
      <w:r w:rsidRPr="00C17972">
        <w:rPr>
          <w:rFonts w:ascii="Times New Roman" w:eastAsia="Calibri" w:hAnsi="Times New Roman"/>
          <w:sz w:val="18"/>
          <w:szCs w:val="18"/>
        </w:rPr>
        <w:t>: Statistics of meteorological variables collected in the experiment.</w:t>
      </w:r>
    </w:p>
    <w:tbl>
      <w:tblPr>
        <w:tblpPr w:leftFromText="187" w:rightFromText="187" w:bottomFromText="360" w:vertAnchor="text" w:tblpY="1"/>
        <w:tblOverlap w:val="never"/>
        <w:tblW w:w="9531" w:type="dxa"/>
        <w:tblBorders>
          <w:top w:val="single" w:sz="8" w:space="0" w:color="000000"/>
          <w:bottom w:val="single" w:sz="4" w:space="0" w:color="auto"/>
          <w:insideH w:val="single" w:sz="8" w:space="0" w:color="000000"/>
        </w:tblBorders>
        <w:shd w:val="clear" w:color="auto" w:fill="FFFFFF"/>
        <w:tblLayout w:type="fixed"/>
        <w:tblLook w:val="04A0" w:firstRow="1" w:lastRow="0" w:firstColumn="1" w:lastColumn="0" w:noHBand="0" w:noVBand="1"/>
      </w:tblPr>
      <w:tblGrid>
        <w:gridCol w:w="2736"/>
        <w:gridCol w:w="906"/>
        <w:gridCol w:w="1087"/>
        <w:gridCol w:w="997"/>
        <w:gridCol w:w="1812"/>
        <w:gridCol w:w="1993"/>
      </w:tblGrid>
      <w:tr w:rsidR="00FF2E44" w:rsidRPr="00DA2DEE" w14:paraId="3F7E6815" w14:textId="77777777" w:rsidTr="00C17972">
        <w:trPr>
          <w:trHeight w:val="615"/>
        </w:trPr>
        <w:tc>
          <w:tcPr>
            <w:tcW w:w="2736" w:type="dxa"/>
            <w:tcBorders>
              <w:top w:val="single" w:sz="8" w:space="0" w:color="000000"/>
              <w:bottom w:val="single" w:sz="8" w:space="0" w:color="000000"/>
            </w:tcBorders>
            <w:shd w:val="clear" w:color="auto" w:fill="FFFFFF"/>
            <w:hideMark/>
          </w:tcPr>
          <w:p w14:paraId="2966B4C8" w14:textId="77777777" w:rsidR="00FF2E44" w:rsidRPr="00AC5E64"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Parameter</w:t>
            </w:r>
          </w:p>
        </w:tc>
        <w:tc>
          <w:tcPr>
            <w:tcW w:w="906" w:type="dxa"/>
            <w:tcBorders>
              <w:top w:val="single" w:sz="8" w:space="0" w:color="000000"/>
              <w:bottom w:val="single" w:sz="8" w:space="0" w:color="000000"/>
            </w:tcBorders>
            <w:shd w:val="clear" w:color="auto" w:fill="FFFFFF"/>
            <w:hideMark/>
          </w:tcPr>
          <w:p w14:paraId="643231FF" w14:textId="77777777" w:rsidR="00FF2E44" w:rsidRPr="00145DAD" w:rsidRDefault="00FF2E44" w:rsidP="00E06F30">
            <w:pPr>
              <w:rPr>
                <w:rFonts w:ascii="Times New Roman" w:eastAsia="Calibri" w:hAnsi="Times New Roman"/>
                <w:bCs/>
                <w:color w:val="000000"/>
                <w:sz w:val="18"/>
                <w:szCs w:val="18"/>
              </w:rPr>
            </w:pPr>
            <w:r w:rsidRPr="00145DAD">
              <w:rPr>
                <w:rFonts w:ascii="Times New Roman" w:eastAsia="Calibri" w:hAnsi="Times New Roman"/>
                <w:b/>
                <w:bCs/>
                <w:color w:val="000000"/>
                <w:sz w:val="18"/>
                <w:szCs w:val="18"/>
              </w:rPr>
              <w:t xml:space="preserve">symbol </w:t>
            </w:r>
          </w:p>
        </w:tc>
        <w:tc>
          <w:tcPr>
            <w:tcW w:w="1087" w:type="dxa"/>
            <w:tcBorders>
              <w:top w:val="single" w:sz="8" w:space="0" w:color="000000"/>
              <w:bottom w:val="single" w:sz="8" w:space="0" w:color="000000"/>
            </w:tcBorders>
            <w:shd w:val="clear" w:color="auto" w:fill="FFFFFF"/>
            <w:hideMark/>
          </w:tcPr>
          <w:p w14:paraId="74B4FF91" w14:textId="77777777" w:rsidR="00FF2E44" w:rsidRPr="00145DAD" w:rsidRDefault="00FF2E44" w:rsidP="00E06F30">
            <w:pPr>
              <w:rPr>
                <w:rFonts w:ascii="Times New Roman" w:eastAsia="Calibri" w:hAnsi="Times New Roman"/>
                <w:bCs/>
                <w:color w:val="000000"/>
                <w:sz w:val="18"/>
                <w:szCs w:val="18"/>
              </w:rPr>
            </w:pPr>
            <w:r w:rsidRPr="00145DAD">
              <w:rPr>
                <w:rFonts w:ascii="Times New Roman" w:eastAsia="Calibri" w:hAnsi="Times New Roman"/>
                <w:b/>
                <w:bCs/>
                <w:color w:val="000000"/>
                <w:sz w:val="18"/>
                <w:szCs w:val="18"/>
              </w:rPr>
              <w:t>unit</w:t>
            </w:r>
          </w:p>
        </w:tc>
        <w:tc>
          <w:tcPr>
            <w:tcW w:w="997" w:type="dxa"/>
            <w:tcBorders>
              <w:top w:val="single" w:sz="8" w:space="0" w:color="000000"/>
              <w:bottom w:val="single" w:sz="8" w:space="0" w:color="000000"/>
            </w:tcBorders>
            <w:shd w:val="clear" w:color="auto" w:fill="FFFFFF"/>
            <w:hideMark/>
          </w:tcPr>
          <w:p w14:paraId="5EBD4826" w14:textId="77777777" w:rsidR="00FF2E44" w:rsidRPr="009F573B" w:rsidRDefault="00FF2E44" w:rsidP="00E06F30">
            <w:pPr>
              <w:rPr>
                <w:rFonts w:ascii="Times New Roman" w:eastAsia="Calibri" w:hAnsi="Times New Roman"/>
                <w:bCs/>
                <w:color w:val="000000"/>
                <w:sz w:val="18"/>
                <w:szCs w:val="18"/>
              </w:rPr>
            </w:pPr>
            <w:r w:rsidRPr="001A274A">
              <w:rPr>
                <w:rFonts w:ascii="Times New Roman" w:eastAsia="Calibri" w:hAnsi="Times New Roman"/>
                <w:b/>
                <w:bCs/>
                <w:color w:val="000000"/>
                <w:sz w:val="18"/>
                <w:szCs w:val="18"/>
              </w:rPr>
              <w:t>height  (m)</w:t>
            </w:r>
          </w:p>
        </w:tc>
        <w:tc>
          <w:tcPr>
            <w:tcW w:w="1812" w:type="dxa"/>
            <w:tcBorders>
              <w:top w:val="single" w:sz="8" w:space="0" w:color="000000"/>
              <w:bottom w:val="single" w:sz="8" w:space="0" w:color="000000"/>
            </w:tcBorders>
            <w:shd w:val="clear" w:color="auto" w:fill="FFFFFF"/>
            <w:hideMark/>
          </w:tcPr>
          <w:p w14:paraId="1E85B7FE" w14:textId="77777777" w:rsidR="00FF2E44" w:rsidRPr="00E22D27" w:rsidRDefault="00FF2E44" w:rsidP="00E06F30">
            <w:pPr>
              <w:rPr>
                <w:rFonts w:ascii="Times New Roman" w:eastAsia="Calibri" w:hAnsi="Times New Roman"/>
                <w:bCs/>
                <w:color w:val="000000"/>
                <w:sz w:val="18"/>
                <w:szCs w:val="18"/>
              </w:rPr>
            </w:pPr>
            <w:r w:rsidRPr="006307D6">
              <w:rPr>
                <w:rFonts w:ascii="Times New Roman" w:eastAsia="Calibri" w:hAnsi="Times New Roman"/>
                <w:b/>
                <w:bCs/>
                <w:color w:val="000000"/>
                <w:sz w:val="18"/>
                <w:szCs w:val="18"/>
              </w:rPr>
              <w:t>source</w:t>
            </w:r>
          </w:p>
        </w:tc>
        <w:tc>
          <w:tcPr>
            <w:tcW w:w="1993" w:type="dxa"/>
            <w:tcBorders>
              <w:top w:val="single" w:sz="8" w:space="0" w:color="000000"/>
              <w:bottom w:val="single" w:sz="8" w:space="0" w:color="000000"/>
            </w:tcBorders>
            <w:shd w:val="clear" w:color="auto" w:fill="FFFFFF"/>
          </w:tcPr>
          <w:p w14:paraId="0AF04B1E" w14:textId="77777777" w:rsidR="00FF2E44" w:rsidRPr="008F511F" w:rsidRDefault="00FF2E44" w:rsidP="00E06F30">
            <w:pPr>
              <w:rPr>
                <w:rFonts w:ascii="Times New Roman" w:eastAsia="Calibri" w:hAnsi="Times New Roman"/>
                <w:b/>
                <w:bCs/>
                <w:color w:val="000000"/>
                <w:sz w:val="18"/>
                <w:szCs w:val="18"/>
              </w:rPr>
            </w:pPr>
            <w:proofErr w:type="spellStart"/>
            <w:r w:rsidRPr="00721E76">
              <w:rPr>
                <w:rFonts w:ascii="Times New Roman" w:eastAsia="Calibri" w:hAnsi="Times New Roman"/>
                <w:b/>
                <w:bCs/>
                <w:color w:val="000000"/>
                <w:sz w:val="18"/>
                <w:szCs w:val="18"/>
              </w:rPr>
              <w:t>mean±standard</w:t>
            </w:r>
            <w:proofErr w:type="spellEnd"/>
            <w:r w:rsidRPr="00721E76">
              <w:rPr>
                <w:rFonts w:ascii="Times New Roman" w:eastAsia="Calibri" w:hAnsi="Times New Roman"/>
                <w:b/>
                <w:bCs/>
                <w:color w:val="000000"/>
                <w:sz w:val="18"/>
                <w:szCs w:val="18"/>
              </w:rPr>
              <w:t xml:space="preserve"> devia</w:t>
            </w:r>
            <w:r w:rsidRPr="008F511F">
              <w:rPr>
                <w:rFonts w:ascii="Times New Roman" w:eastAsia="Calibri" w:hAnsi="Times New Roman"/>
                <w:b/>
                <w:bCs/>
                <w:color w:val="000000"/>
                <w:sz w:val="18"/>
                <w:szCs w:val="18"/>
              </w:rPr>
              <w:t>tion</w:t>
            </w:r>
          </w:p>
        </w:tc>
      </w:tr>
      <w:tr w:rsidR="00FF2E44" w:rsidRPr="00DA2DEE" w14:paraId="4F580F0E" w14:textId="77777777" w:rsidTr="00C17972">
        <w:trPr>
          <w:trHeight w:val="178"/>
        </w:trPr>
        <w:tc>
          <w:tcPr>
            <w:tcW w:w="2736" w:type="dxa"/>
            <w:shd w:val="clear" w:color="auto" w:fill="FFFFFF"/>
            <w:hideMark/>
          </w:tcPr>
          <w:p w14:paraId="6F6BD195"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Mean wind speed</w:t>
            </w:r>
          </w:p>
        </w:tc>
        <w:tc>
          <w:tcPr>
            <w:tcW w:w="906" w:type="dxa"/>
            <w:tcBorders>
              <w:left w:val="nil"/>
              <w:bottom w:val="nil"/>
              <w:right w:val="nil"/>
            </w:tcBorders>
            <w:shd w:val="clear" w:color="auto" w:fill="FFFFFF"/>
            <w:hideMark/>
          </w:tcPr>
          <w:p w14:paraId="165426CF" w14:textId="77777777" w:rsidR="00FF2E44" w:rsidRPr="00F80936" w:rsidRDefault="00C042BD" w:rsidP="00E06F30">
            <w:pPr>
              <w:rPr>
                <w:rFonts w:ascii="Times New Roman" w:eastAsia="Calibri" w:hAnsi="Times New Roman"/>
                <w:color w:val="000000"/>
                <w:sz w:val="18"/>
                <w:szCs w:val="18"/>
              </w:rPr>
            </w:pPr>
            <m:oMath>
              <m:acc>
                <m:accPr>
                  <m:chr m:val="̅"/>
                  <m:ctrlPr>
                    <w:rPr>
                      <w:rFonts w:ascii="Cambria Math" w:hAnsi="Cambria Math"/>
                      <w:i/>
                      <w:sz w:val="18"/>
                      <w:szCs w:val="18"/>
                    </w:rPr>
                  </m:ctrlPr>
                </m:accPr>
                <m:e>
                  <m:r>
                    <w:rPr>
                      <w:rFonts w:ascii="Cambria Math" w:hAnsi="Cambria Math"/>
                      <w:sz w:val="18"/>
                      <w:szCs w:val="18"/>
                    </w:rPr>
                    <m:t>u</m:t>
                  </m:r>
                </m:e>
              </m:acc>
            </m:oMath>
            <w:r w:rsidR="00FF2E44" w:rsidRPr="00F80936">
              <w:rPr>
                <w:rFonts w:ascii="Times New Roman" w:hAnsi="Times New Roman"/>
                <w:color w:val="000000"/>
                <w:sz w:val="18"/>
                <w:szCs w:val="18"/>
              </w:rPr>
              <w:t>(3.3)</w:t>
            </w:r>
          </w:p>
        </w:tc>
        <w:tc>
          <w:tcPr>
            <w:tcW w:w="1087" w:type="dxa"/>
            <w:shd w:val="clear" w:color="auto" w:fill="FFFFFF"/>
            <w:hideMark/>
          </w:tcPr>
          <w:p w14:paraId="35619968"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m/s</w:t>
            </w:r>
          </w:p>
        </w:tc>
        <w:tc>
          <w:tcPr>
            <w:tcW w:w="997" w:type="dxa"/>
            <w:tcBorders>
              <w:left w:val="nil"/>
              <w:bottom w:val="nil"/>
              <w:right w:val="nil"/>
            </w:tcBorders>
            <w:shd w:val="clear" w:color="auto" w:fill="FFFFFF"/>
            <w:hideMark/>
          </w:tcPr>
          <w:p w14:paraId="7C470C2F"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3.3</w:t>
            </w:r>
          </w:p>
        </w:tc>
        <w:tc>
          <w:tcPr>
            <w:tcW w:w="1812" w:type="dxa"/>
            <w:shd w:val="clear" w:color="auto" w:fill="FFFFFF"/>
            <w:hideMark/>
          </w:tcPr>
          <w:p w14:paraId="4CAB6C5F"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sonic anemometer</w:t>
            </w:r>
          </w:p>
        </w:tc>
        <w:tc>
          <w:tcPr>
            <w:tcW w:w="1993" w:type="dxa"/>
            <w:tcBorders>
              <w:left w:val="nil"/>
              <w:bottom w:val="nil"/>
              <w:right w:val="nil"/>
            </w:tcBorders>
            <w:shd w:val="clear" w:color="auto" w:fill="FFFFFF"/>
          </w:tcPr>
          <w:p w14:paraId="676957BE"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1.84±0.69</w:t>
            </w:r>
          </w:p>
        </w:tc>
      </w:tr>
      <w:tr w:rsidR="00C17972" w:rsidRPr="00DA2DEE" w14:paraId="2F6A4767" w14:textId="77777777" w:rsidTr="00C17972">
        <w:trPr>
          <w:trHeight w:val="178"/>
        </w:trPr>
        <w:tc>
          <w:tcPr>
            <w:tcW w:w="2736" w:type="dxa"/>
            <w:tcBorders>
              <w:top w:val="nil"/>
            </w:tcBorders>
            <w:shd w:val="clear" w:color="auto" w:fill="FFFFFF"/>
          </w:tcPr>
          <w:p w14:paraId="00466FAB" w14:textId="77777777" w:rsidR="00FF2E44" w:rsidRPr="00F80936" w:rsidDel="006F11D1"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Wind direction</w:t>
            </w:r>
          </w:p>
        </w:tc>
        <w:tc>
          <w:tcPr>
            <w:tcW w:w="906" w:type="dxa"/>
            <w:tcBorders>
              <w:top w:val="nil"/>
              <w:bottom w:val="nil"/>
            </w:tcBorders>
            <w:shd w:val="clear" w:color="auto" w:fill="FFFFFF"/>
          </w:tcPr>
          <w:p w14:paraId="2936B5F5"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Θ(3.3)</w:t>
            </w:r>
          </w:p>
        </w:tc>
        <w:tc>
          <w:tcPr>
            <w:tcW w:w="1087" w:type="dxa"/>
            <w:tcBorders>
              <w:top w:val="nil"/>
            </w:tcBorders>
            <w:shd w:val="clear" w:color="auto" w:fill="FFFFFF"/>
          </w:tcPr>
          <w:p w14:paraId="32EF52BF"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degree</w:t>
            </w:r>
          </w:p>
        </w:tc>
        <w:tc>
          <w:tcPr>
            <w:tcW w:w="997" w:type="dxa"/>
            <w:tcBorders>
              <w:top w:val="nil"/>
              <w:bottom w:val="nil"/>
            </w:tcBorders>
            <w:shd w:val="clear" w:color="auto" w:fill="FFFFFF"/>
          </w:tcPr>
          <w:p w14:paraId="224629FA"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3.3</w:t>
            </w:r>
          </w:p>
        </w:tc>
        <w:tc>
          <w:tcPr>
            <w:tcW w:w="1812" w:type="dxa"/>
            <w:tcBorders>
              <w:top w:val="nil"/>
            </w:tcBorders>
            <w:shd w:val="clear" w:color="auto" w:fill="FFFFFF"/>
          </w:tcPr>
          <w:p w14:paraId="78C52552"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sonic anemometer</w:t>
            </w:r>
          </w:p>
        </w:tc>
        <w:tc>
          <w:tcPr>
            <w:tcW w:w="1993" w:type="dxa"/>
            <w:tcBorders>
              <w:top w:val="nil"/>
              <w:bottom w:val="nil"/>
            </w:tcBorders>
            <w:shd w:val="clear" w:color="auto" w:fill="FFFFFF"/>
          </w:tcPr>
          <w:p w14:paraId="3E35C243"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228±71</w:t>
            </w:r>
          </w:p>
        </w:tc>
      </w:tr>
      <w:tr w:rsidR="00C17972" w:rsidRPr="00DA2DEE" w14:paraId="631CC08E" w14:textId="77777777" w:rsidTr="00C17972">
        <w:trPr>
          <w:trHeight w:val="217"/>
        </w:trPr>
        <w:tc>
          <w:tcPr>
            <w:tcW w:w="2736" w:type="dxa"/>
            <w:tcBorders>
              <w:top w:val="nil"/>
            </w:tcBorders>
            <w:shd w:val="clear" w:color="auto" w:fill="FFFFFF"/>
          </w:tcPr>
          <w:p w14:paraId="1B4203B3"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Mean vertical wind speed</w:t>
            </w:r>
          </w:p>
        </w:tc>
        <w:tc>
          <w:tcPr>
            <w:tcW w:w="906" w:type="dxa"/>
            <w:tcBorders>
              <w:top w:val="nil"/>
              <w:left w:val="nil"/>
              <w:bottom w:val="nil"/>
              <w:right w:val="nil"/>
            </w:tcBorders>
            <w:shd w:val="clear" w:color="auto" w:fill="FFFFFF"/>
          </w:tcPr>
          <w:p w14:paraId="4E94B63B" w14:textId="77777777" w:rsidR="00FF2E44" w:rsidRPr="00F80936" w:rsidRDefault="00C042BD" w:rsidP="00E06F30">
            <w:pPr>
              <w:rPr>
                <w:rFonts w:ascii="Times New Roman" w:eastAsia="Calibri" w:hAnsi="Times New Roman"/>
                <w:color w:val="000000"/>
                <w:sz w:val="18"/>
                <w:szCs w:val="18"/>
              </w:rPr>
            </w:pPr>
            <m:oMath>
              <m:acc>
                <m:accPr>
                  <m:chr m:val="̅"/>
                  <m:ctrlPr>
                    <w:rPr>
                      <w:rFonts w:ascii="Cambria Math" w:hAnsi="Cambria Math"/>
                      <w:i/>
                      <w:sz w:val="18"/>
                      <w:szCs w:val="18"/>
                    </w:rPr>
                  </m:ctrlPr>
                </m:accPr>
                <m:e>
                  <m:r>
                    <w:rPr>
                      <w:rFonts w:ascii="Cambria Math" w:hAnsi="Cambria Math"/>
                      <w:sz w:val="18"/>
                      <w:szCs w:val="18"/>
                    </w:rPr>
                    <m:t>w</m:t>
                  </m:r>
                </m:e>
              </m:acc>
            </m:oMath>
            <w:r w:rsidR="00FF2E44" w:rsidRPr="00F80936">
              <w:rPr>
                <w:rFonts w:ascii="Times New Roman" w:hAnsi="Times New Roman"/>
                <w:color w:val="000000"/>
                <w:sz w:val="18"/>
                <w:szCs w:val="18"/>
              </w:rPr>
              <w:t>(3.3)</w:t>
            </w:r>
          </w:p>
        </w:tc>
        <w:tc>
          <w:tcPr>
            <w:tcW w:w="1087" w:type="dxa"/>
            <w:tcBorders>
              <w:top w:val="nil"/>
            </w:tcBorders>
            <w:shd w:val="clear" w:color="auto" w:fill="FFFFFF"/>
          </w:tcPr>
          <w:p w14:paraId="3A1FC4DC"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m/s</w:t>
            </w:r>
          </w:p>
        </w:tc>
        <w:tc>
          <w:tcPr>
            <w:tcW w:w="997" w:type="dxa"/>
            <w:tcBorders>
              <w:top w:val="nil"/>
              <w:left w:val="nil"/>
              <w:bottom w:val="nil"/>
              <w:right w:val="nil"/>
            </w:tcBorders>
            <w:shd w:val="clear" w:color="auto" w:fill="FFFFFF"/>
          </w:tcPr>
          <w:p w14:paraId="6FCFF413"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3.3</w:t>
            </w:r>
          </w:p>
        </w:tc>
        <w:tc>
          <w:tcPr>
            <w:tcW w:w="1812" w:type="dxa"/>
            <w:tcBorders>
              <w:top w:val="nil"/>
            </w:tcBorders>
            <w:shd w:val="clear" w:color="auto" w:fill="FFFFFF"/>
          </w:tcPr>
          <w:p w14:paraId="17D37A09"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sonic anemometer</w:t>
            </w:r>
          </w:p>
        </w:tc>
        <w:tc>
          <w:tcPr>
            <w:tcW w:w="1993" w:type="dxa"/>
            <w:tcBorders>
              <w:top w:val="nil"/>
              <w:left w:val="nil"/>
              <w:bottom w:val="nil"/>
              <w:right w:val="nil"/>
            </w:tcBorders>
            <w:shd w:val="clear" w:color="auto" w:fill="FFFFFF"/>
          </w:tcPr>
          <w:p w14:paraId="26FD6BC9"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-0.03±0.05</w:t>
            </w:r>
          </w:p>
        </w:tc>
      </w:tr>
      <w:tr w:rsidR="00C17972" w:rsidRPr="00DA2DEE" w14:paraId="5BDFB35E" w14:textId="77777777" w:rsidTr="00C17972">
        <w:trPr>
          <w:trHeight w:val="212"/>
        </w:trPr>
        <w:tc>
          <w:tcPr>
            <w:tcW w:w="2736" w:type="dxa"/>
            <w:tcBorders>
              <w:top w:val="nil"/>
            </w:tcBorders>
            <w:shd w:val="clear" w:color="auto" w:fill="FFFFFF"/>
          </w:tcPr>
          <w:p w14:paraId="6113ECD0"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Friction velocity</w:t>
            </w:r>
          </w:p>
        </w:tc>
        <w:tc>
          <w:tcPr>
            <w:tcW w:w="906" w:type="dxa"/>
            <w:tcBorders>
              <w:top w:val="nil"/>
              <w:bottom w:val="nil"/>
            </w:tcBorders>
            <w:shd w:val="clear" w:color="auto" w:fill="FFFFFF"/>
          </w:tcPr>
          <w:p w14:paraId="5470D09C"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u*</w:t>
            </w:r>
          </w:p>
        </w:tc>
        <w:tc>
          <w:tcPr>
            <w:tcW w:w="1087" w:type="dxa"/>
            <w:tcBorders>
              <w:top w:val="nil"/>
            </w:tcBorders>
            <w:shd w:val="clear" w:color="auto" w:fill="FFFFFF"/>
          </w:tcPr>
          <w:p w14:paraId="06FFE3D7"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m/s</w:t>
            </w:r>
          </w:p>
        </w:tc>
        <w:tc>
          <w:tcPr>
            <w:tcW w:w="997" w:type="dxa"/>
            <w:tcBorders>
              <w:top w:val="nil"/>
              <w:bottom w:val="nil"/>
            </w:tcBorders>
            <w:shd w:val="clear" w:color="auto" w:fill="FFFFFF"/>
          </w:tcPr>
          <w:p w14:paraId="21D4698D"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3.3</w:t>
            </w:r>
          </w:p>
        </w:tc>
        <w:tc>
          <w:tcPr>
            <w:tcW w:w="1812" w:type="dxa"/>
            <w:tcBorders>
              <w:top w:val="nil"/>
            </w:tcBorders>
            <w:shd w:val="clear" w:color="auto" w:fill="FFFFFF"/>
          </w:tcPr>
          <w:p w14:paraId="6CE213C5"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sonic anemometer</w:t>
            </w:r>
          </w:p>
        </w:tc>
        <w:tc>
          <w:tcPr>
            <w:tcW w:w="1993" w:type="dxa"/>
            <w:tcBorders>
              <w:top w:val="nil"/>
              <w:bottom w:val="nil"/>
            </w:tcBorders>
            <w:shd w:val="clear" w:color="auto" w:fill="FFFFFF"/>
          </w:tcPr>
          <w:p w14:paraId="381D6CB2"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0.36±0.12</w:t>
            </w:r>
          </w:p>
        </w:tc>
      </w:tr>
      <w:tr w:rsidR="00C17972" w:rsidRPr="00DA2DEE" w14:paraId="1F727E86" w14:textId="77777777" w:rsidTr="00C17972">
        <w:trPr>
          <w:trHeight w:val="206"/>
        </w:trPr>
        <w:tc>
          <w:tcPr>
            <w:tcW w:w="2736" w:type="dxa"/>
            <w:tcBorders>
              <w:top w:val="nil"/>
            </w:tcBorders>
            <w:shd w:val="clear" w:color="auto" w:fill="FFFFFF"/>
          </w:tcPr>
          <w:p w14:paraId="2FF0FAA9"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Stability</w:t>
            </w:r>
          </w:p>
        </w:tc>
        <w:tc>
          <w:tcPr>
            <w:tcW w:w="906" w:type="dxa"/>
            <w:tcBorders>
              <w:top w:val="nil"/>
              <w:left w:val="nil"/>
              <w:bottom w:val="nil"/>
              <w:right w:val="nil"/>
            </w:tcBorders>
            <w:shd w:val="clear" w:color="auto" w:fill="FFFFFF"/>
          </w:tcPr>
          <w:p w14:paraId="4ACCF33F"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i/>
                <w:color w:val="000000"/>
                <w:sz w:val="18"/>
                <w:szCs w:val="18"/>
              </w:rPr>
              <w:t>ξ</w:t>
            </w:r>
            <w:r w:rsidRPr="00145DAD">
              <w:rPr>
                <w:rFonts w:ascii="Times New Roman" w:eastAsia="Calibri" w:hAnsi="Times New Roman"/>
                <w:color w:val="000000"/>
                <w:sz w:val="18"/>
                <w:szCs w:val="18"/>
              </w:rPr>
              <w:t xml:space="preserve">(3.3) </w:t>
            </w:r>
          </w:p>
        </w:tc>
        <w:tc>
          <w:tcPr>
            <w:tcW w:w="1087" w:type="dxa"/>
            <w:tcBorders>
              <w:top w:val="nil"/>
            </w:tcBorders>
            <w:shd w:val="clear" w:color="auto" w:fill="FFFFFF"/>
          </w:tcPr>
          <w:p w14:paraId="339C8729" w14:textId="77777777" w:rsidR="00FF2E44" w:rsidRPr="00145DAD" w:rsidRDefault="00FF2E44" w:rsidP="00E06F30">
            <w:pPr>
              <w:rPr>
                <w:rFonts w:ascii="Times New Roman" w:eastAsia="Calibri" w:hAnsi="Times New Roman"/>
                <w:color w:val="000000"/>
                <w:sz w:val="18"/>
                <w:szCs w:val="18"/>
              </w:rPr>
            </w:pPr>
            <w:proofErr w:type="spellStart"/>
            <w:r w:rsidRPr="00145DAD">
              <w:rPr>
                <w:rFonts w:ascii="Times New Roman" w:eastAsia="Calibri" w:hAnsi="Times New Roman"/>
                <w:color w:val="000000"/>
                <w:sz w:val="18"/>
                <w:szCs w:val="18"/>
              </w:rPr>
              <w:t>unitless</w:t>
            </w:r>
            <w:proofErr w:type="spellEnd"/>
          </w:p>
        </w:tc>
        <w:tc>
          <w:tcPr>
            <w:tcW w:w="997" w:type="dxa"/>
            <w:tcBorders>
              <w:top w:val="nil"/>
              <w:left w:val="nil"/>
              <w:bottom w:val="nil"/>
              <w:right w:val="nil"/>
            </w:tcBorders>
            <w:shd w:val="clear" w:color="auto" w:fill="FFFFFF"/>
          </w:tcPr>
          <w:p w14:paraId="16FA107B"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z=3.3</w:t>
            </w:r>
          </w:p>
        </w:tc>
        <w:tc>
          <w:tcPr>
            <w:tcW w:w="1812" w:type="dxa"/>
            <w:tcBorders>
              <w:top w:val="nil"/>
            </w:tcBorders>
            <w:shd w:val="clear" w:color="auto" w:fill="FFFFFF"/>
          </w:tcPr>
          <w:p w14:paraId="1256F755"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sonic anemometer</w:t>
            </w:r>
          </w:p>
        </w:tc>
        <w:tc>
          <w:tcPr>
            <w:tcW w:w="1993" w:type="dxa"/>
            <w:tcBorders>
              <w:top w:val="nil"/>
              <w:left w:val="nil"/>
              <w:bottom w:val="nil"/>
              <w:right w:val="nil"/>
            </w:tcBorders>
            <w:shd w:val="clear" w:color="auto" w:fill="FFFFFF"/>
          </w:tcPr>
          <w:p w14:paraId="2D5B37A5"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-2.03 ± 3.75</w:t>
            </w:r>
          </w:p>
        </w:tc>
      </w:tr>
      <w:tr w:rsidR="00C17972" w:rsidRPr="00DA2DEE" w14:paraId="141C0780" w14:textId="77777777" w:rsidTr="00C17972">
        <w:trPr>
          <w:trHeight w:val="176"/>
        </w:trPr>
        <w:tc>
          <w:tcPr>
            <w:tcW w:w="2736" w:type="dxa"/>
            <w:tcBorders>
              <w:top w:val="nil"/>
            </w:tcBorders>
            <w:shd w:val="clear" w:color="auto" w:fill="FFFFFF"/>
          </w:tcPr>
          <w:p w14:paraId="066C9C65"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Air temperature</w:t>
            </w:r>
          </w:p>
        </w:tc>
        <w:tc>
          <w:tcPr>
            <w:tcW w:w="906" w:type="dxa"/>
            <w:tcBorders>
              <w:top w:val="nil"/>
              <w:bottom w:val="nil"/>
            </w:tcBorders>
            <w:shd w:val="clear" w:color="auto" w:fill="FFFFFF"/>
          </w:tcPr>
          <w:p w14:paraId="0FB88DA2"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T</w:t>
            </w:r>
          </w:p>
        </w:tc>
        <w:tc>
          <w:tcPr>
            <w:tcW w:w="1087" w:type="dxa"/>
            <w:tcBorders>
              <w:top w:val="nil"/>
            </w:tcBorders>
            <w:shd w:val="clear" w:color="auto" w:fill="FFFFFF"/>
          </w:tcPr>
          <w:p w14:paraId="361E4982"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ºC</w:t>
            </w:r>
          </w:p>
        </w:tc>
        <w:tc>
          <w:tcPr>
            <w:tcW w:w="997" w:type="dxa"/>
            <w:tcBorders>
              <w:top w:val="nil"/>
              <w:bottom w:val="nil"/>
            </w:tcBorders>
            <w:shd w:val="clear" w:color="auto" w:fill="FFFFFF"/>
          </w:tcPr>
          <w:p w14:paraId="42F6C8E8"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2.0</w:t>
            </w:r>
          </w:p>
        </w:tc>
        <w:tc>
          <w:tcPr>
            <w:tcW w:w="1812" w:type="dxa"/>
            <w:tcBorders>
              <w:top w:val="nil"/>
            </w:tcBorders>
            <w:shd w:val="clear" w:color="auto" w:fill="FFFFFF"/>
          </w:tcPr>
          <w:p w14:paraId="10864D77"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weather station</w:t>
            </w:r>
          </w:p>
        </w:tc>
        <w:tc>
          <w:tcPr>
            <w:tcW w:w="1993" w:type="dxa"/>
            <w:tcBorders>
              <w:top w:val="nil"/>
              <w:bottom w:val="nil"/>
            </w:tcBorders>
            <w:shd w:val="clear" w:color="auto" w:fill="FFFFFF"/>
          </w:tcPr>
          <w:p w14:paraId="0B569843"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25.42±4.88</w:t>
            </w:r>
          </w:p>
        </w:tc>
      </w:tr>
      <w:tr w:rsidR="00C17972" w:rsidRPr="00DA2DEE" w14:paraId="350A4067" w14:textId="77777777" w:rsidTr="00C17972">
        <w:trPr>
          <w:trHeight w:val="257"/>
        </w:trPr>
        <w:tc>
          <w:tcPr>
            <w:tcW w:w="2736" w:type="dxa"/>
            <w:tcBorders>
              <w:top w:val="nil"/>
            </w:tcBorders>
            <w:shd w:val="clear" w:color="auto" w:fill="FFFFFF"/>
          </w:tcPr>
          <w:p w14:paraId="12588614"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Relative humidity</w:t>
            </w:r>
          </w:p>
        </w:tc>
        <w:tc>
          <w:tcPr>
            <w:tcW w:w="906" w:type="dxa"/>
            <w:tcBorders>
              <w:top w:val="nil"/>
              <w:left w:val="nil"/>
              <w:bottom w:val="nil"/>
              <w:right w:val="nil"/>
            </w:tcBorders>
            <w:shd w:val="clear" w:color="auto" w:fill="FFFFFF"/>
          </w:tcPr>
          <w:p w14:paraId="691C792A"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RH</w:t>
            </w:r>
          </w:p>
        </w:tc>
        <w:tc>
          <w:tcPr>
            <w:tcW w:w="1087" w:type="dxa"/>
            <w:tcBorders>
              <w:top w:val="nil"/>
            </w:tcBorders>
            <w:shd w:val="clear" w:color="auto" w:fill="FFFFFF"/>
          </w:tcPr>
          <w:p w14:paraId="0461408A"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w:t>
            </w:r>
          </w:p>
        </w:tc>
        <w:tc>
          <w:tcPr>
            <w:tcW w:w="997" w:type="dxa"/>
            <w:tcBorders>
              <w:top w:val="nil"/>
              <w:left w:val="nil"/>
              <w:bottom w:val="nil"/>
              <w:right w:val="nil"/>
            </w:tcBorders>
            <w:shd w:val="clear" w:color="auto" w:fill="FFFFFF"/>
          </w:tcPr>
          <w:p w14:paraId="21F5A069"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 xml:space="preserve">2.0 </w:t>
            </w:r>
          </w:p>
        </w:tc>
        <w:tc>
          <w:tcPr>
            <w:tcW w:w="1812" w:type="dxa"/>
            <w:tcBorders>
              <w:top w:val="nil"/>
            </w:tcBorders>
            <w:shd w:val="clear" w:color="auto" w:fill="FFFFFF"/>
          </w:tcPr>
          <w:p w14:paraId="6717B169"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weather station</w:t>
            </w:r>
          </w:p>
        </w:tc>
        <w:tc>
          <w:tcPr>
            <w:tcW w:w="1993" w:type="dxa"/>
            <w:tcBorders>
              <w:top w:val="nil"/>
              <w:left w:val="nil"/>
              <w:bottom w:val="nil"/>
              <w:right w:val="nil"/>
            </w:tcBorders>
            <w:shd w:val="clear" w:color="auto" w:fill="FFFFFF"/>
          </w:tcPr>
          <w:p w14:paraId="12FDFE1C"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54.21±14.70</w:t>
            </w:r>
          </w:p>
        </w:tc>
      </w:tr>
      <w:tr w:rsidR="00C17972" w:rsidRPr="00DA2DEE" w14:paraId="783417B8" w14:textId="77777777" w:rsidTr="00C17972">
        <w:trPr>
          <w:trHeight w:val="203"/>
        </w:trPr>
        <w:tc>
          <w:tcPr>
            <w:tcW w:w="2736" w:type="dxa"/>
            <w:tcBorders>
              <w:top w:val="nil"/>
            </w:tcBorders>
            <w:shd w:val="clear" w:color="auto" w:fill="FFFFFF"/>
          </w:tcPr>
          <w:p w14:paraId="65558D27"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Solar radiation</w:t>
            </w:r>
          </w:p>
        </w:tc>
        <w:tc>
          <w:tcPr>
            <w:tcW w:w="906" w:type="dxa"/>
            <w:tcBorders>
              <w:top w:val="nil"/>
              <w:bottom w:val="nil"/>
            </w:tcBorders>
            <w:shd w:val="clear" w:color="auto" w:fill="FFFFFF"/>
          </w:tcPr>
          <w:p w14:paraId="1E14F3ED"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SR</w:t>
            </w:r>
          </w:p>
        </w:tc>
        <w:tc>
          <w:tcPr>
            <w:tcW w:w="1087" w:type="dxa"/>
            <w:tcBorders>
              <w:top w:val="nil"/>
            </w:tcBorders>
            <w:shd w:val="clear" w:color="auto" w:fill="FFFFFF"/>
          </w:tcPr>
          <w:p w14:paraId="24DE8E03"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kw/m</w:t>
            </w:r>
            <w:r w:rsidRPr="00145DAD">
              <w:rPr>
                <w:rFonts w:ascii="Times New Roman" w:eastAsia="Calibri" w:hAnsi="Times New Roman"/>
                <w:color w:val="000000"/>
                <w:sz w:val="18"/>
                <w:szCs w:val="18"/>
                <w:vertAlign w:val="superscript"/>
              </w:rPr>
              <w:t>2</w:t>
            </w:r>
          </w:p>
        </w:tc>
        <w:tc>
          <w:tcPr>
            <w:tcW w:w="997" w:type="dxa"/>
            <w:tcBorders>
              <w:top w:val="nil"/>
              <w:bottom w:val="nil"/>
            </w:tcBorders>
            <w:shd w:val="clear" w:color="auto" w:fill="FFFFFF"/>
          </w:tcPr>
          <w:p w14:paraId="08FAC470"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2.0</w:t>
            </w:r>
          </w:p>
        </w:tc>
        <w:tc>
          <w:tcPr>
            <w:tcW w:w="1812" w:type="dxa"/>
            <w:tcBorders>
              <w:top w:val="nil"/>
            </w:tcBorders>
            <w:shd w:val="clear" w:color="auto" w:fill="FFFFFF"/>
          </w:tcPr>
          <w:p w14:paraId="174EAAC5"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weather station</w:t>
            </w:r>
          </w:p>
        </w:tc>
        <w:tc>
          <w:tcPr>
            <w:tcW w:w="1993" w:type="dxa"/>
            <w:tcBorders>
              <w:top w:val="nil"/>
              <w:bottom w:val="nil"/>
            </w:tcBorders>
            <w:shd w:val="clear" w:color="auto" w:fill="FFFFFF"/>
          </w:tcPr>
          <w:p w14:paraId="3FFA163E"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0.43±0.21</w:t>
            </w:r>
          </w:p>
        </w:tc>
      </w:tr>
      <w:tr w:rsidR="00C17972" w:rsidRPr="00DA2DEE" w14:paraId="3988062E" w14:textId="77777777" w:rsidTr="00C17972">
        <w:trPr>
          <w:trHeight w:val="197"/>
        </w:trPr>
        <w:tc>
          <w:tcPr>
            <w:tcW w:w="2736" w:type="dxa"/>
            <w:tcBorders>
              <w:top w:val="nil"/>
              <w:bottom w:val="single" w:sz="4" w:space="0" w:color="auto"/>
            </w:tcBorders>
            <w:shd w:val="clear" w:color="auto" w:fill="FFFFFF"/>
          </w:tcPr>
          <w:p w14:paraId="017EEDD3" w14:textId="77777777" w:rsidR="00FF2E44" w:rsidRPr="00F80936" w:rsidRDefault="00FF2E44" w:rsidP="00E06F30">
            <w:pPr>
              <w:rPr>
                <w:rFonts w:ascii="Times New Roman" w:eastAsia="Calibri" w:hAnsi="Times New Roman"/>
                <w:bCs/>
                <w:color w:val="000000"/>
                <w:sz w:val="18"/>
                <w:szCs w:val="18"/>
              </w:rPr>
            </w:pPr>
            <w:r w:rsidRPr="00F80936">
              <w:rPr>
                <w:rFonts w:ascii="Times New Roman" w:eastAsia="Calibri" w:hAnsi="Times New Roman"/>
                <w:b/>
                <w:bCs/>
                <w:color w:val="000000"/>
                <w:sz w:val="18"/>
                <w:szCs w:val="18"/>
              </w:rPr>
              <w:t>Rainfall</w:t>
            </w:r>
          </w:p>
        </w:tc>
        <w:tc>
          <w:tcPr>
            <w:tcW w:w="906" w:type="dxa"/>
            <w:tcBorders>
              <w:top w:val="nil"/>
              <w:left w:val="nil"/>
              <w:bottom w:val="single" w:sz="4" w:space="0" w:color="auto"/>
              <w:right w:val="nil"/>
            </w:tcBorders>
            <w:shd w:val="clear" w:color="auto" w:fill="FFFFFF"/>
          </w:tcPr>
          <w:p w14:paraId="7D76746A" w14:textId="77777777" w:rsidR="00FF2E44" w:rsidRPr="00145DAD" w:rsidRDefault="00FF2E44" w:rsidP="00E06F30">
            <w:pPr>
              <w:rPr>
                <w:rFonts w:ascii="Times New Roman" w:eastAsia="Calibri" w:hAnsi="Times New Roman"/>
                <w:color w:val="000000"/>
                <w:sz w:val="18"/>
                <w:szCs w:val="18"/>
              </w:rPr>
            </w:pPr>
            <w:r w:rsidRPr="00AC5E64">
              <w:rPr>
                <w:rFonts w:ascii="Times New Roman" w:eastAsia="Calibri" w:hAnsi="Times New Roman"/>
                <w:color w:val="000000"/>
                <w:sz w:val="18"/>
                <w:szCs w:val="18"/>
              </w:rPr>
              <w:t>Rainfall</w:t>
            </w:r>
          </w:p>
        </w:tc>
        <w:tc>
          <w:tcPr>
            <w:tcW w:w="1087" w:type="dxa"/>
            <w:tcBorders>
              <w:top w:val="nil"/>
              <w:bottom w:val="single" w:sz="4" w:space="0" w:color="auto"/>
            </w:tcBorders>
            <w:shd w:val="clear" w:color="auto" w:fill="FFFFFF"/>
          </w:tcPr>
          <w:p w14:paraId="445D12A0"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mm/hour</w:t>
            </w:r>
          </w:p>
        </w:tc>
        <w:tc>
          <w:tcPr>
            <w:tcW w:w="997" w:type="dxa"/>
            <w:tcBorders>
              <w:top w:val="nil"/>
              <w:left w:val="nil"/>
              <w:bottom w:val="single" w:sz="4" w:space="0" w:color="auto"/>
              <w:right w:val="nil"/>
            </w:tcBorders>
            <w:shd w:val="clear" w:color="auto" w:fill="FFFFFF"/>
          </w:tcPr>
          <w:p w14:paraId="41A05CC4"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2.0</w:t>
            </w:r>
          </w:p>
        </w:tc>
        <w:tc>
          <w:tcPr>
            <w:tcW w:w="1812" w:type="dxa"/>
            <w:tcBorders>
              <w:top w:val="nil"/>
              <w:bottom w:val="single" w:sz="4" w:space="0" w:color="auto"/>
            </w:tcBorders>
            <w:shd w:val="clear" w:color="auto" w:fill="FFFFFF"/>
          </w:tcPr>
          <w:p w14:paraId="4013A079" w14:textId="77777777" w:rsidR="00FF2E44" w:rsidRPr="00145DAD" w:rsidRDefault="00FF2E44" w:rsidP="00E06F30">
            <w:pPr>
              <w:rPr>
                <w:rFonts w:ascii="Times New Roman" w:eastAsia="Calibri" w:hAnsi="Times New Roman"/>
                <w:color w:val="000000"/>
                <w:sz w:val="18"/>
                <w:szCs w:val="18"/>
              </w:rPr>
            </w:pPr>
            <w:r w:rsidRPr="00145DAD">
              <w:rPr>
                <w:rFonts w:ascii="Times New Roman" w:eastAsia="Calibri" w:hAnsi="Times New Roman"/>
                <w:color w:val="000000"/>
                <w:sz w:val="18"/>
                <w:szCs w:val="18"/>
              </w:rPr>
              <w:t>weather station</w:t>
            </w:r>
          </w:p>
        </w:tc>
        <w:tc>
          <w:tcPr>
            <w:tcW w:w="1993" w:type="dxa"/>
            <w:tcBorders>
              <w:top w:val="nil"/>
              <w:left w:val="nil"/>
              <w:bottom w:val="single" w:sz="4" w:space="0" w:color="auto"/>
              <w:right w:val="nil"/>
            </w:tcBorders>
            <w:shd w:val="clear" w:color="auto" w:fill="FFFFFF"/>
          </w:tcPr>
          <w:p w14:paraId="4C00108E" w14:textId="77777777" w:rsidR="00FF2E44" w:rsidRPr="001A274A" w:rsidRDefault="00FF2E44" w:rsidP="00E06F30">
            <w:pPr>
              <w:rPr>
                <w:rFonts w:ascii="Times New Roman" w:eastAsia="Calibri" w:hAnsi="Times New Roman"/>
                <w:color w:val="000000"/>
                <w:sz w:val="18"/>
                <w:szCs w:val="18"/>
              </w:rPr>
            </w:pPr>
            <w:r w:rsidRPr="001A274A">
              <w:rPr>
                <w:rFonts w:ascii="Times New Roman" w:eastAsia="Calibri" w:hAnsi="Times New Roman"/>
                <w:color w:val="000000"/>
                <w:sz w:val="18"/>
                <w:szCs w:val="18"/>
              </w:rPr>
              <w:t>0.21±2.00</w:t>
            </w:r>
          </w:p>
        </w:tc>
      </w:tr>
    </w:tbl>
    <w:p w14:paraId="0D21E487" w14:textId="1C7C1E1D" w:rsidR="00C147B9" w:rsidRPr="00C17972" w:rsidRDefault="00C147B9">
      <w:pPr>
        <w:pStyle w:val="Heading2"/>
        <w:spacing w:line="480" w:lineRule="auto"/>
        <w:rPr>
          <w:rFonts w:ascii="Times New Roman" w:hAnsi="Times New Roman"/>
          <w:sz w:val="22"/>
          <w:szCs w:val="22"/>
        </w:rPr>
        <w:pPrChange w:id="372" w:author="Liu, Jun" w:date="2016-12-04T11:01:00Z">
          <w:pPr>
            <w:pStyle w:val="Heading2"/>
          </w:pPr>
        </w:pPrChange>
      </w:pPr>
      <w:del w:id="373" w:author="Liu, Jun" w:date="2016-12-04T11:01:00Z">
        <w:r w:rsidRPr="00C17972" w:rsidDel="00A42296">
          <w:rPr>
            <w:rFonts w:ascii="Times New Roman" w:hAnsi="Times New Roman" w:cs="Times New Roman"/>
            <w:sz w:val="22"/>
            <w:szCs w:val="22"/>
          </w:rPr>
          <w:delText xml:space="preserve">Data processing of horizontal flux and </w:delText>
        </w:r>
      </w:del>
      <w:ins w:id="374" w:author="Liu, Jun" w:date="2016-12-04T11:46:00Z">
        <w:r w:rsidR="008D159E">
          <w:rPr>
            <w:rFonts w:ascii="Times New Roman" w:hAnsi="Times New Roman" w:cs="Times New Roman"/>
            <w:sz w:val="22"/>
            <w:szCs w:val="22"/>
          </w:rPr>
          <w:t>S</w:t>
        </w:r>
      </w:ins>
      <w:del w:id="375" w:author="Liu, Jun" w:date="2016-12-04T11:46:00Z">
        <w:r w:rsidRPr="00C17972" w:rsidDel="008D159E">
          <w:rPr>
            <w:rFonts w:ascii="Times New Roman" w:hAnsi="Times New Roman" w:cs="Times New Roman"/>
            <w:sz w:val="22"/>
            <w:szCs w:val="22"/>
          </w:rPr>
          <w:delText>s</w:delText>
        </w:r>
      </w:del>
      <w:r w:rsidRPr="00C17972">
        <w:rPr>
          <w:rFonts w:ascii="Times New Roman" w:hAnsi="Times New Roman" w:cs="Times New Roman"/>
          <w:sz w:val="22"/>
          <w:szCs w:val="22"/>
        </w:rPr>
        <w:t>ource strength</w:t>
      </w:r>
    </w:p>
    <w:p w14:paraId="7E34A874" w14:textId="5BE8FA3F" w:rsidR="002E338B" w:rsidRPr="006947B3" w:rsidRDefault="00C05420">
      <w:pPr>
        <w:autoSpaceDE w:val="0"/>
        <w:autoSpaceDN w:val="0"/>
        <w:adjustRightInd w:val="0"/>
        <w:spacing w:after="0" w:line="480" w:lineRule="auto"/>
        <w:ind w:firstLine="720"/>
        <w:rPr>
          <w:ins w:id="376" w:author="Wang, Junming" w:date="2016-12-04T18:42:00Z"/>
          <w:rFonts w:ascii="Times New Roman" w:hAnsi="Times New Roman"/>
          <w:szCs w:val="24"/>
        </w:rPr>
      </w:pPr>
      <w:moveToRangeStart w:id="377" w:author="Liu, Jun" w:date="2016-12-04T11:52:00Z" w:name="move468615650"/>
      <w:moveTo w:id="378" w:author="Liu, Jun" w:date="2016-12-04T11:52:00Z">
        <w:r w:rsidRPr="006947B3">
          <w:rPr>
            <w:rFonts w:ascii="Times New Roman" w:hAnsi="Times New Roman"/>
            <w:szCs w:val="24"/>
          </w:rPr>
          <w:t>The seed</w:t>
        </w:r>
      </w:moveTo>
      <w:ins w:id="379" w:author="Wang, Junming" w:date="2016-12-04T18:09:00Z">
        <w:r w:rsidR="000604F0">
          <w:rPr>
            <w:rFonts w:ascii="Times New Roman" w:hAnsi="Times New Roman"/>
            <w:szCs w:val="24"/>
          </w:rPr>
          <w:t xml:space="preserve"> emission</w:t>
        </w:r>
      </w:ins>
      <w:moveTo w:id="380" w:author="Liu, Jun" w:date="2016-12-04T11:52:00Z">
        <w:r w:rsidRPr="006947B3">
          <w:rPr>
            <w:rFonts w:ascii="Times New Roman" w:hAnsi="Times New Roman"/>
            <w:szCs w:val="24"/>
          </w:rPr>
          <w:t xml:space="preserve"> data processing and analysis were the same as described in Huang et al. (2015).</w:t>
        </w:r>
      </w:moveTo>
      <w:ins w:id="381" w:author="Liu, Jun" w:date="2016-12-04T11:54:00Z">
        <w:r>
          <w:rPr>
            <w:rFonts w:ascii="Times New Roman" w:hAnsi="Times New Roman"/>
            <w:szCs w:val="24"/>
          </w:rPr>
          <w:t xml:space="preserve"> </w:t>
        </w:r>
      </w:ins>
      <w:ins w:id="382" w:author="Wang, Junming" w:date="2016-12-04T18:33:00Z">
        <w:r w:rsidR="00974211">
          <w:rPr>
            <w:rFonts w:ascii="Times New Roman" w:hAnsi="Times New Roman"/>
            <w:szCs w:val="24"/>
          </w:rPr>
          <w:t xml:space="preserve">The output of data processing was the </w:t>
        </w:r>
      </w:ins>
      <w:ins w:id="383" w:author="Wang, Junming" w:date="2016-12-04T18:34:00Z">
        <w:r w:rsidR="00974211">
          <w:rPr>
            <w:rFonts w:ascii="Times New Roman" w:hAnsi="Times New Roman"/>
            <w:szCs w:val="24"/>
          </w:rPr>
          <w:t>seed source strength</w:t>
        </w:r>
      </w:ins>
      <w:ins w:id="384" w:author="Wang, Junming" w:date="2016-12-04T18:35:00Z">
        <w:r w:rsidR="00974211">
          <w:rPr>
            <w:rFonts w:ascii="Times New Roman" w:hAnsi="Times New Roman"/>
            <w:szCs w:val="24"/>
          </w:rPr>
          <w:t xml:space="preserve">, which reflected </w:t>
        </w:r>
      </w:ins>
      <w:ins w:id="385" w:author="Wang, Junming" w:date="2016-12-04T18:36:00Z">
        <w:r w:rsidR="00974211" w:rsidRPr="006947B3">
          <w:rPr>
            <w:rFonts w:ascii="Times New Roman" w:hAnsi="Times New Roman"/>
            <w:szCs w:val="24"/>
          </w:rPr>
          <w:t>the amount of seeds produced per unit area or plant per unit time</w:t>
        </w:r>
        <w:r w:rsidR="00974211">
          <w:rPr>
            <w:rFonts w:ascii="Times New Roman" w:hAnsi="Times New Roman"/>
            <w:szCs w:val="24"/>
          </w:rPr>
          <w:t>.</w:t>
        </w:r>
      </w:ins>
      <w:ins w:id="386" w:author="Wang, Junming" w:date="2016-12-04T18:54:00Z">
        <w:r w:rsidR="00FE3384">
          <w:rPr>
            <w:rFonts w:ascii="Times New Roman" w:hAnsi="Times New Roman"/>
            <w:szCs w:val="24"/>
          </w:rPr>
          <w:t xml:space="preserve"> </w:t>
        </w:r>
      </w:ins>
      <w:moveTo w:id="387" w:author="Liu, Jun" w:date="2016-12-04T11:52:00Z">
        <w:del w:id="388" w:author="Liu, Jun" w:date="2016-12-04T11:54:00Z">
          <w:r w:rsidRPr="006947B3" w:rsidDel="00C05420">
            <w:rPr>
              <w:rFonts w:ascii="Times New Roman" w:hAnsi="Times New Roman"/>
              <w:szCs w:val="24"/>
            </w:rPr>
            <w:delText xml:space="preserve"> </w:delText>
          </w:r>
        </w:del>
      </w:moveTo>
      <w:moveToRangeEnd w:id="377"/>
      <w:ins w:id="389" w:author="Liu, Jun" w:date="2016-12-04T11:48:00Z">
        <w:r w:rsidR="008D159E" w:rsidRPr="008D159E">
          <w:rPr>
            <w:rFonts w:ascii="Times New Roman" w:hAnsi="Times New Roman"/>
            <w:szCs w:val="24"/>
          </w:rPr>
          <w:t xml:space="preserve">Because the settling speed of horseweed seeds (0.323m/s, </w:t>
        </w:r>
      </w:ins>
      <w:ins w:id="390" w:author="Liu, Jun" w:date="2016-12-06T08:54:00Z">
        <w:r w:rsidR="0073660E">
          <w:rPr>
            <w:rFonts w:ascii="Times New Roman" w:eastAsia="CMR12" w:hAnsi="Times New Roman"/>
            <w:szCs w:val="24"/>
          </w:rPr>
          <w:fldChar w:fldCharType="begin" w:fldLock="1"/>
        </w:r>
        <w:r w:rsidR="0073660E">
          <w:rPr>
            <w:rFonts w:ascii="Times New Roman" w:eastAsia="CMR12" w:hAnsi="Times New Roman"/>
            <w:szCs w:val="24"/>
          </w:rPr>
          <w:instrText>ADDIN CSL_CITATION { "citationItems" : [ { "id" : "ITEM-1", "itemData" : { "DOI" : "10.2307/2445362", "ISSN" : "00029122", "author" : [ { "dropping-particle" : "", "family" : "Andersen", "given" : "Mark C.", "non-dropping-particle" : "", "parse-names" : false, "suffix" : "" } ], "container-title" : "American Journal of Botany", "id" : "ITEM-1", "issue" : "5", "issued" : { "date-parts" : [ [ "1993", "5" ] ] }, "page" : "487", "title" : "Diaspore Morphology and Seed Dispersal in Several Wind-Dispersed Asteraceae", "type" : "article-journal", "volume" : "80" }, "uris" : [ "http://www.mendeley.com/documents/?uuid=6dc92c2b-190b-4b66-9e1d-a86300071294" ] }, { "id" : "ITEM-2", "itemData" : { "author" : [ { "dropping-particle" : "", "family" : "Dauer", "given" : "Joseph T.", "non-dropping-particle" : "", "parse-names" : false, "suffix" : "" }, { "dropping-particle" : "", "family" : "Mortensen", "given" : "David A.", "non-dropping-particle" : "", "parse-names" : false, "suffix" : "" }, { "dropping-particle" : "", "family" : "Humston", "given" : "Robert", "non-dropping-particle" : "", "parse-names" : false, "suffix" : "" } ], "container-title" : "Weed Science", "id" : "ITEM-2", "issue" : "3", "issued" : { "date-parts" : [ [ "2006" ] ] }, "page" : "484-489", "title" : "Controlled Experiments to Predict Horseweed (Conyza canadensis) Dispersal Distances", "type" : "article-journal", "volume" : "54" }, "uris" : [ "http://www.mendeley.com/documents/?uuid=7461654a-af2f-4d0e-86f9-885140d84664" ] } ], "mendeley" : { "formattedCitation" : "(Andersen, 1993; Dauer, Mortensen, &amp; Humston, 2006)", "manualFormatting" : "(Andersen 1993; Dauer et al. 2006)", "plainTextFormattedCitation" : "(Andersen, 1993; Dauer, Mortensen, &amp; Humston, 2006)", "previouslyFormattedCitation" : "(Andersen, 1993; Dauer, Mortensen, &amp; Humston, 2006)" }, "properties" : { "noteIndex" : 0 }, "schema" : "https://github.com/citation-style-language/schema/raw/master/csl-citation.json" }</w:instrText>
        </w:r>
        <w:r w:rsidR="0073660E">
          <w:rPr>
            <w:rFonts w:ascii="Times New Roman" w:eastAsia="CMR12" w:hAnsi="Times New Roman"/>
            <w:szCs w:val="24"/>
          </w:rPr>
          <w:fldChar w:fldCharType="separate"/>
        </w:r>
        <w:r w:rsidR="0073660E" w:rsidRPr="00F56048">
          <w:rPr>
            <w:rFonts w:ascii="Times New Roman" w:eastAsia="CMR12" w:hAnsi="Times New Roman"/>
            <w:noProof/>
            <w:szCs w:val="24"/>
          </w:rPr>
          <w:t>Andersen 1993; Dauer</w:t>
        </w:r>
        <w:r w:rsidR="0073660E">
          <w:rPr>
            <w:rFonts w:ascii="Times New Roman" w:eastAsia="CMR12" w:hAnsi="Times New Roman"/>
            <w:noProof/>
            <w:szCs w:val="24"/>
          </w:rPr>
          <w:t xml:space="preserve"> et al.</w:t>
        </w:r>
        <w:r w:rsidR="0073660E" w:rsidRPr="00F56048">
          <w:rPr>
            <w:rFonts w:ascii="Times New Roman" w:eastAsia="CMR12" w:hAnsi="Times New Roman"/>
            <w:noProof/>
            <w:szCs w:val="24"/>
          </w:rPr>
          <w:t xml:space="preserve"> 2006)</w:t>
        </w:r>
        <w:r w:rsidR="0073660E">
          <w:rPr>
            <w:rFonts w:ascii="Times New Roman" w:eastAsia="CMR12" w:hAnsi="Times New Roman"/>
            <w:szCs w:val="24"/>
          </w:rPr>
          <w:fldChar w:fldCharType="end"/>
        </w:r>
      </w:ins>
      <w:ins w:id="391" w:author="Liu, Jun" w:date="2016-12-04T11:48:00Z">
        <w:r w:rsidR="008D159E">
          <w:rPr>
            <w:rFonts w:ascii="Times New Roman" w:hAnsi="Times New Roman"/>
            <w:szCs w:val="24"/>
          </w:rPr>
          <w:t xml:space="preserve"> are larger than gase</w:t>
        </w:r>
        <w:r w:rsidR="008D159E" w:rsidRPr="008D159E">
          <w:rPr>
            <w:rFonts w:ascii="Times New Roman" w:hAnsi="Times New Roman"/>
            <w:szCs w:val="24"/>
          </w:rPr>
          <w:t>ous materials, the dynamic source strength of horseweed seed should include</w:t>
        </w:r>
      </w:ins>
      <w:ins w:id="392" w:author="Wang, Junming" w:date="2016-12-04T18:53:00Z">
        <w:r w:rsidR="00FE3384">
          <w:rPr>
            <w:rFonts w:ascii="Times New Roman" w:hAnsi="Times New Roman"/>
            <w:szCs w:val="24"/>
          </w:rPr>
          <w:t xml:space="preserve"> both</w:t>
        </w:r>
      </w:ins>
      <w:ins w:id="393" w:author="Liu, Jun" w:date="2016-12-04T11:48:00Z">
        <w:r w:rsidR="008D159E" w:rsidRPr="008D159E">
          <w:rPr>
            <w:rFonts w:ascii="Times New Roman" w:hAnsi="Times New Roman"/>
            <w:szCs w:val="24"/>
          </w:rPr>
          <w:t xml:space="preserve"> the IHF</w:t>
        </w:r>
      </w:ins>
      <w:ins w:id="394" w:author="Liu, Jun" w:date="2016-12-04T11:55:00Z">
        <w:r>
          <w:rPr>
            <w:rFonts w:ascii="Times New Roman" w:hAnsi="Times New Roman"/>
            <w:szCs w:val="24"/>
          </w:rPr>
          <w:t xml:space="preserve"> </w:t>
        </w:r>
      </w:ins>
      <w:ins w:id="395" w:author="Liu, Jun" w:date="2016-12-04T11:48:00Z">
        <w:r w:rsidR="008D159E" w:rsidRPr="008D159E">
          <w:rPr>
            <w:rFonts w:ascii="Times New Roman" w:hAnsi="Times New Roman"/>
            <w:szCs w:val="24"/>
          </w:rPr>
          <w:t>(integrated horizontal flux) and the downward deposition of seed grains</w:t>
        </w:r>
      </w:ins>
      <w:ins w:id="396" w:author="Liu, Jun" w:date="2016-12-04T11:56:00Z">
        <w:r>
          <w:rPr>
            <w:rFonts w:ascii="Times New Roman" w:hAnsi="Times New Roman"/>
            <w:szCs w:val="24"/>
          </w:rPr>
          <w:t xml:space="preserve"> </w:t>
        </w:r>
      </w:ins>
      <w:ins w:id="397" w:author="Liu, Jun" w:date="2016-12-04T11:51:00Z">
        <w:r>
          <w:rPr>
            <w:rFonts w:ascii="Times New Roman" w:hAnsi="Times New Roman"/>
            <w:szCs w:val="24"/>
          </w:rPr>
          <w:t>(</w:t>
        </w:r>
        <w:r w:rsidRPr="001B0EA9">
          <w:rPr>
            <w:rFonts w:ascii="Times New Roman" w:hAnsi="Times New Roman"/>
            <w:noProof/>
            <w:szCs w:val="24"/>
          </w:rPr>
          <w:t xml:space="preserve">Wang </w:t>
        </w:r>
        <w:r>
          <w:rPr>
            <w:rFonts w:ascii="Times New Roman" w:hAnsi="Times New Roman"/>
            <w:noProof/>
            <w:szCs w:val="24"/>
          </w:rPr>
          <w:t>and</w:t>
        </w:r>
        <w:r w:rsidRPr="001B0EA9">
          <w:rPr>
            <w:rFonts w:ascii="Times New Roman" w:hAnsi="Times New Roman"/>
            <w:noProof/>
            <w:szCs w:val="24"/>
          </w:rPr>
          <w:t xml:space="preserve"> Yang 2010</w:t>
        </w:r>
        <w:r>
          <w:rPr>
            <w:rFonts w:ascii="Times New Roman" w:hAnsi="Times New Roman"/>
            <w:szCs w:val="24"/>
          </w:rPr>
          <w:t>)</w:t>
        </w:r>
      </w:ins>
      <w:ins w:id="398" w:author="Liu, Jun" w:date="2016-12-04T11:48:00Z">
        <w:r w:rsidR="008D159E" w:rsidRPr="008D159E">
          <w:rPr>
            <w:rFonts w:ascii="Times New Roman" w:hAnsi="Times New Roman"/>
            <w:szCs w:val="24"/>
          </w:rPr>
          <w:t>.</w:t>
        </w:r>
      </w:ins>
      <w:ins w:id="399" w:author="Liu, Jun" w:date="2016-12-04T11:55:00Z">
        <w:r>
          <w:rPr>
            <w:rFonts w:ascii="Times New Roman" w:hAnsi="Times New Roman"/>
            <w:szCs w:val="24"/>
          </w:rPr>
          <w:t xml:space="preserve"> </w:t>
        </w:r>
      </w:ins>
      <w:ins w:id="400" w:author="Wang, Junming" w:date="2016-12-04T18:54:00Z">
        <w:r w:rsidR="00FE3384">
          <w:rPr>
            <w:rFonts w:ascii="Times New Roman" w:hAnsi="Times New Roman"/>
            <w:szCs w:val="24"/>
          </w:rPr>
          <w:t xml:space="preserve">Consequently, </w:t>
        </w:r>
      </w:ins>
      <w:ins w:id="401" w:author="Wang, Junming" w:date="2016-12-04T18:42:00Z">
        <w:r w:rsidR="00FE3384">
          <w:rPr>
            <w:rFonts w:ascii="Times New Roman" w:hAnsi="Times New Roman"/>
            <w:szCs w:val="24"/>
          </w:rPr>
          <w:t>s</w:t>
        </w:r>
        <w:r w:rsidR="002E338B" w:rsidRPr="006947B3">
          <w:rPr>
            <w:rFonts w:ascii="Times New Roman" w:hAnsi="Times New Roman"/>
            <w:szCs w:val="24"/>
          </w:rPr>
          <w:t>ource strength Q</w:t>
        </w:r>
        <w:r w:rsidR="002E338B" w:rsidRPr="006947B3">
          <w:rPr>
            <w:rFonts w:ascii="Times New Roman" w:hAnsi="Times New Roman"/>
            <w:szCs w:val="24"/>
            <w:vertAlign w:val="subscript"/>
          </w:rPr>
          <w:t>0</w:t>
        </w:r>
        <w:r w:rsidR="002E338B" w:rsidRPr="006947B3">
          <w:rPr>
            <w:rFonts w:ascii="Times New Roman" w:hAnsi="Times New Roman"/>
            <w:szCs w:val="24"/>
          </w:rPr>
          <w:t xml:space="preserve"> (seeds/plant/s) was calculated as the summation of IHF and deposition, and then divided by the contribution field distance: </w:t>
        </w:r>
      </w:ins>
    </w:p>
    <w:p w14:paraId="5E9FC34C" w14:textId="633713D5" w:rsidR="00FE3384" w:rsidRDefault="00C042BD">
      <w:pPr>
        <w:autoSpaceDE w:val="0"/>
        <w:autoSpaceDN w:val="0"/>
        <w:adjustRightInd w:val="0"/>
        <w:spacing w:after="0"/>
        <w:jc w:val="center"/>
        <w:rPr>
          <w:ins w:id="402" w:author="Wang, Junming" w:date="2016-12-04T19:01:00Z"/>
          <w:rFonts w:ascii="Times New Roman" w:hAnsi="Times New Roman"/>
          <w:szCs w:val="24"/>
        </w:rPr>
        <w:pPrChange w:id="403" w:author="Wang, Junming" w:date="2016-12-04T19:01:00Z">
          <w:pPr>
            <w:autoSpaceDE w:val="0"/>
            <w:autoSpaceDN w:val="0"/>
            <w:adjustRightInd w:val="0"/>
            <w:spacing w:after="0"/>
            <w:ind w:left="3600"/>
          </w:pPr>
        </w:pPrChange>
      </w:pPr>
      <m:oMath>
        <m:sSub>
          <m:sSubPr>
            <m:ctrlPr>
              <w:ins w:id="404" w:author="Wang, Junming" w:date="2016-12-04T18:42:00Z">
                <w:rPr>
                  <w:rFonts w:ascii="Cambria Math" w:hAnsi="Cambria Math"/>
                  <w:i/>
                  <w:szCs w:val="24"/>
                </w:rPr>
              </w:ins>
            </m:ctrlPr>
          </m:sSubPr>
          <m:e>
            <m:r>
              <w:ins w:id="405" w:author="Wang, Junming" w:date="2016-12-04T18:42:00Z">
                <w:rPr>
                  <w:rFonts w:ascii="Cambria Math" w:hAnsi="Cambria Math"/>
                  <w:szCs w:val="24"/>
                </w:rPr>
                <m:t xml:space="preserve"> Q</m:t>
              </w:ins>
            </m:r>
          </m:e>
          <m:sub>
            <m:r>
              <w:ins w:id="406" w:author="Wang, Junming" w:date="2016-12-04T18:42:00Z">
                <w:rPr>
                  <w:rFonts w:ascii="Cambria Math" w:hAnsi="Cambria Math"/>
                  <w:szCs w:val="24"/>
                </w:rPr>
                <m:t xml:space="preserve">0   </m:t>
              </w:ins>
            </m:r>
          </m:sub>
        </m:sSub>
        <m:r>
          <w:ins w:id="407" w:author="Wang, Junming" w:date="2016-12-04T18:42:00Z">
            <w:rPr>
              <w:rFonts w:ascii="Cambria Math" w:hAnsi="Cambria Math"/>
              <w:szCs w:val="24"/>
            </w:rPr>
            <m:t xml:space="preserve">=( </m:t>
          </w:ins>
        </m:r>
        <m:f>
          <m:fPr>
            <m:ctrlPr>
              <w:ins w:id="408" w:author="Wang, Junming" w:date="2016-12-04T19:40:00Z">
                <w:rPr>
                  <w:rFonts w:ascii="Cambria Math" w:hAnsi="Cambria Math"/>
                  <w:i/>
                  <w:szCs w:val="24"/>
                </w:rPr>
              </w:ins>
            </m:ctrlPr>
          </m:fPr>
          <m:num>
            <m:nary>
              <m:naryPr>
                <m:limLoc m:val="subSup"/>
                <m:ctrlPr>
                  <w:ins w:id="409" w:author="Wang, Junming" w:date="2016-12-04T19:40:00Z">
                    <w:rPr>
                      <w:rFonts w:ascii="Cambria Math" w:hAnsi="Cambria Math"/>
                      <w:i/>
                      <w:szCs w:val="24"/>
                    </w:rPr>
                  </w:ins>
                </m:ctrlPr>
              </m:naryPr>
              <m:sub>
                <m:r>
                  <w:ins w:id="410" w:author="Wang, Junming" w:date="2016-12-04T19:40:00Z">
                    <w:rPr>
                      <w:rFonts w:ascii="Cambria Math" w:hAnsi="Cambria Math"/>
                      <w:szCs w:val="24"/>
                    </w:rPr>
                    <m:t>0</m:t>
                  </w:ins>
                </m:r>
              </m:sub>
              <m:sup>
                <m:r>
                  <w:ins w:id="411" w:author="Wang, Junming" w:date="2016-12-04T19:40:00Z">
                    <w:rPr>
                      <w:rFonts w:ascii="Cambria Math" w:hAnsi="Cambria Math"/>
                      <w:szCs w:val="24"/>
                    </w:rPr>
                    <m:t>∞</m:t>
                  </w:ins>
                </m:r>
              </m:sup>
              <m:e>
                <m:r>
                  <w:ins w:id="412" w:author="Wang, Junming" w:date="2016-12-04T19:40:00Z">
                    <w:rPr>
                      <w:rFonts w:ascii="Cambria Math" w:hAnsi="Cambria Math"/>
                      <w:szCs w:val="24"/>
                    </w:rPr>
                    <m:t>C</m:t>
                  </w:ins>
                </m:r>
                <m:d>
                  <m:dPr>
                    <m:ctrlPr>
                      <w:ins w:id="413" w:author="Wang, Junming" w:date="2016-12-04T19:40:00Z">
                        <w:rPr>
                          <w:rFonts w:ascii="Cambria Math" w:hAnsi="Cambria Math"/>
                          <w:i/>
                          <w:szCs w:val="24"/>
                        </w:rPr>
                      </w:ins>
                    </m:ctrlPr>
                  </m:dPr>
                  <m:e>
                    <m:r>
                      <w:ins w:id="414" w:author="Wang, Junming" w:date="2016-12-04T19:40:00Z">
                        <w:rPr>
                          <w:rFonts w:ascii="Cambria Math" w:hAnsi="Cambria Math"/>
                          <w:szCs w:val="24"/>
                        </w:rPr>
                        <m:t>z</m:t>
                      </w:ins>
                    </m:r>
                  </m:e>
                </m:d>
                <m:r>
                  <w:ins w:id="415" w:author="Wang, Junming" w:date="2016-12-04T19:40:00Z">
                    <w:rPr>
                      <w:rFonts w:ascii="Cambria Math" w:hAnsi="Cambria Math"/>
                      <w:i/>
                      <w:position w:val="-6"/>
                      <w:szCs w:val="24"/>
                    </w:rPr>
                    <w:object w:dxaOrig="193" w:dyaOrig="344" w14:anchorId="542E4D71">
                      <v:shape id="_x0000_i1028" type="#_x0000_t75" style="width:9.7pt;height:17.25pt" o:ole="">
                        <v:imagedata r:id="rId13" o:title=""/>
                      </v:shape>
                      <o:OLEObject Type="Embed" ProgID="Equation.3" ShapeID="_x0000_i1028" DrawAspect="Content" ObjectID="_1542532909" r:id="rId14"/>
                    </w:object>
                  </w:ins>
                </m:r>
                <m:d>
                  <m:dPr>
                    <m:ctrlPr>
                      <w:ins w:id="416" w:author="Wang, Junming" w:date="2016-12-04T19:40:00Z">
                        <w:rPr>
                          <w:rFonts w:ascii="Cambria Math" w:hAnsi="Cambria Math"/>
                          <w:i/>
                          <w:szCs w:val="24"/>
                        </w:rPr>
                      </w:ins>
                    </m:ctrlPr>
                  </m:dPr>
                  <m:e>
                    <m:r>
                      <w:ins w:id="417" w:author="Wang, Junming" w:date="2016-12-04T19:40:00Z">
                        <w:rPr>
                          <w:rFonts w:ascii="Cambria Math" w:hAnsi="Cambria Math"/>
                          <w:szCs w:val="24"/>
                        </w:rPr>
                        <m:t>z</m:t>
                      </w:ins>
                    </m:r>
                  </m:e>
                </m:d>
                <m:r>
                  <w:ins w:id="418" w:author="Wang, Junming" w:date="2016-12-04T19:40:00Z">
                    <w:rPr>
                      <w:rFonts w:ascii="Cambria Math" w:hAnsi="Cambria Math"/>
                      <w:szCs w:val="24"/>
                    </w:rPr>
                    <m:t>dz</m:t>
                  </w:ins>
                </m:r>
              </m:e>
            </m:nary>
          </m:num>
          <m:den>
            <m:r>
              <w:ins w:id="419" w:author="Wang, Junming" w:date="2016-12-04T19:40:00Z">
                <w:rPr>
                  <w:rFonts w:ascii="Cambria Math" w:hAnsi="Cambria Math"/>
                  <w:szCs w:val="24"/>
                </w:rPr>
                <m:t>R</m:t>
              </w:ins>
            </m:r>
          </m:den>
        </m:f>
        <m:r>
          <w:ins w:id="420" w:author="Wang, Junming" w:date="2016-12-04T18:42:00Z">
            <w:rPr>
              <w:rFonts w:ascii="Cambria Math" w:hAnsi="Cambria Math"/>
              <w:szCs w:val="24"/>
            </w:rPr>
            <m:t xml:space="preserve"> </m:t>
          </w:ins>
        </m:r>
        <m:r>
          <w:ins w:id="421" w:author="Wang, Junming" w:date="2016-12-04T19:40:00Z">
            <w:rPr>
              <w:rFonts w:ascii="Cambria Math" w:hAnsi="Cambria Math"/>
              <w:szCs w:val="24"/>
            </w:rPr>
            <m:t>+</m:t>
          </w:ins>
        </m:r>
        <m:f>
          <m:fPr>
            <m:ctrlPr>
              <w:ins w:id="422" w:author="Wang, Junming" w:date="2016-12-04T18:42:00Z">
                <w:rPr>
                  <w:rFonts w:ascii="Cambria Math" w:hAnsi="Cambria Math"/>
                  <w:i/>
                  <w:szCs w:val="24"/>
                </w:rPr>
              </w:ins>
            </m:ctrlPr>
          </m:fPr>
          <m:num>
            <m:nary>
              <m:naryPr>
                <m:limLoc m:val="subSup"/>
                <m:ctrlPr>
                  <w:ins w:id="423" w:author="Wang, Junming" w:date="2016-12-04T18:42:00Z">
                    <w:rPr>
                      <w:rFonts w:ascii="Cambria Math" w:hAnsi="Cambria Math"/>
                      <w:i/>
                      <w:szCs w:val="24"/>
                    </w:rPr>
                  </w:ins>
                </m:ctrlPr>
              </m:naryPr>
              <m:sub>
                <m:r>
                  <w:ins w:id="424" w:author="Wang, Junming" w:date="2016-12-04T18:42:00Z">
                    <w:rPr>
                      <w:rFonts w:ascii="Cambria Math" w:hAnsi="Cambria Math"/>
                      <w:szCs w:val="24"/>
                    </w:rPr>
                    <m:t>0</m:t>
                  </w:ins>
                </m:r>
              </m:sub>
              <m:sup>
                <m:r>
                  <w:ins w:id="425" w:author="Wang, Junming" w:date="2016-12-04T18:42:00Z">
                    <w:rPr>
                      <w:rFonts w:ascii="Cambria Math" w:hAnsi="Cambria Math"/>
                      <w:szCs w:val="24"/>
                    </w:rPr>
                    <m:t>R</m:t>
                  </w:ins>
                </m:r>
              </m:sup>
              <m:e>
                <m:r>
                  <w:ins w:id="426" w:author="Wang, Junming" w:date="2016-12-04T18:42:00Z">
                    <w:rPr>
                      <w:rFonts w:ascii="Cambria Math" w:hAnsi="Cambria Math"/>
                      <w:szCs w:val="24"/>
                    </w:rPr>
                    <m:t>D dx</m:t>
                  </w:ins>
                </m:r>
              </m:e>
            </m:nary>
          </m:num>
          <m:den>
            <m:r>
              <w:ins w:id="427" w:author="Wang, Junming" w:date="2016-12-04T18:42:00Z">
                <w:rPr>
                  <w:rFonts w:ascii="Cambria Math" w:hAnsi="Cambria Math"/>
                  <w:szCs w:val="24"/>
                </w:rPr>
                <m:t>R</m:t>
              </w:ins>
            </m:r>
          </m:den>
        </m:f>
        <m:r>
          <w:ins w:id="428" w:author="Wang, Junming" w:date="2016-12-04T18:42:00Z">
            <w:rPr>
              <w:rFonts w:ascii="Cambria Math" w:hAnsi="Cambria Math"/>
              <w:szCs w:val="24"/>
            </w:rPr>
            <m:t>)/</m:t>
          </w:ins>
        </m:r>
        <m:sSub>
          <m:sSubPr>
            <m:ctrlPr>
              <w:ins w:id="429" w:author="Wang, Junming" w:date="2016-12-04T18:42:00Z">
                <w:rPr>
                  <w:rFonts w:ascii="Cambria Math" w:hAnsi="Cambria Math"/>
                  <w:i/>
                  <w:szCs w:val="24"/>
                </w:rPr>
              </w:ins>
            </m:ctrlPr>
          </m:sSubPr>
          <m:e>
            <m:r>
              <w:ins w:id="430" w:author="Wang, Junming" w:date="2016-12-04T18:42:00Z">
                <w:rPr>
                  <w:rFonts w:ascii="Cambria Math" w:hAnsi="Cambria Math"/>
                  <w:szCs w:val="24"/>
                </w:rPr>
                <m:t>density</m:t>
              </w:ins>
            </m:r>
          </m:e>
          <m:sub>
            <m:r>
              <w:ins w:id="431" w:author="Wang, Junming" w:date="2016-12-04T18:42:00Z">
                <w:rPr>
                  <w:rFonts w:ascii="Cambria Math" w:hAnsi="Cambria Math"/>
                  <w:szCs w:val="24"/>
                </w:rPr>
                <m:t>c</m:t>
              </w:ins>
            </m:r>
          </m:sub>
        </m:sSub>
      </m:oMath>
      <w:ins w:id="432" w:author="Wang, Junming" w:date="2016-12-04T18:42:00Z">
        <w:r w:rsidR="002E338B" w:rsidRPr="006947B3">
          <w:rPr>
            <w:rFonts w:ascii="Times New Roman" w:hAnsi="Times New Roman"/>
            <w:szCs w:val="24"/>
          </w:rPr>
          <w:t xml:space="preserve">                    (3)</w:t>
        </w:r>
      </w:ins>
    </w:p>
    <w:p w14:paraId="47B91C29" w14:textId="1BFE3BFC" w:rsidR="002E338B" w:rsidRPr="00FE3384" w:rsidRDefault="00FE3384">
      <w:pPr>
        <w:autoSpaceDE w:val="0"/>
        <w:autoSpaceDN w:val="0"/>
        <w:adjustRightInd w:val="0"/>
        <w:spacing w:after="0"/>
        <w:rPr>
          <w:ins w:id="433" w:author="Wang, Junming" w:date="2016-12-04T18:42:00Z"/>
          <w:rFonts w:ascii="Times New Roman" w:hAnsi="Times New Roman"/>
          <w:szCs w:val="24"/>
          <w:rPrChange w:id="434" w:author="Wang, Junming" w:date="2016-12-04T19:01:00Z">
            <w:rPr>
              <w:ins w:id="435" w:author="Wang, Junming" w:date="2016-12-04T18:42:00Z"/>
              <w:rFonts w:ascii="Times New Roman" w:hAnsi="Times New Roman"/>
              <w:b/>
              <w:szCs w:val="24"/>
            </w:rPr>
          </w:rPrChange>
        </w:rPr>
        <w:pPrChange w:id="436" w:author="Wang, Junming" w:date="2016-12-04T19:01:00Z">
          <w:pPr>
            <w:autoSpaceDE w:val="0"/>
            <w:autoSpaceDN w:val="0"/>
            <w:adjustRightInd w:val="0"/>
            <w:spacing w:after="0"/>
            <w:ind w:left="3600"/>
          </w:pPr>
        </w:pPrChange>
      </w:pPr>
      <w:ins w:id="437" w:author="Wang, Junming" w:date="2016-12-04T19:01:00Z">
        <w:r>
          <w:rPr>
            <w:rFonts w:ascii="Times New Roman" w:hAnsi="Times New Roman"/>
            <w:szCs w:val="24"/>
          </w:rPr>
          <w:t xml:space="preserve">                                                  </w:t>
        </w:r>
      </w:ins>
      <w:ins w:id="438" w:author="Wang, Junming" w:date="2016-12-04T18:42:00Z">
        <w:r w:rsidR="002E338B" w:rsidRPr="006947B3">
          <w:rPr>
            <w:rFonts w:ascii="Times New Roman" w:hAnsi="Times New Roman"/>
            <w:szCs w:val="24"/>
          </w:rPr>
          <w:t xml:space="preserve"> </w:t>
        </w:r>
      </w:ins>
      <w:ins w:id="439" w:author="Wang, Junming" w:date="2016-12-04T19:43:00Z">
        <w:r w:rsidR="003A573D">
          <w:rPr>
            <w:rFonts w:ascii="Times New Roman" w:hAnsi="Times New Roman"/>
            <w:szCs w:val="24"/>
          </w:rPr>
          <w:t xml:space="preserve">  </w:t>
        </w:r>
      </w:ins>
      <w:ins w:id="440" w:author="Wang, Junming" w:date="2016-12-04T18:42:00Z">
        <w:r w:rsidR="002E338B" w:rsidRPr="006947B3">
          <w:rPr>
            <w:rFonts w:ascii="Times New Roman" w:hAnsi="Times New Roman"/>
            <w:szCs w:val="24"/>
          </w:rPr>
          <w:t xml:space="preserve"> </w:t>
        </w:r>
        <w:r w:rsidR="002E338B" w:rsidRPr="006947B3">
          <w:rPr>
            <w:rFonts w:ascii="Times New Roman" w:hAnsi="Times New Roman"/>
            <w:b/>
            <w:szCs w:val="24"/>
          </w:rPr>
          <w:t>a</w:t>
        </w:r>
        <w:r w:rsidR="002E338B" w:rsidRPr="006947B3">
          <w:rPr>
            <w:rFonts w:ascii="Times New Roman" w:hAnsi="Times New Roman"/>
            <w:szCs w:val="24"/>
          </w:rPr>
          <w:t xml:space="preserve">                 </w:t>
        </w:r>
      </w:ins>
      <w:ins w:id="441" w:author="Wang, Junming" w:date="2016-12-04T19:42:00Z">
        <w:r w:rsidR="003A573D">
          <w:rPr>
            <w:rFonts w:ascii="Times New Roman" w:hAnsi="Times New Roman"/>
            <w:szCs w:val="24"/>
          </w:rPr>
          <w:t xml:space="preserve">  </w:t>
        </w:r>
      </w:ins>
      <w:ins w:id="442" w:author="Wang, Junming" w:date="2016-12-04T19:43:00Z">
        <w:r w:rsidR="003A573D">
          <w:rPr>
            <w:rFonts w:ascii="Times New Roman" w:hAnsi="Times New Roman"/>
            <w:szCs w:val="24"/>
          </w:rPr>
          <w:t xml:space="preserve"> </w:t>
        </w:r>
      </w:ins>
      <w:ins w:id="443" w:author="Wang, Junming" w:date="2016-12-04T18:42:00Z">
        <w:r w:rsidR="002E338B" w:rsidRPr="006947B3">
          <w:rPr>
            <w:rFonts w:ascii="Times New Roman" w:hAnsi="Times New Roman"/>
            <w:b/>
            <w:szCs w:val="24"/>
          </w:rPr>
          <w:t>b</w:t>
        </w:r>
      </w:ins>
    </w:p>
    <w:p w14:paraId="237A2B43" w14:textId="77777777" w:rsidR="002E338B" w:rsidRPr="006947B3" w:rsidRDefault="002E338B" w:rsidP="002E338B">
      <w:pPr>
        <w:autoSpaceDE w:val="0"/>
        <w:autoSpaceDN w:val="0"/>
        <w:adjustRightInd w:val="0"/>
        <w:spacing w:after="0"/>
        <w:ind w:left="3600"/>
        <w:rPr>
          <w:ins w:id="444" w:author="Wang, Junming" w:date="2016-12-04T18:42:00Z"/>
          <w:rFonts w:ascii="Times New Roman" w:hAnsi="Times New Roman"/>
          <w:szCs w:val="24"/>
        </w:rPr>
      </w:pPr>
    </w:p>
    <w:p w14:paraId="713D1B2A" w14:textId="19DAC8BD" w:rsidR="002E338B" w:rsidRDefault="002E338B">
      <w:pPr>
        <w:autoSpaceDE w:val="0"/>
        <w:autoSpaceDN w:val="0"/>
        <w:adjustRightInd w:val="0"/>
        <w:spacing w:after="0" w:line="480" w:lineRule="auto"/>
        <w:ind w:firstLine="720"/>
        <w:rPr>
          <w:ins w:id="445" w:author="Wang, Junming" w:date="2016-12-04T18:42:00Z"/>
          <w:rFonts w:ascii="Times New Roman" w:hAnsi="Times New Roman"/>
          <w:szCs w:val="24"/>
        </w:rPr>
      </w:pPr>
      <w:ins w:id="446" w:author="Wang, Junming" w:date="2016-12-04T18:42:00Z">
        <w:r w:rsidRPr="006947B3">
          <w:rPr>
            <w:rFonts w:ascii="Times New Roman" w:hAnsi="Times New Roman"/>
            <w:szCs w:val="24"/>
          </w:rPr>
          <w:t xml:space="preserve">where term </w:t>
        </w:r>
        <w:proofErr w:type="spellStart"/>
        <w:r w:rsidRPr="006947B3">
          <w:rPr>
            <w:rFonts w:ascii="Times New Roman" w:hAnsi="Times New Roman"/>
            <w:szCs w:val="24"/>
          </w:rPr>
          <w:t>a</w:t>
        </w:r>
        <w:proofErr w:type="spellEnd"/>
        <w:r w:rsidRPr="006947B3">
          <w:rPr>
            <w:rFonts w:ascii="Times New Roman" w:hAnsi="Times New Roman"/>
            <w:szCs w:val="24"/>
          </w:rPr>
          <w:t xml:space="preserve"> was the contribution of</w:t>
        </w:r>
      </w:ins>
      <w:ins w:id="447" w:author="Wang, Junming" w:date="2016-12-04T19:40:00Z">
        <w:r w:rsidR="003A573D">
          <w:rPr>
            <w:rFonts w:ascii="Times New Roman" w:hAnsi="Times New Roman"/>
            <w:szCs w:val="24"/>
          </w:rPr>
          <w:t xml:space="preserve"> IHF,</w:t>
        </w:r>
      </w:ins>
      <w:ins w:id="448" w:author="Wang, Junming" w:date="2016-12-04T18:42:00Z">
        <w:r w:rsidRPr="006947B3">
          <w:rPr>
            <w:rFonts w:ascii="Times New Roman" w:hAnsi="Times New Roman"/>
            <w:szCs w:val="24"/>
          </w:rPr>
          <w:t xml:space="preserve">  term b was the contribution of </w:t>
        </w:r>
      </w:ins>
      <w:ins w:id="449" w:author="Wang, Junming" w:date="2016-12-04T19:44:00Z">
        <w:r w:rsidR="003A573D" w:rsidRPr="006947B3">
          <w:rPr>
            <w:rFonts w:ascii="Times New Roman" w:hAnsi="Times New Roman"/>
            <w:szCs w:val="24"/>
          </w:rPr>
          <w:t>deposition</w:t>
        </w:r>
      </w:ins>
      <w:ins w:id="450" w:author="Wang, Junming" w:date="2016-12-04T18:42:00Z">
        <w:r w:rsidRPr="006947B3">
          <w:rPr>
            <w:rFonts w:ascii="Times New Roman" w:hAnsi="Times New Roman"/>
            <w:szCs w:val="24"/>
          </w:rPr>
          <w:t xml:space="preserve">, R was the distance between the leading edge of the field to the location of concentration sensors in the wind direction; and </w:t>
        </w:r>
        <m:oMath>
          <m:sSub>
            <m:sSubPr>
              <m:ctrlPr>
                <w:rPr>
                  <w:rFonts w:ascii="Cambria Math" w:hAnsi="Cambria Math"/>
                  <w:i/>
                  <w:szCs w:val="24"/>
                </w:rPr>
              </m:ctrlPr>
            </m:sSubPr>
            <m:e>
              <m:r>
                <w:rPr>
                  <w:rFonts w:ascii="Cambria Math" w:hAnsi="Cambria Math"/>
                  <w:szCs w:val="24"/>
                </w:rPr>
                <m:t>density</m:t>
              </m:r>
            </m:e>
            <m:sub>
              <m:r>
                <w:rPr>
                  <w:rFonts w:ascii="Cambria Math" w:hAnsi="Cambria Math"/>
                  <w:szCs w:val="24"/>
                </w:rPr>
                <m:t>c</m:t>
              </m:r>
            </m:sub>
          </m:sSub>
        </m:oMath>
        <w:r w:rsidRPr="006947B3">
          <w:rPr>
            <w:rFonts w:ascii="Times New Roman" w:hAnsi="Times New Roman"/>
            <w:szCs w:val="24"/>
          </w:rPr>
          <w:t xml:space="preserve"> was the plant density at the source center (10 plants/m</w:t>
        </w:r>
        <w:r w:rsidRPr="006947B3">
          <w:rPr>
            <w:rFonts w:ascii="Times New Roman" w:hAnsi="Times New Roman"/>
            <w:szCs w:val="24"/>
            <w:vertAlign w:val="superscript"/>
          </w:rPr>
          <w:t>2</w:t>
        </w:r>
        <w:r w:rsidRPr="006947B3">
          <w:rPr>
            <w:rFonts w:ascii="Times New Roman" w:hAnsi="Times New Roman"/>
            <w:szCs w:val="24"/>
          </w:rPr>
          <w:t>).</w:t>
        </w:r>
      </w:ins>
    </w:p>
    <w:p w14:paraId="6848C5BD" w14:textId="27191C88" w:rsidR="00C147B9" w:rsidRPr="006947B3" w:rsidRDefault="00DC3FE1">
      <w:pPr>
        <w:autoSpaceDE w:val="0"/>
        <w:autoSpaceDN w:val="0"/>
        <w:adjustRightInd w:val="0"/>
        <w:spacing w:after="0" w:line="480" w:lineRule="auto"/>
        <w:ind w:firstLine="720"/>
        <w:rPr>
          <w:rFonts w:ascii="Times New Roman" w:hAnsi="Times New Roman"/>
          <w:szCs w:val="24"/>
        </w:rPr>
      </w:pPr>
      <w:ins w:id="451" w:author="Wang, Junming" w:date="2016-12-04T19:55:00Z">
        <w:r>
          <w:rPr>
            <w:rFonts w:ascii="Times New Roman" w:hAnsi="Times New Roman"/>
            <w:szCs w:val="24"/>
          </w:rPr>
          <w:lastRenderedPageBreak/>
          <w:t>IHF</w:t>
        </w:r>
      </w:ins>
      <w:ins w:id="452" w:author="Wang, Junming" w:date="2016-12-04T19:56:00Z">
        <w:r>
          <w:rPr>
            <w:rFonts w:ascii="Times New Roman" w:hAnsi="Times New Roman"/>
            <w:szCs w:val="24"/>
          </w:rPr>
          <w:t xml:space="preserve"> was calculated </w:t>
        </w:r>
      </w:ins>
      <w:ins w:id="453" w:author="Wang, Junming" w:date="2016-12-04T19:51:00Z">
        <w:r>
          <w:rPr>
            <w:rFonts w:ascii="Times New Roman" w:hAnsi="Times New Roman"/>
            <w:szCs w:val="24"/>
          </w:rPr>
          <w:t xml:space="preserve">by integrating </w:t>
        </w:r>
      </w:ins>
      <w:ins w:id="454" w:author="Wang, Junming" w:date="2016-12-04T20:19:00Z">
        <w:r w:rsidR="009E7773" w:rsidRPr="006947B3">
          <w:rPr>
            <w:rFonts w:ascii="Times New Roman" w:hAnsi="Times New Roman"/>
            <w:szCs w:val="24"/>
          </w:rPr>
          <w:t>using the  trapezoidal met</w:t>
        </w:r>
        <w:r w:rsidR="009E7773">
          <w:rPr>
            <w:rFonts w:ascii="Times New Roman" w:hAnsi="Times New Roman"/>
            <w:szCs w:val="24"/>
          </w:rPr>
          <w:t>h</w:t>
        </w:r>
        <w:r w:rsidR="009E7773" w:rsidRPr="006947B3">
          <w:rPr>
            <w:rFonts w:ascii="Times New Roman" w:hAnsi="Times New Roman"/>
            <w:szCs w:val="24"/>
          </w:rPr>
          <w:t>od</w:t>
        </w:r>
        <w:r w:rsidR="009E7773">
          <w:rPr>
            <w:rFonts w:ascii="Times New Roman" w:hAnsi="Times New Roman"/>
            <w:szCs w:val="24"/>
          </w:rPr>
          <w:t xml:space="preserve"> </w:t>
        </w:r>
      </w:ins>
      <w:ins w:id="455" w:author="Wang, Junming" w:date="2016-12-04T19:57:00Z">
        <w:r>
          <w:rPr>
            <w:rFonts w:ascii="Times New Roman" w:hAnsi="Times New Roman"/>
            <w:szCs w:val="24"/>
          </w:rPr>
          <w:t xml:space="preserve">the product of </w:t>
        </w:r>
      </w:ins>
      <w:ins w:id="456" w:author="Wang, Junming" w:date="2016-12-04T20:07:00Z">
        <w:r w:rsidR="00FF6925" w:rsidRPr="006947B3">
          <w:rPr>
            <w:rFonts w:ascii="Times New Roman" w:hAnsi="Times New Roman"/>
            <w:szCs w:val="24"/>
          </w:rPr>
          <w:t>seed concentration at height z, C(z) (seeds/m</w:t>
        </w:r>
        <w:r w:rsidR="00FF6925" w:rsidRPr="006947B3">
          <w:rPr>
            <w:rFonts w:ascii="Times New Roman" w:hAnsi="Times New Roman"/>
            <w:szCs w:val="24"/>
            <w:vertAlign w:val="superscript"/>
          </w:rPr>
          <w:t>3</w:t>
        </w:r>
        <w:r w:rsidR="00FF6925" w:rsidRPr="006947B3">
          <w:rPr>
            <w:rFonts w:ascii="Times New Roman" w:hAnsi="Times New Roman"/>
            <w:szCs w:val="24"/>
          </w:rPr>
          <w:t>) and wind speed at height z (</w:t>
        </w:r>
        <m:oMath>
          <m:acc>
            <m:accPr>
              <m:chr m:val="̅"/>
              <m:ctrlPr>
                <w:rPr>
                  <w:rFonts w:ascii="Cambria Math" w:hAnsi="Cambria Math"/>
                  <w:i/>
                  <w:szCs w:val="24"/>
                </w:rPr>
              </m:ctrlPr>
            </m:accPr>
            <m:e>
              <m:r>
                <w:rPr>
                  <w:rFonts w:ascii="Cambria Math" w:hAnsi="Cambria Math"/>
                  <w:szCs w:val="24"/>
                </w:rPr>
                <m:t>u</m:t>
              </m:r>
            </m:e>
          </m:acc>
        </m:oMath>
        <w:r w:rsidR="009E7773">
          <w:rPr>
            <w:rFonts w:ascii="Times New Roman" w:hAnsi="Times New Roman"/>
            <w:szCs w:val="24"/>
          </w:rPr>
          <w:t>(z), m/s) during each sampling period.</w:t>
        </w:r>
      </w:ins>
      <w:moveFromRangeStart w:id="457" w:author="Liu, Jun" w:date="2016-12-04T11:52:00Z" w:name="move468615650"/>
      <w:moveFrom w:id="458" w:author="Liu, Jun" w:date="2016-12-04T11:52:00Z">
        <w:del w:id="459" w:author="Wang, Junming" w:date="2016-12-04T20:13:00Z">
          <w:r w:rsidR="00196FEA" w:rsidRPr="006947B3" w:rsidDel="009E7773">
            <w:rPr>
              <w:rFonts w:ascii="Times New Roman" w:hAnsi="Times New Roman"/>
              <w:szCs w:val="24"/>
            </w:rPr>
            <w:delText>The seed data processing and analysis</w:delText>
          </w:r>
          <w:r w:rsidR="00BB0DEC" w:rsidRPr="006947B3" w:rsidDel="009E7773">
            <w:rPr>
              <w:rFonts w:ascii="Times New Roman" w:hAnsi="Times New Roman"/>
              <w:szCs w:val="24"/>
            </w:rPr>
            <w:delText xml:space="preserve"> were the same as described in</w:delText>
          </w:r>
          <w:r w:rsidR="00A2104F" w:rsidRPr="006947B3" w:rsidDel="009E7773">
            <w:rPr>
              <w:rFonts w:ascii="Times New Roman" w:hAnsi="Times New Roman"/>
              <w:szCs w:val="24"/>
            </w:rPr>
            <w:delText xml:space="preserve"> Huang et al. </w:delText>
          </w:r>
          <w:r w:rsidR="005B183C" w:rsidRPr="006947B3" w:rsidDel="009E7773">
            <w:rPr>
              <w:rFonts w:ascii="Times New Roman" w:hAnsi="Times New Roman"/>
              <w:szCs w:val="24"/>
            </w:rPr>
            <w:delText>(</w:delText>
          </w:r>
          <w:r w:rsidR="001A274A" w:rsidRPr="006947B3" w:rsidDel="009E7773">
            <w:rPr>
              <w:rFonts w:ascii="Times New Roman" w:hAnsi="Times New Roman"/>
              <w:szCs w:val="24"/>
            </w:rPr>
            <w:delText>2015</w:delText>
          </w:r>
          <w:r w:rsidR="005B183C" w:rsidRPr="006947B3" w:rsidDel="009E7773">
            <w:rPr>
              <w:rFonts w:ascii="Times New Roman" w:hAnsi="Times New Roman"/>
              <w:szCs w:val="24"/>
            </w:rPr>
            <w:delText>).</w:delText>
          </w:r>
          <w:r w:rsidR="00EE4F84" w:rsidRPr="006947B3" w:rsidDel="009E7773">
            <w:rPr>
              <w:rFonts w:ascii="Times New Roman" w:hAnsi="Times New Roman"/>
              <w:szCs w:val="24"/>
            </w:rPr>
            <w:delText xml:space="preserve"> </w:delText>
          </w:r>
        </w:del>
      </w:moveFrom>
      <w:moveFromRangeEnd w:id="457"/>
      <w:del w:id="460" w:author="Wang, Junming" w:date="2016-12-04T20:13:00Z">
        <w:r w:rsidR="00C147B9" w:rsidRPr="006947B3" w:rsidDel="009E7773">
          <w:rPr>
            <w:rFonts w:ascii="Times New Roman" w:hAnsi="Times New Roman"/>
            <w:szCs w:val="24"/>
          </w:rPr>
          <w:delText xml:space="preserve">The horizontal flux of </w:delText>
        </w:r>
        <w:r w:rsidR="009A1C43" w:rsidRPr="006947B3" w:rsidDel="009E7773">
          <w:rPr>
            <w:rFonts w:ascii="Times New Roman" w:hAnsi="Times New Roman"/>
            <w:szCs w:val="24"/>
          </w:rPr>
          <w:delText>seed</w:delText>
        </w:r>
        <w:r w:rsidR="00C147B9" w:rsidRPr="006947B3" w:rsidDel="009E7773">
          <w:rPr>
            <w:rFonts w:ascii="Times New Roman" w:hAnsi="Times New Roman"/>
            <w:szCs w:val="24"/>
          </w:rPr>
          <w:delText xml:space="preserve"> at height z (F(z), </w:delText>
        </w:r>
        <w:r w:rsidR="007914F7" w:rsidRPr="006947B3" w:rsidDel="009E7773">
          <w:rPr>
            <w:rFonts w:ascii="Times New Roman" w:hAnsi="Times New Roman"/>
            <w:szCs w:val="24"/>
          </w:rPr>
          <w:delText>seed</w:delText>
        </w:r>
        <w:r w:rsidR="00C147B9" w:rsidRPr="006947B3" w:rsidDel="009E7773">
          <w:rPr>
            <w:rFonts w:ascii="Times New Roman" w:hAnsi="Times New Roman"/>
            <w:szCs w:val="24"/>
          </w:rPr>
          <w:delText>s/m</w:delText>
        </w:r>
        <w:r w:rsidR="00C147B9" w:rsidRPr="006947B3" w:rsidDel="009E7773">
          <w:rPr>
            <w:rFonts w:ascii="Times New Roman" w:hAnsi="Times New Roman"/>
            <w:szCs w:val="24"/>
            <w:vertAlign w:val="superscript"/>
          </w:rPr>
          <w:delText>2</w:delText>
        </w:r>
        <w:r w:rsidR="00C147B9" w:rsidRPr="006947B3" w:rsidDel="009E7773">
          <w:rPr>
            <w:rFonts w:ascii="Times New Roman" w:hAnsi="Times New Roman"/>
            <w:szCs w:val="24"/>
          </w:rPr>
          <w:delText xml:space="preserve">/s) during each sampling </w:delText>
        </w:r>
      </w:del>
      <w:ins w:id="461" w:author="Liu, Jun" w:date="2016-12-04T11:56:00Z">
        <w:del w:id="462" w:author="Wang, Junming" w:date="2016-12-04T20:13:00Z">
          <w:r w:rsidR="00C05420" w:rsidDel="009E7773">
            <w:rPr>
              <w:rFonts w:ascii="Times New Roman" w:hAnsi="Times New Roman"/>
              <w:szCs w:val="24"/>
            </w:rPr>
            <w:delText>measuring</w:delText>
          </w:r>
          <w:r w:rsidR="00C05420" w:rsidRPr="006947B3" w:rsidDel="009E7773">
            <w:rPr>
              <w:rFonts w:ascii="Times New Roman" w:hAnsi="Times New Roman"/>
              <w:szCs w:val="24"/>
            </w:rPr>
            <w:delText xml:space="preserve"> </w:delText>
          </w:r>
        </w:del>
      </w:ins>
      <w:del w:id="463" w:author="Wang, Junming" w:date="2016-12-04T20:13:00Z">
        <w:r w:rsidR="00C147B9" w:rsidRPr="006947B3" w:rsidDel="009E7773">
          <w:rPr>
            <w:rFonts w:ascii="Times New Roman" w:hAnsi="Times New Roman"/>
            <w:szCs w:val="24"/>
          </w:rPr>
          <w:delText>period was</w:delText>
        </w:r>
      </w:del>
      <w:ins w:id="464" w:author="Liu, Jun" w:date="2016-12-04T11:56:00Z">
        <w:del w:id="465" w:author="Wang, Junming" w:date="2016-12-04T20:13:00Z">
          <w:r w:rsidR="00C05420" w:rsidDel="009E7773">
            <w:rPr>
              <w:rFonts w:ascii="Times New Roman" w:hAnsi="Times New Roman"/>
              <w:szCs w:val="24"/>
            </w:rPr>
            <w:delText xml:space="preserve"> the p</w:delText>
          </w:r>
        </w:del>
      </w:ins>
      <w:ins w:id="466" w:author="Liu, Jun" w:date="2016-12-04T11:57:00Z">
        <w:del w:id="467" w:author="Wang, Junming" w:date="2016-12-04T20:13:00Z">
          <w:r w:rsidR="00C05420" w:rsidDel="009E7773">
            <w:rPr>
              <w:rFonts w:ascii="Times New Roman" w:hAnsi="Times New Roman"/>
              <w:szCs w:val="24"/>
            </w:rPr>
            <w:delText xml:space="preserve">roduct of </w:delText>
          </w:r>
        </w:del>
      </w:ins>
      <w:del w:id="468" w:author="Wang, Junming" w:date="2016-12-04T20:13:00Z">
        <w:r w:rsidR="00C147B9" w:rsidRPr="006947B3" w:rsidDel="009E7773">
          <w:rPr>
            <w:rFonts w:ascii="Times New Roman" w:hAnsi="Times New Roman"/>
            <w:szCs w:val="24"/>
          </w:rPr>
          <w:delText xml:space="preserve"> calculated from </w:delText>
        </w:r>
        <w:r w:rsidR="002B69DD" w:rsidRPr="006947B3" w:rsidDel="009E7773">
          <w:rPr>
            <w:rFonts w:ascii="Times New Roman" w:hAnsi="Times New Roman"/>
            <w:szCs w:val="24"/>
          </w:rPr>
          <w:delText xml:space="preserve">seed </w:delText>
        </w:r>
        <w:r w:rsidR="00C147B9" w:rsidRPr="006947B3" w:rsidDel="009E7773">
          <w:rPr>
            <w:rFonts w:ascii="Times New Roman" w:hAnsi="Times New Roman"/>
            <w:szCs w:val="24"/>
          </w:rPr>
          <w:delText>concentration at height z, C(z) (</w:delText>
        </w:r>
        <w:r w:rsidR="007914F7" w:rsidRPr="006947B3" w:rsidDel="009E7773">
          <w:rPr>
            <w:rFonts w:ascii="Times New Roman" w:hAnsi="Times New Roman"/>
            <w:szCs w:val="24"/>
          </w:rPr>
          <w:delText>seed</w:delText>
        </w:r>
        <w:r w:rsidR="00C147B9" w:rsidRPr="006947B3" w:rsidDel="009E7773">
          <w:rPr>
            <w:rFonts w:ascii="Times New Roman" w:hAnsi="Times New Roman"/>
            <w:szCs w:val="24"/>
          </w:rPr>
          <w:delText>s/m</w:delText>
        </w:r>
        <w:r w:rsidR="00C147B9" w:rsidRPr="006947B3" w:rsidDel="009E7773">
          <w:rPr>
            <w:rFonts w:ascii="Times New Roman" w:hAnsi="Times New Roman"/>
            <w:szCs w:val="24"/>
            <w:vertAlign w:val="superscript"/>
          </w:rPr>
          <w:delText>3</w:delText>
        </w:r>
        <w:r w:rsidR="00C147B9" w:rsidRPr="006947B3" w:rsidDel="009E7773">
          <w:rPr>
            <w:rFonts w:ascii="Times New Roman" w:hAnsi="Times New Roman"/>
            <w:szCs w:val="24"/>
          </w:rPr>
          <w:delText>), and wind speed at height z (</w:delText>
        </w:r>
        <m:oMath>
          <m:acc>
            <m:accPr>
              <m:chr m:val="̅"/>
              <m:ctrlPr>
                <w:rPr>
                  <w:rFonts w:ascii="Cambria Math" w:hAnsi="Cambria Math"/>
                  <w:i/>
                  <w:szCs w:val="24"/>
                </w:rPr>
              </m:ctrlPr>
            </m:accPr>
            <m:e>
              <m:r>
                <w:rPr>
                  <w:rFonts w:ascii="Cambria Math" w:hAnsi="Cambria Math"/>
                  <w:szCs w:val="24"/>
                </w:rPr>
                <m:t>u</m:t>
              </m:r>
            </m:e>
          </m:acc>
        </m:oMath>
        <w:r w:rsidR="00C147B9" w:rsidRPr="006947B3" w:rsidDel="009E7773">
          <w:rPr>
            <w:rFonts w:ascii="Times New Roman" w:hAnsi="Times New Roman"/>
            <w:szCs w:val="24"/>
          </w:rPr>
          <w:delText>(z), m/s), as F(z)=C(z)</w:delText>
        </w:r>
        <m:oMath>
          <m:r>
            <w:rPr>
              <w:rFonts w:ascii="Cambria Math" w:hAnsi="Cambria Math"/>
              <w:szCs w:val="24"/>
            </w:rPr>
            <m:t xml:space="preserve"> </m:t>
          </m:r>
          <m:acc>
            <m:accPr>
              <m:chr m:val="̅"/>
              <m:ctrlPr>
                <w:rPr>
                  <w:rFonts w:ascii="Cambria Math" w:hAnsi="Cambria Math"/>
                  <w:i/>
                  <w:szCs w:val="24"/>
                </w:rPr>
              </m:ctrlPr>
            </m:accPr>
            <m:e>
              <m:r>
                <w:rPr>
                  <w:rFonts w:ascii="Cambria Math" w:hAnsi="Cambria Math"/>
                  <w:szCs w:val="24"/>
                </w:rPr>
                <m:t>u</m:t>
              </m:r>
            </m:e>
          </m:acc>
        </m:oMath>
        <w:r w:rsidR="00C147B9" w:rsidRPr="006947B3" w:rsidDel="009E7773">
          <w:rPr>
            <w:rFonts w:ascii="Times New Roman" w:hAnsi="Times New Roman"/>
            <w:szCs w:val="24"/>
          </w:rPr>
          <w:delText>(z)</w:delText>
        </w:r>
      </w:del>
      <w:ins w:id="469" w:author="Liu, Jun" w:date="2016-12-04T11:56:00Z">
        <w:del w:id="470" w:author="Wang, Junming" w:date="2016-12-04T20:13:00Z">
          <w:r w:rsidR="00C05420" w:rsidDel="009E7773">
            <w:rPr>
              <w:rFonts w:ascii="Times New Roman" w:hAnsi="Times New Roman"/>
              <w:szCs w:val="24"/>
            </w:rPr>
            <w:delText>.</w:delText>
          </w:r>
        </w:del>
      </w:ins>
      <w:r w:rsidR="00C147B9" w:rsidRPr="006947B3">
        <w:rPr>
          <w:rFonts w:ascii="Times New Roman" w:hAnsi="Times New Roman"/>
          <w:szCs w:val="24"/>
        </w:rPr>
        <w:t xml:space="preserve"> </w:t>
      </w:r>
      <w:ins w:id="471" w:author="Wang, Junming" w:date="2016-12-04T17:55:00Z">
        <w:r w:rsidR="00D010AC">
          <w:rPr>
            <w:rFonts w:ascii="Times New Roman" w:hAnsi="Times New Roman"/>
            <w:szCs w:val="24"/>
          </w:rPr>
          <w:t xml:space="preserve">According to the atmospheric similarity theory, </w:t>
        </w:r>
      </w:ins>
      <w:ins w:id="472" w:author="Wang, Junming" w:date="2016-12-04T17:56:00Z">
        <w:r w:rsidR="00D010AC" w:rsidRPr="006947B3">
          <w:rPr>
            <w:rFonts w:ascii="Times New Roman" w:hAnsi="Times New Roman"/>
            <w:szCs w:val="24"/>
          </w:rPr>
          <w:t>Campbell and Norman (1998) and Stull (2001)</w:t>
        </w:r>
        <w:r w:rsidR="00D010AC">
          <w:rPr>
            <w:rFonts w:ascii="Times New Roman" w:hAnsi="Times New Roman"/>
            <w:szCs w:val="24"/>
          </w:rPr>
          <w:t xml:space="preserve"> gave the formulations to calculate the wind sp</w:t>
        </w:r>
      </w:ins>
      <w:ins w:id="473" w:author="Wang, Junming" w:date="2016-12-04T17:57:00Z">
        <w:r w:rsidR="00D010AC">
          <w:rPr>
            <w:rFonts w:ascii="Times New Roman" w:hAnsi="Times New Roman"/>
            <w:szCs w:val="24"/>
          </w:rPr>
          <w:t>eeds at different heights</w:t>
        </w:r>
      </w:ins>
      <w:ins w:id="474" w:author="Wang, Junming" w:date="2016-12-04T18:04:00Z">
        <w:r w:rsidR="000604F0">
          <w:rPr>
            <w:rFonts w:ascii="Times New Roman" w:hAnsi="Times New Roman"/>
            <w:szCs w:val="24"/>
          </w:rPr>
          <w:t xml:space="preserve"> by inputting </w:t>
        </w:r>
        <w:r w:rsidR="000604F0" w:rsidRPr="006947B3">
          <w:rPr>
            <w:rFonts w:ascii="Times New Roman" w:hAnsi="Times New Roman"/>
            <w:szCs w:val="24"/>
          </w:rPr>
          <w:t>u</w:t>
        </w:r>
        <w:r w:rsidR="000604F0" w:rsidRPr="006947B3">
          <w:rPr>
            <w:rFonts w:ascii="Times New Roman" w:hAnsi="Times New Roman"/>
            <w:szCs w:val="24"/>
          </w:rPr>
          <w:sym w:font="Symbol" w:char="F02A"/>
        </w:r>
        <w:r w:rsidR="000604F0" w:rsidRPr="006947B3">
          <w:rPr>
            <w:rFonts w:ascii="Times New Roman" w:hAnsi="Times New Roman"/>
            <w:szCs w:val="24"/>
          </w:rPr>
          <w:t xml:space="preserve">, </w:t>
        </w:r>
        <w:r w:rsidR="000604F0" w:rsidRPr="006947B3">
          <w:rPr>
            <w:rFonts w:ascii="Times New Roman" w:hAnsi="Times New Roman"/>
            <w:i/>
            <w:szCs w:val="24"/>
          </w:rPr>
          <w:t>ξ</w:t>
        </w:r>
        <w:r w:rsidR="000604F0" w:rsidRPr="006947B3">
          <w:rPr>
            <w:rFonts w:ascii="Times New Roman" w:hAnsi="Times New Roman"/>
            <w:szCs w:val="24"/>
          </w:rPr>
          <w:t>(z), and height (z)</w:t>
        </w:r>
        <w:r w:rsidR="000604F0">
          <w:rPr>
            <w:rFonts w:ascii="Times New Roman" w:hAnsi="Times New Roman"/>
            <w:szCs w:val="24"/>
          </w:rPr>
          <w:t>.</w:t>
        </w:r>
      </w:ins>
      <w:ins w:id="475" w:author="Wang, Junming" w:date="2016-12-04T18:09:00Z">
        <w:r w:rsidR="000604F0">
          <w:rPr>
            <w:rFonts w:ascii="Times New Roman" w:hAnsi="Times New Roman"/>
            <w:szCs w:val="24"/>
          </w:rPr>
          <w:t xml:space="preserve"> </w:t>
        </w:r>
      </w:ins>
      <w:del w:id="476" w:author="Wang, Junming" w:date="2016-12-04T18:09:00Z">
        <w:r w:rsidR="00C147B9" w:rsidRPr="006947B3" w:rsidDel="000604F0">
          <w:rPr>
            <w:rFonts w:ascii="Times New Roman" w:hAnsi="Times New Roman"/>
            <w:szCs w:val="24"/>
          </w:rPr>
          <w:delText>Wind speeds at different heights were calculated from the formulations in Campbell and Norman (1998)</w:delText>
        </w:r>
        <w:r w:rsidR="006243B1" w:rsidRPr="006947B3" w:rsidDel="000604F0">
          <w:rPr>
            <w:rFonts w:ascii="Times New Roman" w:hAnsi="Times New Roman"/>
            <w:szCs w:val="24"/>
          </w:rPr>
          <w:delText xml:space="preserve"> and Stull (2001)</w:delText>
        </w:r>
        <w:r w:rsidR="005C34D2" w:rsidRPr="006947B3" w:rsidDel="000604F0">
          <w:rPr>
            <w:rFonts w:ascii="Times New Roman" w:hAnsi="Times New Roman"/>
            <w:szCs w:val="24"/>
          </w:rPr>
          <w:delText>,</w:delText>
        </w:r>
        <w:r w:rsidR="00C147B9" w:rsidRPr="006947B3" w:rsidDel="000604F0">
          <w:rPr>
            <w:rFonts w:ascii="Times New Roman" w:hAnsi="Times New Roman"/>
            <w:szCs w:val="24"/>
          </w:rPr>
          <w:delText xml:space="preserve"> which are based on the atmospheric similarity theory (inputs were u</w:delText>
        </w:r>
        <w:r w:rsidR="00C147B9" w:rsidRPr="006947B3" w:rsidDel="000604F0">
          <w:rPr>
            <w:rFonts w:ascii="Times New Roman" w:hAnsi="Times New Roman"/>
            <w:szCs w:val="24"/>
          </w:rPr>
          <w:sym w:font="Symbol" w:char="F02A"/>
        </w:r>
        <w:r w:rsidR="00C147B9" w:rsidRPr="006947B3" w:rsidDel="000604F0">
          <w:rPr>
            <w:rFonts w:ascii="Times New Roman" w:hAnsi="Times New Roman"/>
            <w:szCs w:val="24"/>
          </w:rPr>
          <w:delText xml:space="preserve">, </w:delText>
        </w:r>
        <w:r w:rsidR="00C147B9" w:rsidRPr="006947B3" w:rsidDel="000604F0">
          <w:rPr>
            <w:rFonts w:ascii="Times New Roman" w:hAnsi="Times New Roman"/>
            <w:i/>
            <w:szCs w:val="24"/>
          </w:rPr>
          <w:delText>ξ</w:delText>
        </w:r>
        <w:r w:rsidR="00C147B9" w:rsidRPr="006947B3" w:rsidDel="000604F0">
          <w:rPr>
            <w:rFonts w:ascii="Times New Roman" w:hAnsi="Times New Roman"/>
            <w:szCs w:val="24"/>
          </w:rPr>
          <w:delText xml:space="preserve">(z), and height </w:delText>
        </w:r>
        <w:r w:rsidR="00253E12" w:rsidRPr="006947B3" w:rsidDel="000604F0">
          <w:rPr>
            <w:rFonts w:ascii="Times New Roman" w:hAnsi="Times New Roman"/>
            <w:szCs w:val="24"/>
          </w:rPr>
          <w:delText>(</w:delText>
        </w:r>
        <w:r w:rsidR="00C147B9" w:rsidRPr="006947B3" w:rsidDel="000604F0">
          <w:rPr>
            <w:rFonts w:ascii="Times New Roman" w:hAnsi="Times New Roman"/>
            <w:szCs w:val="24"/>
          </w:rPr>
          <w:delText xml:space="preserve">z). </w:delText>
        </w:r>
      </w:del>
      <w:del w:id="477" w:author="Wang, Junming" w:date="2016-12-04T20:20:00Z">
        <w:r w:rsidR="00C147B9" w:rsidRPr="006947B3" w:rsidDel="009E7773">
          <w:rPr>
            <w:rFonts w:ascii="Times New Roman" w:hAnsi="Times New Roman"/>
            <w:szCs w:val="24"/>
          </w:rPr>
          <w:delText>The integrated horizontal flux (IHF) was estimated by integrating F(z) using the  trapezoidal met</w:delText>
        </w:r>
        <w:r w:rsidR="001B0EA9" w:rsidDel="009E7773">
          <w:rPr>
            <w:rFonts w:ascii="Times New Roman" w:hAnsi="Times New Roman"/>
            <w:szCs w:val="24"/>
          </w:rPr>
          <w:delText>h</w:delText>
        </w:r>
        <w:r w:rsidR="00C147B9" w:rsidRPr="006947B3" w:rsidDel="009E7773">
          <w:rPr>
            <w:rFonts w:ascii="Times New Roman" w:hAnsi="Times New Roman"/>
            <w:szCs w:val="24"/>
          </w:rPr>
          <w:delText xml:space="preserve">od. </w:delText>
        </w:r>
      </w:del>
    </w:p>
    <w:p w14:paraId="2EA04199" w14:textId="4376D367" w:rsidR="0076523B" w:rsidRPr="006947B3" w:rsidDel="002E338B" w:rsidRDefault="009E7773">
      <w:pPr>
        <w:autoSpaceDE w:val="0"/>
        <w:autoSpaceDN w:val="0"/>
        <w:adjustRightInd w:val="0"/>
        <w:spacing w:after="0" w:line="480" w:lineRule="auto"/>
        <w:ind w:firstLine="720"/>
        <w:rPr>
          <w:del w:id="478" w:author="Wang, Junming" w:date="2016-12-04T18:42:00Z"/>
          <w:rFonts w:ascii="Times New Roman" w:hAnsi="Times New Roman"/>
          <w:szCs w:val="24"/>
        </w:rPr>
      </w:pPr>
      <w:ins w:id="479" w:author="Wang, Junming" w:date="2016-12-04T20:20:00Z">
        <w:r>
          <w:rPr>
            <w:rFonts w:ascii="Times New Roman" w:hAnsi="Times New Roman"/>
            <w:szCs w:val="24"/>
          </w:rPr>
          <w:tab/>
        </w:r>
      </w:ins>
      <w:del w:id="480" w:author="Wang, Junming" w:date="2016-12-04T18:41:00Z">
        <w:r w:rsidR="00C147B9" w:rsidRPr="006947B3" w:rsidDel="002E338B">
          <w:rPr>
            <w:rFonts w:ascii="Times New Roman" w:hAnsi="Times New Roman"/>
            <w:szCs w:val="24"/>
          </w:rPr>
          <w:delText xml:space="preserve">The </w:delText>
        </w:r>
        <w:r w:rsidR="004D21D5" w:rsidRPr="006947B3" w:rsidDel="002E338B">
          <w:rPr>
            <w:rFonts w:ascii="Times New Roman" w:hAnsi="Times New Roman"/>
            <w:szCs w:val="24"/>
          </w:rPr>
          <w:delText>seed</w:delText>
        </w:r>
        <w:r w:rsidR="00C147B9" w:rsidRPr="006947B3" w:rsidDel="002E338B">
          <w:rPr>
            <w:rFonts w:ascii="Times New Roman" w:hAnsi="Times New Roman"/>
            <w:szCs w:val="24"/>
          </w:rPr>
          <w:delText xml:space="preserve"> source strength is a measure of the amount of </w:delText>
        </w:r>
        <w:r w:rsidR="00E15333" w:rsidRPr="006947B3" w:rsidDel="002E338B">
          <w:rPr>
            <w:rFonts w:ascii="Times New Roman" w:hAnsi="Times New Roman"/>
            <w:szCs w:val="24"/>
          </w:rPr>
          <w:delText>seed</w:delText>
        </w:r>
        <w:r w:rsidR="006C277B" w:rsidRPr="006947B3" w:rsidDel="002E338B">
          <w:rPr>
            <w:rFonts w:ascii="Times New Roman" w:hAnsi="Times New Roman"/>
            <w:szCs w:val="24"/>
          </w:rPr>
          <w:delText>s</w:delText>
        </w:r>
        <w:r w:rsidR="00C147B9" w:rsidRPr="006947B3" w:rsidDel="002E338B">
          <w:rPr>
            <w:rFonts w:ascii="Times New Roman" w:hAnsi="Times New Roman"/>
            <w:szCs w:val="24"/>
          </w:rPr>
          <w:delText xml:space="preserve"> produced per unit area or plant per unit time. </w:delText>
        </w:r>
      </w:del>
      <w:del w:id="481" w:author="Wang, Junming" w:date="2016-12-04T18:42:00Z">
        <w:r w:rsidR="00B44047" w:rsidRPr="006947B3" w:rsidDel="002E338B">
          <w:rPr>
            <w:rFonts w:ascii="Times New Roman" w:hAnsi="Times New Roman"/>
            <w:szCs w:val="24"/>
          </w:rPr>
          <w:delText>S</w:delText>
        </w:r>
        <w:r w:rsidR="00C147B9" w:rsidRPr="006947B3" w:rsidDel="002E338B">
          <w:rPr>
            <w:rFonts w:ascii="Times New Roman" w:hAnsi="Times New Roman"/>
            <w:szCs w:val="24"/>
          </w:rPr>
          <w:delText>ource strength Q</w:delText>
        </w:r>
        <w:r w:rsidR="00C147B9" w:rsidRPr="006947B3" w:rsidDel="002E338B">
          <w:rPr>
            <w:rFonts w:ascii="Times New Roman" w:hAnsi="Times New Roman"/>
            <w:szCs w:val="24"/>
            <w:vertAlign w:val="subscript"/>
          </w:rPr>
          <w:delText>0</w:delText>
        </w:r>
        <w:r w:rsidR="00C147B9" w:rsidRPr="006947B3" w:rsidDel="002E338B">
          <w:rPr>
            <w:rFonts w:ascii="Times New Roman" w:hAnsi="Times New Roman"/>
            <w:szCs w:val="24"/>
          </w:rPr>
          <w:delText xml:space="preserve"> (</w:delText>
        </w:r>
        <w:r w:rsidR="007914F7" w:rsidRPr="006947B3" w:rsidDel="002E338B">
          <w:rPr>
            <w:rFonts w:ascii="Times New Roman" w:hAnsi="Times New Roman"/>
            <w:szCs w:val="24"/>
          </w:rPr>
          <w:delText>seed</w:delText>
        </w:r>
        <w:r w:rsidR="00C147B9" w:rsidRPr="006947B3" w:rsidDel="002E338B">
          <w:rPr>
            <w:rFonts w:ascii="Times New Roman" w:hAnsi="Times New Roman"/>
            <w:szCs w:val="24"/>
          </w:rPr>
          <w:delText xml:space="preserve">s/plant/s) </w:delText>
        </w:r>
        <w:r w:rsidR="001A274A" w:rsidRPr="006947B3" w:rsidDel="002E338B">
          <w:rPr>
            <w:rFonts w:ascii="Times New Roman" w:hAnsi="Times New Roman"/>
            <w:szCs w:val="24"/>
          </w:rPr>
          <w:delText xml:space="preserve">was </w:delText>
        </w:r>
        <w:r w:rsidR="00C147B9" w:rsidRPr="006947B3" w:rsidDel="002E338B">
          <w:rPr>
            <w:rFonts w:ascii="Times New Roman" w:hAnsi="Times New Roman"/>
            <w:szCs w:val="24"/>
          </w:rPr>
          <w:delText>calculated</w:delText>
        </w:r>
        <w:r w:rsidR="00B44047" w:rsidRPr="006947B3" w:rsidDel="002E338B">
          <w:rPr>
            <w:rFonts w:ascii="Times New Roman" w:hAnsi="Times New Roman"/>
            <w:szCs w:val="24"/>
          </w:rPr>
          <w:delText xml:space="preserve"> as </w:delText>
        </w:r>
        <w:r w:rsidR="00B05DCC" w:rsidRPr="006947B3" w:rsidDel="002E338B">
          <w:rPr>
            <w:rFonts w:ascii="Times New Roman" w:hAnsi="Times New Roman"/>
            <w:szCs w:val="24"/>
          </w:rPr>
          <w:delText xml:space="preserve">the summation of </w:delText>
        </w:r>
        <w:r w:rsidR="00C5104C" w:rsidRPr="006947B3" w:rsidDel="002E338B">
          <w:rPr>
            <w:rFonts w:ascii="Times New Roman" w:hAnsi="Times New Roman"/>
            <w:szCs w:val="24"/>
          </w:rPr>
          <w:delText>IHF</w:delText>
        </w:r>
        <w:r w:rsidR="00B05DCC" w:rsidRPr="006947B3" w:rsidDel="002E338B">
          <w:rPr>
            <w:rFonts w:ascii="Times New Roman" w:hAnsi="Times New Roman"/>
            <w:szCs w:val="24"/>
          </w:rPr>
          <w:delText xml:space="preserve"> </w:delText>
        </w:r>
        <w:r w:rsidR="00B44047" w:rsidRPr="006947B3" w:rsidDel="002E338B">
          <w:rPr>
            <w:rFonts w:ascii="Times New Roman" w:hAnsi="Times New Roman"/>
            <w:szCs w:val="24"/>
          </w:rPr>
          <w:delText>and deposition</w:delText>
        </w:r>
        <w:r w:rsidR="005C34D2" w:rsidRPr="006947B3" w:rsidDel="002E338B">
          <w:rPr>
            <w:rFonts w:ascii="Times New Roman" w:hAnsi="Times New Roman"/>
            <w:szCs w:val="24"/>
          </w:rPr>
          <w:delText>,</w:delText>
        </w:r>
        <w:r w:rsidR="00B05DCC" w:rsidRPr="006947B3" w:rsidDel="002E338B">
          <w:rPr>
            <w:rFonts w:ascii="Times New Roman" w:hAnsi="Times New Roman"/>
            <w:szCs w:val="24"/>
          </w:rPr>
          <w:delText xml:space="preserve"> </w:delText>
        </w:r>
        <w:r w:rsidR="00CF0C62" w:rsidRPr="006947B3" w:rsidDel="002E338B">
          <w:rPr>
            <w:rFonts w:ascii="Times New Roman" w:hAnsi="Times New Roman"/>
            <w:szCs w:val="24"/>
          </w:rPr>
          <w:delText xml:space="preserve">and </w:delText>
        </w:r>
        <w:r w:rsidR="00B05DCC" w:rsidRPr="006947B3" w:rsidDel="002E338B">
          <w:rPr>
            <w:rFonts w:ascii="Times New Roman" w:hAnsi="Times New Roman"/>
            <w:szCs w:val="24"/>
          </w:rPr>
          <w:delText xml:space="preserve">then divided by the contribution field </w:delText>
        </w:r>
        <w:r w:rsidR="001A274A" w:rsidRPr="006947B3" w:rsidDel="002E338B">
          <w:rPr>
            <w:rFonts w:ascii="Times New Roman" w:hAnsi="Times New Roman"/>
            <w:szCs w:val="24"/>
          </w:rPr>
          <w:delText xml:space="preserve">distance: </w:delText>
        </w:r>
      </w:del>
    </w:p>
    <w:p w14:paraId="550168EA" w14:textId="251CC850" w:rsidR="0076523B" w:rsidRPr="006947B3" w:rsidDel="002E338B" w:rsidRDefault="00C042BD">
      <w:pPr>
        <w:autoSpaceDE w:val="0"/>
        <w:autoSpaceDN w:val="0"/>
        <w:adjustRightInd w:val="0"/>
        <w:spacing w:after="0" w:line="480" w:lineRule="auto"/>
        <w:jc w:val="center"/>
        <w:rPr>
          <w:del w:id="482" w:author="Wang, Junming" w:date="2016-12-04T18:42:00Z"/>
          <w:rFonts w:ascii="Times New Roman" w:hAnsi="Times New Roman"/>
          <w:szCs w:val="24"/>
        </w:rPr>
        <w:pPrChange w:id="483" w:author="Wang, Junming" w:date="2016-12-04T20:20:00Z">
          <w:pPr>
            <w:autoSpaceDE w:val="0"/>
            <w:autoSpaceDN w:val="0"/>
            <w:adjustRightInd w:val="0"/>
            <w:spacing w:after="0"/>
            <w:jc w:val="center"/>
          </w:pPr>
        </w:pPrChange>
      </w:pPr>
      <m:oMath>
        <m:sSub>
          <m:sSubPr>
            <m:ctrlPr>
              <w:del w:id="484" w:author="Wang, Junming" w:date="2016-12-04T18:42:00Z">
                <w:rPr>
                  <w:rFonts w:ascii="Cambria Math" w:hAnsi="Cambria Math"/>
                  <w:i/>
                  <w:szCs w:val="24"/>
                </w:rPr>
              </w:del>
            </m:ctrlPr>
          </m:sSubPr>
          <m:e>
            <m:r>
              <w:del w:id="485" w:author="Wang, Junming" w:date="2016-12-04T18:42:00Z">
                <w:rPr>
                  <w:rFonts w:ascii="Cambria Math" w:hAnsi="Cambria Math"/>
                  <w:szCs w:val="24"/>
                </w:rPr>
                <m:t xml:space="preserve"> Q</m:t>
              </w:del>
            </m:r>
          </m:e>
          <m:sub>
            <m:r>
              <w:del w:id="486" w:author="Wang, Junming" w:date="2016-12-04T18:42:00Z">
                <w:rPr>
                  <w:rFonts w:ascii="Cambria Math" w:hAnsi="Cambria Math"/>
                  <w:szCs w:val="24"/>
                </w:rPr>
                <m:t xml:space="preserve">0   </m:t>
              </w:del>
            </m:r>
          </m:sub>
        </m:sSub>
        <m:r>
          <w:del w:id="487" w:author="Wang, Junming" w:date="2016-12-04T18:42:00Z">
            <w:rPr>
              <w:rFonts w:ascii="Cambria Math" w:hAnsi="Cambria Math"/>
              <w:szCs w:val="24"/>
            </w:rPr>
            <m:t xml:space="preserve">=(  </m:t>
          </w:del>
        </m:r>
        <m:f>
          <m:fPr>
            <m:ctrlPr>
              <w:del w:id="488" w:author="Wang, Junming" w:date="2016-12-04T18:42:00Z">
                <w:rPr>
                  <w:rFonts w:ascii="Cambria Math" w:hAnsi="Cambria Math"/>
                  <w:i/>
                  <w:szCs w:val="24"/>
                </w:rPr>
              </w:del>
            </m:ctrlPr>
          </m:fPr>
          <m:num>
            <m:nary>
              <m:naryPr>
                <m:limLoc m:val="subSup"/>
                <m:ctrlPr>
                  <w:del w:id="489" w:author="Wang, Junming" w:date="2016-12-04T18:42:00Z">
                    <w:rPr>
                      <w:rFonts w:ascii="Cambria Math" w:hAnsi="Cambria Math"/>
                      <w:i/>
                      <w:szCs w:val="24"/>
                    </w:rPr>
                  </w:del>
                </m:ctrlPr>
              </m:naryPr>
              <m:sub>
                <m:r>
                  <w:del w:id="490" w:author="Wang, Junming" w:date="2016-12-04T18:42:00Z">
                    <w:rPr>
                      <w:rFonts w:ascii="Cambria Math" w:hAnsi="Cambria Math"/>
                      <w:szCs w:val="24"/>
                    </w:rPr>
                    <m:t>0</m:t>
                  </w:del>
                </m:r>
              </m:sub>
              <m:sup>
                <m:r>
                  <w:del w:id="491" w:author="Wang, Junming" w:date="2016-12-04T18:42:00Z">
                    <w:rPr>
                      <w:rFonts w:ascii="Cambria Math" w:hAnsi="Cambria Math"/>
                      <w:szCs w:val="24"/>
                    </w:rPr>
                    <m:t>R</m:t>
                  </w:del>
                </m:r>
              </m:sup>
              <m:e>
                <m:r>
                  <w:del w:id="492" w:author="Wang, Junming" w:date="2016-12-04T18:42:00Z">
                    <w:rPr>
                      <w:rFonts w:ascii="Cambria Math" w:hAnsi="Cambria Math"/>
                      <w:szCs w:val="24"/>
                    </w:rPr>
                    <m:t>D dx</m:t>
                  </w:del>
                </m:r>
              </m:e>
            </m:nary>
          </m:num>
          <m:den>
            <m:r>
              <w:del w:id="493" w:author="Wang, Junming" w:date="2016-12-04T18:42:00Z">
                <w:rPr>
                  <w:rFonts w:ascii="Cambria Math" w:hAnsi="Cambria Math"/>
                  <w:szCs w:val="24"/>
                </w:rPr>
                <m:t>R</m:t>
              </w:del>
            </m:r>
          </m:den>
        </m:f>
        <m:r>
          <w:del w:id="494" w:author="Wang, Junming" w:date="2016-12-04T18:42:00Z">
            <w:rPr>
              <w:rFonts w:ascii="Cambria Math" w:hAnsi="Cambria Math"/>
              <w:szCs w:val="24"/>
            </w:rPr>
            <m:t>+</m:t>
          </w:del>
        </m:r>
        <m:f>
          <m:fPr>
            <m:ctrlPr>
              <w:del w:id="495" w:author="Wang, Junming" w:date="2016-12-04T18:42:00Z">
                <w:rPr>
                  <w:rFonts w:ascii="Cambria Math" w:hAnsi="Cambria Math"/>
                  <w:i/>
                  <w:szCs w:val="24"/>
                </w:rPr>
              </w:del>
            </m:ctrlPr>
          </m:fPr>
          <m:num>
            <m:nary>
              <m:naryPr>
                <m:limLoc m:val="subSup"/>
                <m:ctrlPr>
                  <w:del w:id="496" w:author="Wang, Junming" w:date="2016-12-04T18:42:00Z">
                    <w:rPr>
                      <w:rFonts w:ascii="Cambria Math" w:hAnsi="Cambria Math"/>
                      <w:i/>
                      <w:szCs w:val="24"/>
                    </w:rPr>
                  </w:del>
                </m:ctrlPr>
              </m:naryPr>
              <m:sub>
                <m:r>
                  <w:del w:id="497" w:author="Wang, Junming" w:date="2016-12-04T18:42:00Z">
                    <w:rPr>
                      <w:rFonts w:ascii="Cambria Math" w:hAnsi="Cambria Math"/>
                      <w:szCs w:val="24"/>
                    </w:rPr>
                    <m:t>0</m:t>
                  </w:del>
                </m:r>
              </m:sub>
              <m:sup>
                <m:r>
                  <w:del w:id="498" w:author="Wang, Junming" w:date="2016-12-04T18:42:00Z">
                    <w:rPr>
                      <w:rFonts w:ascii="Cambria Math" w:hAnsi="Cambria Math"/>
                      <w:szCs w:val="24"/>
                    </w:rPr>
                    <m:t>∞</m:t>
                  </w:del>
                </m:r>
              </m:sup>
              <m:e>
                <m:r>
                  <w:del w:id="499" w:author="Wang, Junming" w:date="2016-12-04T18:42:00Z">
                    <w:rPr>
                      <w:rFonts w:ascii="Cambria Math" w:hAnsi="Cambria Math"/>
                      <w:szCs w:val="24"/>
                    </w:rPr>
                    <m:t>C</m:t>
                  </w:del>
                </m:r>
                <m:d>
                  <m:dPr>
                    <m:ctrlPr>
                      <w:del w:id="500" w:author="Wang, Junming" w:date="2016-12-04T18:42:00Z">
                        <w:rPr>
                          <w:rFonts w:ascii="Cambria Math" w:hAnsi="Cambria Math"/>
                          <w:i/>
                          <w:szCs w:val="24"/>
                        </w:rPr>
                      </w:del>
                    </m:ctrlPr>
                  </m:dPr>
                  <m:e>
                    <m:r>
                      <w:del w:id="501" w:author="Wang, Junming" w:date="2016-12-04T18:42:00Z">
                        <w:rPr>
                          <w:rFonts w:ascii="Cambria Math" w:hAnsi="Cambria Math"/>
                          <w:szCs w:val="24"/>
                        </w:rPr>
                        <m:t>z</m:t>
                      </w:del>
                    </m:r>
                  </m:e>
                </m:d>
                <m:r>
                  <w:del w:id="502" w:author="Wang, Junming" w:date="2016-12-04T18:42:00Z">
                    <w:rPr>
                      <w:rFonts w:ascii="Cambria Math" w:hAnsi="Cambria Math"/>
                      <w:i/>
                      <w:position w:val="-6"/>
                      <w:szCs w:val="24"/>
                    </w:rPr>
                    <w:object w:dxaOrig="193" w:dyaOrig="344" w14:anchorId="49E4E7F5">
                      <v:shape id="_x0000_i1031" type="#_x0000_t75" style="width:9.7pt;height:17.25pt" o:ole="">
                        <v:imagedata r:id="rId13" o:title=""/>
                      </v:shape>
                      <o:OLEObject Type="Embed" ProgID="Equation.3" ShapeID="_x0000_i1031" DrawAspect="Content" ObjectID="_1542532910" r:id="rId15"/>
                    </w:object>
                  </w:del>
                </m:r>
                <m:d>
                  <m:dPr>
                    <m:ctrlPr>
                      <w:del w:id="503" w:author="Wang, Junming" w:date="2016-12-04T18:42:00Z">
                        <w:rPr>
                          <w:rFonts w:ascii="Cambria Math" w:hAnsi="Cambria Math"/>
                          <w:i/>
                          <w:szCs w:val="24"/>
                        </w:rPr>
                      </w:del>
                    </m:ctrlPr>
                  </m:dPr>
                  <m:e>
                    <m:r>
                      <w:del w:id="504" w:author="Wang, Junming" w:date="2016-12-04T18:42:00Z">
                        <w:rPr>
                          <w:rFonts w:ascii="Cambria Math" w:hAnsi="Cambria Math"/>
                          <w:szCs w:val="24"/>
                        </w:rPr>
                        <m:t>z</m:t>
                      </w:del>
                    </m:r>
                  </m:e>
                </m:d>
                <m:r>
                  <w:del w:id="505" w:author="Wang, Junming" w:date="2016-12-04T18:42:00Z">
                    <w:rPr>
                      <w:rFonts w:ascii="Cambria Math" w:hAnsi="Cambria Math"/>
                      <w:szCs w:val="24"/>
                    </w:rPr>
                    <m:t>dz</m:t>
                  </w:del>
                </m:r>
              </m:e>
            </m:nary>
          </m:num>
          <m:den>
            <m:r>
              <w:del w:id="506" w:author="Wang, Junming" w:date="2016-12-04T18:42:00Z">
                <w:rPr>
                  <w:rFonts w:ascii="Cambria Math" w:hAnsi="Cambria Math"/>
                  <w:szCs w:val="24"/>
                </w:rPr>
                <m:t>R</m:t>
              </w:del>
            </m:r>
          </m:den>
        </m:f>
        <m:r>
          <w:del w:id="507" w:author="Wang, Junming" w:date="2016-12-04T18:42:00Z">
            <w:rPr>
              <w:rFonts w:ascii="Cambria Math" w:hAnsi="Cambria Math"/>
              <w:szCs w:val="24"/>
            </w:rPr>
            <m:t>)/</m:t>
          </w:del>
        </m:r>
        <m:sSub>
          <m:sSubPr>
            <m:ctrlPr>
              <w:del w:id="508" w:author="Wang, Junming" w:date="2016-12-04T18:42:00Z">
                <w:rPr>
                  <w:rFonts w:ascii="Cambria Math" w:hAnsi="Cambria Math"/>
                  <w:i/>
                  <w:szCs w:val="24"/>
                </w:rPr>
              </w:del>
            </m:ctrlPr>
          </m:sSubPr>
          <m:e>
            <m:r>
              <w:del w:id="509" w:author="Wang, Junming" w:date="2016-12-04T18:42:00Z">
                <w:rPr>
                  <w:rFonts w:ascii="Cambria Math" w:hAnsi="Cambria Math"/>
                  <w:szCs w:val="24"/>
                </w:rPr>
                <m:t>density</m:t>
              </w:del>
            </m:r>
          </m:e>
          <m:sub>
            <m:r>
              <w:del w:id="510" w:author="Wang, Junming" w:date="2016-12-04T18:42:00Z">
                <w:rPr>
                  <w:rFonts w:ascii="Cambria Math" w:hAnsi="Cambria Math"/>
                  <w:szCs w:val="24"/>
                </w:rPr>
                <m:t>c</m:t>
              </w:del>
            </m:r>
          </m:sub>
        </m:sSub>
      </m:oMath>
      <w:del w:id="511" w:author="Wang, Junming" w:date="2016-12-04T18:42:00Z">
        <w:r w:rsidR="0076523B" w:rsidRPr="006947B3" w:rsidDel="002E338B">
          <w:rPr>
            <w:rFonts w:ascii="Times New Roman" w:hAnsi="Times New Roman"/>
            <w:szCs w:val="24"/>
          </w:rPr>
          <w:delText xml:space="preserve">                    </w:delText>
        </w:r>
        <w:r w:rsidR="00137034" w:rsidRPr="006947B3" w:rsidDel="002E338B">
          <w:rPr>
            <w:rFonts w:ascii="Times New Roman" w:hAnsi="Times New Roman"/>
            <w:szCs w:val="24"/>
          </w:rPr>
          <w:delText>(</w:delText>
        </w:r>
        <w:r w:rsidR="00106D71" w:rsidRPr="006947B3" w:rsidDel="002E338B">
          <w:rPr>
            <w:rFonts w:ascii="Times New Roman" w:hAnsi="Times New Roman"/>
            <w:szCs w:val="24"/>
          </w:rPr>
          <w:delText>3</w:delText>
        </w:r>
        <w:r w:rsidR="0076523B" w:rsidRPr="006947B3" w:rsidDel="002E338B">
          <w:rPr>
            <w:rFonts w:ascii="Times New Roman" w:hAnsi="Times New Roman"/>
            <w:szCs w:val="24"/>
          </w:rPr>
          <w:delText>)</w:delText>
        </w:r>
      </w:del>
    </w:p>
    <w:p w14:paraId="3222CD26" w14:textId="2AE6B882" w:rsidR="0076523B" w:rsidRPr="006947B3" w:rsidDel="002E338B" w:rsidRDefault="001A274A">
      <w:pPr>
        <w:autoSpaceDE w:val="0"/>
        <w:autoSpaceDN w:val="0"/>
        <w:adjustRightInd w:val="0"/>
        <w:spacing w:after="0" w:line="480" w:lineRule="auto"/>
        <w:ind w:left="3600"/>
        <w:rPr>
          <w:del w:id="512" w:author="Wang, Junming" w:date="2016-12-04T18:42:00Z"/>
          <w:rFonts w:ascii="Times New Roman" w:hAnsi="Times New Roman"/>
          <w:b/>
          <w:szCs w:val="24"/>
        </w:rPr>
        <w:pPrChange w:id="513" w:author="Wang, Junming" w:date="2016-12-04T20:20:00Z">
          <w:pPr>
            <w:autoSpaceDE w:val="0"/>
            <w:autoSpaceDN w:val="0"/>
            <w:adjustRightInd w:val="0"/>
            <w:spacing w:after="0"/>
            <w:ind w:left="3600"/>
          </w:pPr>
        </w:pPrChange>
      </w:pPr>
      <w:del w:id="514" w:author="Wang, Junming" w:date="2016-12-04T18:42:00Z">
        <w:r w:rsidRPr="006947B3" w:rsidDel="002E338B">
          <w:rPr>
            <w:rFonts w:ascii="Times New Roman" w:hAnsi="Times New Roman"/>
            <w:szCs w:val="24"/>
          </w:rPr>
          <w:delText xml:space="preserve">   </w:delText>
        </w:r>
        <w:r w:rsidR="0076523B" w:rsidRPr="006947B3" w:rsidDel="002E338B">
          <w:rPr>
            <w:rFonts w:ascii="Times New Roman" w:hAnsi="Times New Roman"/>
            <w:b/>
            <w:szCs w:val="24"/>
          </w:rPr>
          <w:delText>a</w:delText>
        </w:r>
        <w:r w:rsidR="0076523B" w:rsidRPr="006947B3" w:rsidDel="002E338B">
          <w:rPr>
            <w:rFonts w:ascii="Times New Roman" w:hAnsi="Times New Roman"/>
            <w:szCs w:val="24"/>
          </w:rPr>
          <w:delText xml:space="preserve">              </w:delText>
        </w:r>
        <w:r w:rsidRPr="006947B3" w:rsidDel="002E338B">
          <w:rPr>
            <w:rFonts w:ascii="Times New Roman" w:hAnsi="Times New Roman"/>
            <w:szCs w:val="24"/>
          </w:rPr>
          <w:delText xml:space="preserve"> </w:delText>
        </w:r>
        <w:r w:rsidR="0076523B" w:rsidRPr="006947B3" w:rsidDel="002E338B">
          <w:rPr>
            <w:rFonts w:ascii="Times New Roman" w:hAnsi="Times New Roman"/>
            <w:szCs w:val="24"/>
          </w:rPr>
          <w:delText xml:space="preserve"> </w:delText>
        </w:r>
        <w:r w:rsidRPr="006947B3" w:rsidDel="002E338B">
          <w:rPr>
            <w:rFonts w:ascii="Times New Roman" w:hAnsi="Times New Roman"/>
            <w:szCs w:val="24"/>
          </w:rPr>
          <w:delText xml:space="preserve"> </w:delText>
        </w:r>
        <w:r w:rsidR="0076523B" w:rsidRPr="006947B3" w:rsidDel="002E338B">
          <w:rPr>
            <w:rFonts w:ascii="Times New Roman" w:hAnsi="Times New Roman"/>
            <w:b/>
            <w:szCs w:val="24"/>
          </w:rPr>
          <w:delText>b</w:delText>
        </w:r>
      </w:del>
    </w:p>
    <w:p w14:paraId="7C24F31B" w14:textId="7041226C" w:rsidR="001A274A" w:rsidRPr="006947B3" w:rsidDel="002E338B" w:rsidRDefault="001A274A">
      <w:pPr>
        <w:autoSpaceDE w:val="0"/>
        <w:autoSpaceDN w:val="0"/>
        <w:adjustRightInd w:val="0"/>
        <w:spacing w:after="0" w:line="480" w:lineRule="auto"/>
        <w:ind w:left="3600"/>
        <w:rPr>
          <w:del w:id="515" w:author="Wang, Junming" w:date="2016-12-04T18:42:00Z"/>
          <w:rFonts w:ascii="Times New Roman" w:hAnsi="Times New Roman"/>
          <w:szCs w:val="24"/>
        </w:rPr>
        <w:pPrChange w:id="516" w:author="Wang, Junming" w:date="2016-12-04T20:20:00Z">
          <w:pPr>
            <w:autoSpaceDE w:val="0"/>
            <w:autoSpaceDN w:val="0"/>
            <w:adjustRightInd w:val="0"/>
            <w:spacing w:after="0"/>
            <w:ind w:left="3600"/>
          </w:pPr>
        </w:pPrChange>
      </w:pPr>
    </w:p>
    <w:p w14:paraId="308F5DE0" w14:textId="1BF9C621" w:rsidR="00381EEB" w:rsidRPr="006947B3" w:rsidRDefault="0076523B">
      <w:pPr>
        <w:autoSpaceDE w:val="0"/>
        <w:autoSpaceDN w:val="0"/>
        <w:adjustRightInd w:val="0"/>
        <w:spacing w:after="0" w:line="480" w:lineRule="auto"/>
        <w:rPr>
          <w:rFonts w:ascii="Times New Roman" w:hAnsi="Times New Roman"/>
          <w:szCs w:val="24"/>
        </w:rPr>
        <w:pPrChange w:id="517" w:author="Wang, Junming" w:date="2016-12-04T20:20:00Z">
          <w:pPr>
            <w:autoSpaceDE w:val="0"/>
            <w:autoSpaceDN w:val="0"/>
            <w:adjustRightInd w:val="0"/>
            <w:spacing w:after="0" w:line="360" w:lineRule="auto"/>
          </w:pPr>
        </w:pPrChange>
      </w:pPr>
      <w:del w:id="518" w:author="Wang, Junming" w:date="2016-12-04T18:42:00Z">
        <w:r w:rsidRPr="006947B3" w:rsidDel="002E338B">
          <w:rPr>
            <w:rFonts w:ascii="Times New Roman" w:hAnsi="Times New Roman"/>
            <w:szCs w:val="24"/>
          </w:rPr>
          <w:delText xml:space="preserve">        </w:delText>
        </w:r>
        <w:r w:rsidR="00381EEB" w:rsidRPr="006947B3" w:rsidDel="002E338B">
          <w:rPr>
            <w:rFonts w:ascii="Times New Roman" w:hAnsi="Times New Roman"/>
            <w:szCs w:val="24"/>
          </w:rPr>
          <w:delText xml:space="preserve">where term a was the contribution of deposition, term b was the contribution of IHF, R was the distance between the leading edge of the field to the location of concentration sensors in the wind direction; and </w:delText>
        </w:r>
        <m:oMath>
          <m:sSub>
            <m:sSubPr>
              <m:ctrlPr>
                <w:rPr>
                  <w:rFonts w:ascii="Cambria Math" w:hAnsi="Cambria Math"/>
                  <w:i/>
                  <w:szCs w:val="24"/>
                </w:rPr>
              </m:ctrlPr>
            </m:sSubPr>
            <m:e>
              <m:r>
                <w:rPr>
                  <w:rFonts w:ascii="Cambria Math" w:hAnsi="Cambria Math"/>
                  <w:szCs w:val="24"/>
                </w:rPr>
                <m:t>density</m:t>
              </m:r>
            </m:e>
            <m:sub>
              <m:r>
                <w:rPr>
                  <w:rFonts w:ascii="Cambria Math" w:hAnsi="Cambria Math"/>
                  <w:szCs w:val="24"/>
                </w:rPr>
                <m:t>c</m:t>
              </m:r>
            </m:sub>
          </m:sSub>
        </m:oMath>
        <w:r w:rsidR="00381EEB" w:rsidRPr="006947B3" w:rsidDel="002E338B">
          <w:rPr>
            <w:rFonts w:ascii="Times New Roman" w:hAnsi="Times New Roman"/>
            <w:szCs w:val="24"/>
          </w:rPr>
          <w:delText xml:space="preserve"> was the plant density at the source center (10 plants/m</w:delText>
        </w:r>
        <w:r w:rsidR="00381EEB" w:rsidRPr="006947B3" w:rsidDel="002E338B">
          <w:rPr>
            <w:rFonts w:ascii="Times New Roman" w:hAnsi="Times New Roman"/>
            <w:szCs w:val="24"/>
            <w:vertAlign w:val="superscript"/>
          </w:rPr>
          <w:delText>2</w:delText>
        </w:r>
        <w:r w:rsidR="00381EEB" w:rsidRPr="006947B3" w:rsidDel="002E338B">
          <w:rPr>
            <w:rFonts w:ascii="Times New Roman" w:hAnsi="Times New Roman"/>
            <w:szCs w:val="24"/>
          </w:rPr>
          <w:delText xml:space="preserve">). </w:delText>
        </w:r>
      </w:del>
      <w:r w:rsidR="00381EEB" w:rsidRPr="006947B3">
        <w:rPr>
          <w:rFonts w:ascii="Times New Roman" w:hAnsi="Times New Roman"/>
          <w:szCs w:val="24"/>
        </w:rPr>
        <w:t>This equation assumes that the source area is of uniform properties. However, as shown in Fig. 1, the plant density of the field varied from about 10 plants/m</w:t>
      </w:r>
      <w:r w:rsidR="00381EEB" w:rsidRPr="006947B3">
        <w:rPr>
          <w:rFonts w:ascii="Times New Roman" w:hAnsi="Times New Roman"/>
          <w:szCs w:val="24"/>
          <w:vertAlign w:val="superscript"/>
        </w:rPr>
        <w:t>2</w:t>
      </w:r>
      <w:r w:rsidR="00381EEB" w:rsidRPr="006947B3">
        <w:rPr>
          <w:rFonts w:ascii="Times New Roman" w:hAnsi="Times New Roman"/>
          <w:szCs w:val="24"/>
        </w:rPr>
        <w:t xml:space="preserve"> at the center of the field to less than 2 plants/m</w:t>
      </w:r>
      <w:r w:rsidR="00381EEB" w:rsidRPr="006947B3">
        <w:rPr>
          <w:rFonts w:ascii="Times New Roman" w:hAnsi="Times New Roman"/>
          <w:szCs w:val="24"/>
          <w:vertAlign w:val="superscript"/>
        </w:rPr>
        <w:t>2</w:t>
      </w:r>
      <w:r w:rsidR="00381EEB" w:rsidRPr="006947B3">
        <w:rPr>
          <w:rFonts w:ascii="Times New Roman" w:hAnsi="Times New Roman"/>
          <w:szCs w:val="24"/>
        </w:rPr>
        <w:t xml:space="preserve"> at the edge of the source field. In order to take into account the effect of the variation of plant density, we divided the R into several segments </w:t>
      </w:r>
      <m:oMath>
        <m:r>
          <w:rPr>
            <w:rFonts w:ascii="Cambria Math" w:hAnsi="Cambria Math"/>
            <w:szCs w:val="24"/>
          </w:rPr>
          <m:t>∆</m:t>
        </m:r>
      </m:oMath>
      <w:r w:rsidR="00381EEB" w:rsidRPr="006947B3">
        <w:rPr>
          <w:rFonts w:ascii="Times New Roman" w:hAnsi="Times New Roman"/>
          <w:szCs w:val="24"/>
        </w:rPr>
        <w:t>R</w:t>
      </w:r>
      <w:proofErr w:type="spellStart"/>
      <w:r w:rsidR="00381EEB" w:rsidRPr="006947B3">
        <w:rPr>
          <w:rFonts w:ascii="Times New Roman" w:hAnsi="Times New Roman"/>
          <w:szCs w:val="24"/>
          <w:vertAlign w:val="subscript"/>
        </w:rPr>
        <w:t>i</w:t>
      </w:r>
      <w:proofErr w:type="spellEnd"/>
      <w:r w:rsidR="00381EEB" w:rsidRPr="006947B3">
        <w:rPr>
          <w:rFonts w:ascii="Times New Roman" w:hAnsi="Times New Roman"/>
          <w:szCs w:val="24"/>
          <w:vertAlign w:val="subscript"/>
        </w:rPr>
        <w:t xml:space="preserve"> </w:t>
      </w:r>
      <w:r w:rsidR="00381EEB" w:rsidRPr="006947B3">
        <w:rPr>
          <w:rFonts w:ascii="Times New Roman" w:hAnsi="Times New Roman"/>
          <w:szCs w:val="24"/>
        </w:rPr>
        <w:t xml:space="preserve">at different density areas, and then scaled the </w:t>
      </w:r>
      <m:oMath>
        <m:r>
          <w:rPr>
            <w:rFonts w:ascii="Cambria Math" w:hAnsi="Cambria Math"/>
            <w:szCs w:val="24"/>
          </w:rPr>
          <m:t>∆</m:t>
        </m:r>
      </m:oMath>
      <w:r w:rsidR="00381EEB" w:rsidRPr="006947B3">
        <w:rPr>
          <w:rFonts w:ascii="Times New Roman" w:hAnsi="Times New Roman"/>
          <w:szCs w:val="24"/>
        </w:rPr>
        <w:t>R</w:t>
      </w:r>
      <w:proofErr w:type="spellStart"/>
      <w:r w:rsidR="00381EEB" w:rsidRPr="006947B3">
        <w:rPr>
          <w:rFonts w:ascii="Times New Roman" w:hAnsi="Times New Roman"/>
          <w:szCs w:val="24"/>
          <w:vertAlign w:val="subscript"/>
        </w:rPr>
        <w:t>i</w:t>
      </w:r>
      <w:proofErr w:type="spellEnd"/>
      <w:r w:rsidR="00381EEB" w:rsidRPr="006947B3">
        <w:rPr>
          <w:rFonts w:ascii="Times New Roman" w:hAnsi="Times New Roman"/>
          <w:szCs w:val="24"/>
        </w:rPr>
        <w:t xml:space="preserve"> to </w:t>
      </w:r>
      <m:oMath>
        <m:r>
          <w:rPr>
            <w:rFonts w:ascii="Cambria Math" w:hAnsi="Cambria Math"/>
            <w:szCs w:val="24"/>
          </w:rPr>
          <m:t>∆</m:t>
        </m:r>
      </m:oMath>
      <w:r w:rsidR="00381EEB" w:rsidRPr="006947B3">
        <w:rPr>
          <w:rFonts w:ascii="Times New Roman" w:hAnsi="Times New Roman"/>
          <w:szCs w:val="24"/>
        </w:rPr>
        <w:t>R</w:t>
      </w:r>
      <w:r w:rsidR="00381EEB" w:rsidRPr="006947B3">
        <w:rPr>
          <w:rFonts w:ascii="Times New Roman" w:hAnsi="Times New Roman"/>
          <w:szCs w:val="24"/>
          <w:vertAlign w:val="subscript"/>
        </w:rPr>
        <w:t xml:space="preserve">scaled, </w:t>
      </w:r>
      <w:proofErr w:type="spellStart"/>
      <w:r w:rsidR="00381EEB" w:rsidRPr="006947B3">
        <w:rPr>
          <w:rFonts w:ascii="Times New Roman" w:hAnsi="Times New Roman"/>
          <w:szCs w:val="24"/>
          <w:vertAlign w:val="subscript"/>
        </w:rPr>
        <w:t>i</w:t>
      </w:r>
      <w:proofErr w:type="spellEnd"/>
      <w:r w:rsidR="00381EEB" w:rsidRPr="006947B3">
        <w:rPr>
          <w:rFonts w:ascii="Times New Roman" w:hAnsi="Times New Roman"/>
          <w:szCs w:val="24"/>
        </w:rPr>
        <w:t xml:space="preserve"> with respect to the corresponding plant density:</w:t>
      </w:r>
    </w:p>
    <w:p w14:paraId="07113903" w14:textId="77777777" w:rsidR="00381EEB" w:rsidRPr="006947B3" w:rsidRDefault="00AC6799" w:rsidP="00282CAF">
      <w:pPr>
        <w:autoSpaceDE w:val="0"/>
        <w:autoSpaceDN w:val="0"/>
        <w:adjustRightInd w:val="0"/>
        <w:spacing w:after="0" w:line="360" w:lineRule="auto"/>
        <w:jc w:val="center"/>
        <w:rPr>
          <w:rFonts w:ascii="Times New Roman" w:hAnsi="Times New Roman"/>
          <w:szCs w:val="24"/>
        </w:rPr>
      </w:pPr>
      <m:oMath>
        <m:r>
          <m:rPr>
            <m:sty m:val="p"/>
          </m:rPr>
          <w:rPr>
            <w:rFonts w:ascii="Cambria Math" w:hAnsi="Cambria Math"/>
            <w:szCs w:val="24"/>
          </w:rPr>
          <m:t>∆R</m:t>
        </m:r>
        <m:r>
          <m:rPr>
            <m:sty m:val="p"/>
          </m:rPr>
          <w:rPr>
            <w:rFonts w:ascii="Cambria Math" w:hAnsi="Cambria Math"/>
            <w:szCs w:val="24"/>
            <w:vertAlign w:val="subscript"/>
          </w:rPr>
          <m:t>scaled,i</m:t>
        </m:r>
        <m:r>
          <m:rPr>
            <m:sty m:val="p"/>
          </m:rPr>
          <w:rPr>
            <w:rFonts w:ascii="Cambria Math" w:hAnsi="Cambria Math"/>
            <w:szCs w:val="24"/>
          </w:rPr>
          <m:t xml:space="preserve"> </m:t>
        </m:r>
        <m:r>
          <w:rPr>
            <w:rFonts w:ascii="Cambria Math" w:hAnsi="Cambria Math"/>
            <w:szCs w:val="24"/>
          </w:rPr>
          <m:t>=∆Ri×</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density</m:t>
                </m:r>
              </m:e>
              <m:sub>
                <m:r>
                  <w:rPr>
                    <w:rFonts w:ascii="Cambria Math" w:hAnsi="Cambria Math"/>
                    <w:szCs w:val="24"/>
                  </w:rPr>
                  <m:t>i</m:t>
                </m:r>
              </m:sub>
            </m:sSub>
          </m:num>
          <m:den>
            <m:sSub>
              <m:sSubPr>
                <m:ctrlPr>
                  <w:rPr>
                    <w:rFonts w:ascii="Cambria Math" w:hAnsi="Cambria Math"/>
                    <w:i/>
                    <w:szCs w:val="24"/>
                  </w:rPr>
                </m:ctrlPr>
              </m:sSubPr>
              <m:e>
                <m:r>
                  <w:rPr>
                    <w:rFonts w:ascii="Cambria Math" w:hAnsi="Cambria Math"/>
                    <w:szCs w:val="24"/>
                  </w:rPr>
                  <m:t>density</m:t>
                </m:r>
              </m:e>
              <m:sub>
                <m:r>
                  <w:rPr>
                    <w:rFonts w:ascii="Cambria Math" w:hAnsi="Cambria Math"/>
                    <w:szCs w:val="24"/>
                  </w:rPr>
                  <m:t>c</m:t>
                </m:r>
              </m:sub>
            </m:sSub>
          </m:den>
        </m:f>
      </m:oMath>
      <w:r w:rsidR="00381EEB" w:rsidRPr="006947B3">
        <w:rPr>
          <w:rFonts w:ascii="Times New Roman" w:hAnsi="Times New Roman"/>
          <w:szCs w:val="24"/>
        </w:rPr>
        <w:t xml:space="preserve">                            </w:t>
      </w:r>
      <w:r w:rsidR="00137034" w:rsidRPr="006947B3">
        <w:rPr>
          <w:rFonts w:ascii="Times New Roman" w:hAnsi="Times New Roman"/>
          <w:szCs w:val="24"/>
        </w:rPr>
        <w:t>(</w:t>
      </w:r>
      <w:r w:rsidR="00106D71" w:rsidRPr="006947B3">
        <w:rPr>
          <w:rFonts w:ascii="Times New Roman" w:hAnsi="Times New Roman"/>
          <w:szCs w:val="24"/>
        </w:rPr>
        <w:t>4</w:t>
      </w:r>
      <w:r w:rsidR="00381EEB" w:rsidRPr="006947B3">
        <w:rPr>
          <w:rFonts w:ascii="Times New Roman" w:hAnsi="Times New Roman"/>
          <w:szCs w:val="24"/>
        </w:rPr>
        <w:t>)</w:t>
      </w:r>
    </w:p>
    <w:p w14:paraId="3AC4EB60" w14:textId="6A13F380" w:rsidR="00381EEB" w:rsidRPr="006947B3" w:rsidRDefault="00381EEB" w:rsidP="00381EEB">
      <w:pPr>
        <w:autoSpaceDE w:val="0"/>
        <w:autoSpaceDN w:val="0"/>
        <w:adjustRightInd w:val="0"/>
        <w:spacing w:after="0" w:line="360" w:lineRule="auto"/>
        <w:rPr>
          <w:rFonts w:ascii="Times New Roman" w:hAnsi="Times New Roman"/>
          <w:szCs w:val="24"/>
        </w:rPr>
      </w:pPr>
      <w:del w:id="519" w:author="Wang, Junming" w:date="2016-12-04T20:31:00Z">
        <w:r w:rsidRPr="006947B3" w:rsidDel="0026708E">
          <w:rPr>
            <w:rFonts w:ascii="Times New Roman" w:hAnsi="Times New Roman"/>
            <w:szCs w:val="24"/>
          </w:rPr>
          <w:delText xml:space="preserve">where  </w:delText>
        </w:r>
      </w:del>
      <w:ins w:id="520" w:author="Wang, Junming" w:date="2016-12-04T20:31:00Z">
        <w:r w:rsidR="0026708E" w:rsidRPr="006947B3">
          <w:rPr>
            <w:rFonts w:ascii="Times New Roman" w:hAnsi="Times New Roman"/>
            <w:szCs w:val="24"/>
          </w:rPr>
          <w:t xml:space="preserve">where </w:t>
        </w:r>
      </w:ins>
      <m:oMath>
        <m:sSub>
          <m:sSubPr>
            <m:ctrlPr>
              <w:rPr>
                <w:rFonts w:ascii="Cambria Math" w:hAnsi="Cambria Math"/>
                <w:i/>
                <w:szCs w:val="24"/>
              </w:rPr>
            </m:ctrlPr>
          </m:sSubPr>
          <m:e>
            <m:r>
              <w:rPr>
                <w:rFonts w:ascii="Cambria Math" w:hAnsi="Cambria Math"/>
                <w:szCs w:val="24"/>
              </w:rPr>
              <m:t>density</m:t>
            </m:r>
          </m:e>
          <m:sub>
            <m:r>
              <w:rPr>
                <w:rFonts w:ascii="Cambria Math" w:hAnsi="Cambria Math"/>
                <w:szCs w:val="24"/>
              </w:rPr>
              <m:t>c</m:t>
            </m:r>
          </m:sub>
        </m:sSub>
      </m:oMath>
      <w:r w:rsidRPr="006947B3">
        <w:rPr>
          <w:rFonts w:ascii="Times New Roman" w:hAnsi="Times New Roman"/>
          <w:szCs w:val="24"/>
        </w:rPr>
        <w:t>is the density at the center of the field (9.5 plants/m</w:t>
      </w:r>
      <w:r w:rsidRPr="006947B3">
        <w:rPr>
          <w:rFonts w:ascii="Times New Roman" w:hAnsi="Times New Roman"/>
          <w:szCs w:val="24"/>
          <w:vertAlign w:val="superscript"/>
        </w:rPr>
        <w:t>2</w:t>
      </w:r>
      <w:r w:rsidRPr="006947B3">
        <w:rPr>
          <w:rFonts w:ascii="Times New Roman" w:hAnsi="Times New Roman"/>
          <w:szCs w:val="24"/>
        </w:rPr>
        <w:t>) as mentioned before and</w:t>
      </w:r>
    </w:p>
    <w:p w14:paraId="189469F0" w14:textId="75A260CE" w:rsidR="00C147B9" w:rsidRPr="006947B3" w:rsidRDefault="00C042BD" w:rsidP="00056E9E">
      <w:pPr>
        <w:spacing w:line="480" w:lineRule="auto"/>
        <w:rPr>
          <w:rFonts w:ascii="Times New Roman" w:hAnsi="Times New Roman"/>
          <w:b/>
          <w:szCs w:val="24"/>
        </w:rPr>
      </w:pPr>
      <m:oMath>
        <m:sSub>
          <m:sSubPr>
            <m:ctrlPr>
              <w:rPr>
                <w:rFonts w:ascii="Cambria Math" w:hAnsi="Cambria Math"/>
                <w:i/>
                <w:szCs w:val="24"/>
              </w:rPr>
            </m:ctrlPr>
          </m:sSubPr>
          <m:e>
            <m:r>
              <w:rPr>
                <w:rFonts w:ascii="Cambria Math" w:hAnsi="Cambria Math"/>
                <w:szCs w:val="24"/>
              </w:rPr>
              <m:t>density</m:t>
            </m:r>
          </m:e>
          <m:sub>
            <m:r>
              <w:rPr>
                <w:rFonts w:ascii="Cambria Math" w:hAnsi="Cambria Math"/>
                <w:szCs w:val="24"/>
              </w:rPr>
              <m:t>i</m:t>
            </m:r>
          </m:sub>
        </m:sSub>
      </m:oMath>
      <w:r w:rsidR="00381EEB" w:rsidRPr="006947B3">
        <w:rPr>
          <w:rFonts w:ascii="Times New Roman" w:hAnsi="Times New Roman"/>
          <w:szCs w:val="24"/>
        </w:rPr>
        <w:t xml:space="preserve"> is the density at the location </w:t>
      </w:r>
      <w:proofErr w:type="gramStart"/>
      <w:r w:rsidR="00381EEB" w:rsidRPr="006947B3">
        <w:rPr>
          <w:rFonts w:ascii="Times New Roman" w:hAnsi="Times New Roman"/>
          <w:szCs w:val="24"/>
        </w:rPr>
        <w:t>i.</w:t>
      </w:r>
      <w:proofErr w:type="gramEnd"/>
      <w:r w:rsidR="00381EEB" w:rsidRPr="006947B3">
        <w:rPr>
          <w:rFonts w:ascii="Times New Roman" w:hAnsi="Times New Roman"/>
          <w:szCs w:val="24"/>
        </w:rPr>
        <w:t xml:space="preserve"> The </w:t>
      </w:r>
      <w:r w:rsidR="00381EEB" w:rsidRPr="006947B3">
        <w:rPr>
          <w:rFonts w:ascii="Times New Roman" w:hAnsi="Times New Roman"/>
          <w:i/>
          <w:szCs w:val="24"/>
        </w:rPr>
        <w:t>R</w:t>
      </w:r>
      <w:r w:rsidR="00381EEB" w:rsidRPr="006947B3">
        <w:rPr>
          <w:rFonts w:ascii="Times New Roman" w:hAnsi="Times New Roman"/>
          <w:szCs w:val="24"/>
        </w:rPr>
        <w:t xml:space="preserve"> in equation 3 is the summation of</w:t>
      </w:r>
      <m:oMath>
        <m:r>
          <w:rPr>
            <w:rFonts w:ascii="Cambria Math" w:hAnsi="Cambria Math"/>
            <w:szCs w:val="24"/>
          </w:rPr>
          <m:t xml:space="preserve"> ∆R</m:t>
        </m:r>
      </m:oMath>
      <w:r w:rsidR="00381EEB" w:rsidRPr="006947B3">
        <w:rPr>
          <w:rFonts w:ascii="Times New Roman" w:hAnsi="Times New Roman"/>
          <w:szCs w:val="24"/>
          <w:vertAlign w:val="subscript"/>
        </w:rPr>
        <w:t>scaled, i</w:t>
      </w:r>
      <w:r w:rsidR="00381EEB" w:rsidRPr="006947B3">
        <w:rPr>
          <w:rFonts w:ascii="Times New Roman" w:hAnsi="Times New Roman"/>
          <w:szCs w:val="24"/>
        </w:rPr>
        <w:t>.</w:t>
      </w:r>
    </w:p>
    <w:p w14:paraId="19436B42" w14:textId="77777777" w:rsidR="000A6FB8" w:rsidRPr="00C17972" w:rsidRDefault="000A6FB8" w:rsidP="000A6FB8">
      <w:pPr>
        <w:pStyle w:val="Heading2"/>
        <w:spacing w:line="480" w:lineRule="auto"/>
        <w:rPr>
          <w:ins w:id="521" w:author="Wang, Junming" w:date="2016-12-04T20:33:00Z"/>
          <w:rFonts w:ascii="Times New Roman" w:hAnsi="Times New Roman"/>
          <w:sz w:val="22"/>
          <w:szCs w:val="22"/>
        </w:rPr>
      </w:pPr>
      <w:ins w:id="522" w:author="Wang, Junming" w:date="2016-12-04T20:33:00Z">
        <w:r>
          <w:rPr>
            <w:rFonts w:ascii="Times New Roman" w:hAnsi="Times New Roman" w:cs="Times New Roman"/>
            <w:sz w:val="22"/>
            <w:szCs w:val="22"/>
          </w:rPr>
          <w:t>Correlation</w:t>
        </w:r>
        <w:r w:rsidRPr="00C17972">
          <w:rPr>
            <w:rFonts w:ascii="Times New Roman" w:hAnsi="Times New Roman" w:cs="Times New Roman"/>
            <w:sz w:val="22"/>
            <w:szCs w:val="22"/>
          </w:rPr>
          <w:t xml:space="preserve"> </w:t>
        </w:r>
        <w:r>
          <w:rPr>
            <w:rFonts w:ascii="Times New Roman" w:hAnsi="Times New Roman" w:cs="Times New Roman"/>
            <w:sz w:val="22"/>
            <w:szCs w:val="22"/>
          </w:rPr>
          <w:t>and comparison</w:t>
        </w:r>
      </w:ins>
    </w:p>
    <w:p w14:paraId="10B0DB81" w14:textId="3D7DAC2F" w:rsidR="00751D85" w:rsidRPr="000A6FB8" w:rsidDel="000A6FB8" w:rsidRDefault="00751D85" w:rsidP="00C17972">
      <w:pPr>
        <w:pStyle w:val="Heading2"/>
        <w:rPr>
          <w:del w:id="523" w:author="Wang, Junming" w:date="2016-12-04T20:33:00Z"/>
          <w:rFonts w:ascii="Times New Roman" w:hAnsi="Times New Roman"/>
          <w:sz w:val="22"/>
          <w:szCs w:val="22"/>
        </w:rPr>
      </w:pPr>
      <w:del w:id="524" w:author="Wang, Junming" w:date="2016-12-04T20:33:00Z">
        <w:r w:rsidRPr="000A6FB8" w:rsidDel="000A6FB8">
          <w:rPr>
            <w:rFonts w:ascii="Times New Roman" w:hAnsi="Times New Roman"/>
            <w:b w:val="0"/>
            <w:bCs w:val="0"/>
            <w:iCs w:val="0"/>
            <w:sz w:val="22"/>
            <w:szCs w:val="22"/>
          </w:rPr>
          <w:delText>Data analysis</w:delText>
        </w:r>
      </w:del>
    </w:p>
    <w:p w14:paraId="3C0C238B" w14:textId="0370C302" w:rsidR="000A6FB8" w:rsidRPr="000A6FB8" w:rsidRDefault="000A6FB8" w:rsidP="000A6FB8">
      <w:pPr>
        <w:autoSpaceDE w:val="0"/>
        <w:autoSpaceDN w:val="0"/>
        <w:adjustRightInd w:val="0"/>
        <w:spacing w:after="0" w:line="480" w:lineRule="auto"/>
        <w:ind w:firstLine="576"/>
        <w:rPr>
          <w:ins w:id="525" w:author="Wang, Junming" w:date="2016-12-04T20:33:00Z"/>
          <w:rFonts w:ascii="Times New Roman" w:hAnsi="Times New Roman"/>
          <w:szCs w:val="24"/>
          <w:lang w:eastAsia="zh-CN"/>
          <w:rPrChange w:id="526" w:author="Wang, Junming" w:date="2016-12-04T20:33:00Z">
            <w:rPr>
              <w:ins w:id="527" w:author="Wang, Junming" w:date="2016-12-04T20:33:00Z"/>
              <w:rFonts w:ascii="Times New Roman" w:hAnsi="Times New Roman"/>
              <w:szCs w:val="24"/>
              <w:highlight w:val="yellow"/>
              <w:lang w:eastAsia="zh-CN"/>
            </w:rPr>
          </w:rPrChange>
        </w:rPr>
      </w:pPr>
      <w:ins w:id="528" w:author="Wang, Junming" w:date="2016-12-04T20:33:00Z">
        <w:r w:rsidRPr="000A6FB8">
          <w:rPr>
            <w:rFonts w:ascii="Times New Roman" w:hAnsi="Times New Roman"/>
            <w:szCs w:val="24"/>
            <w:rPrChange w:id="529" w:author="Wang, Junming" w:date="2016-12-04T20:33:00Z">
              <w:rPr>
                <w:rFonts w:ascii="Times New Roman" w:hAnsi="Times New Roman"/>
                <w:szCs w:val="24"/>
                <w:highlight w:val="yellow"/>
              </w:rPr>
            </w:rPrChange>
          </w:rPr>
          <w:t>To the authors’ knowledge, this is the first study that</w:t>
        </w:r>
        <w:r w:rsidRPr="000A6FB8">
          <w:rPr>
            <w:rFonts w:ascii="Times New Roman" w:hAnsi="Times New Roman"/>
            <w:szCs w:val="24"/>
            <w:lang w:eastAsia="zh-CN"/>
            <w:rPrChange w:id="530" w:author="Wang, Junming" w:date="2016-12-04T20:33:00Z">
              <w:rPr>
                <w:rFonts w:ascii="Times New Roman" w:hAnsi="Times New Roman"/>
                <w:szCs w:val="24"/>
                <w:highlight w:val="yellow"/>
                <w:lang w:eastAsia="zh-CN"/>
              </w:rPr>
            </w:rPrChange>
          </w:rPr>
          <w:t xml:space="preserve"> measuring </w:t>
        </w:r>
      </w:ins>
      <w:ins w:id="531" w:author="Wang, Junming" w:date="2016-12-04T20:34:00Z">
        <w:r w:rsidR="002552DF" w:rsidRPr="000A6FB8">
          <w:rPr>
            <w:rFonts w:ascii="Times New Roman" w:hAnsi="Times New Roman"/>
            <w:szCs w:val="24"/>
            <w:lang w:eastAsia="zh-CN"/>
          </w:rPr>
          <w:t>dynamic (</w:t>
        </w:r>
      </w:ins>
      <w:ins w:id="532" w:author="Wang, Junming" w:date="2016-12-04T20:33:00Z">
        <w:r w:rsidRPr="000A6FB8">
          <w:rPr>
            <w:rFonts w:ascii="Times New Roman" w:hAnsi="Times New Roman"/>
            <w:szCs w:val="24"/>
            <w:lang w:eastAsia="zh-CN"/>
            <w:rPrChange w:id="533" w:author="Wang, Junming" w:date="2016-12-04T20:33:00Z">
              <w:rPr>
                <w:rFonts w:ascii="Times New Roman" w:hAnsi="Times New Roman"/>
                <w:szCs w:val="24"/>
                <w:highlight w:val="yellow"/>
                <w:lang w:eastAsia="zh-CN"/>
              </w:rPr>
            </w:rPrChange>
          </w:rPr>
          <w:t>hourly) horseweed seed source release rate (source strength, seed grains/plant/hour). To reveal the complicated influence from variable atmospheric parameters to horseweed seed emission, dispersion, and deposition, some correlation analyses have been conducted. Atmospheric parameters were u</w:t>
        </w:r>
        <w:r w:rsidRPr="000A6FB8">
          <w:rPr>
            <w:rFonts w:ascii="Times New Roman" w:hAnsi="Times New Roman"/>
            <w:szCs w:val="24"/>
            <w:lang w:eastAsia="zh-CN"/>
            <w:rPrChange w:id="534" w:author="Wang, Junming" w:date="2016-12-04T20:33:00Z">
              <w:rPr>
                <w:rFonts w:ascii="Times New Roman" w:hAnsi="Times New Roman"/>
                <w:szCs w:val="24"/>
                <w:highlight w:val="yellow"/>
                <w:lang w:eastAsia="zh-CN"/>
              </w:rPr>
            </w:rPrChange>
          </w:rPr>
          <w:sym w:font="Symbol" w:char="F02A"/>
        </w:r>
        <w:r w:rsidRPr="000A6FB8">
          <w:rPr>
            <w:rFonts w:ascii="Times New Roman" w:hAnsi="Times New Roman"/>
            <w:szCs w:val="24"/>
            <w:lang w:eastAsia="zh-CN"/>
            <w:rPrChange w:id="535" w:author="Wang, Junming" w:date="2016-12-04T20:33:00Z">
              <w:rPr>
                <w:rFonts w:ascii="Times New Roman" w:hAnsi="Times New Roman"/>
                <w:szCs w:val="24"/>
                <w:highlight w:val="yellow"/>
                <w:lang w:eastAsia="zh-CN"/>
              </w:rPr>
            </w:rPrChange>
          </w:rPr>
          <w:t>,</w:t>
        </w:r>
        <w:r w:rsidRPr="000A6FB8">
          <w:rPr>
            <w:rFonts w:ascii="Times New Roman" w:hAnsi="Times New Roman"/>
            <w:szCs w:val="24"/>
            <w:rPrChange w:id="536" w:author="Wang, Junming" w:date="2016-12-04T20:33:00Z">
              <w:rPr>
                <w:rFonts w:ascii="Times New Roman" w:hAnsi="Times New Roman"/>
                <w:szCs w:val="24"/>
                <w:highlight w:val="yellow"/>
              </w:rPr>
            </w:rPrChange>
          </w:rPr>
          <w:t xml:space="preserve"> </w:t>
        </w:r>
        <w:r w:rsidRPr="000A6FB8">
          <w:rPr>
            <w:rFonts w:ascii="Times New Roman" w:hAnsi="Times New Roman"/>
            <w:i/>
            <w:szCs w:val="24"/>
            <w:rPrChange w:id="537" w:author="Wang, Junming" w:date="2016-12-04T20:33:00Z">
              <w:rPr>
                <w:rFonts w:ascii="Times New Roman" w:hAnsi="Times New Roman"/>
                <w:i/>
                <w:szCs w:val="24"/>
                <w:highlight w:val="yellow"/>
              </w:rPr>
            </w:rPrChange>
          </w:rPr>
          <w:t>ξ</w:t>
        </w:r>
        <w:r w:rsidRPr="000A6FB8">
          <w:rPr>
            <w:rFonts w:ascii="Times New Roman" w:hAnsi="Times New Roman"/>
            <w:szCs w:val="24"/>
            <w:rPrChange w:id="538" w:author="Wang, Junming" w:date="2016-12-04T20:33:00Z">
              <w:rPr>
                <w:rFonts w:ascii="Times New Roman" w:hAnsi="Times New Roman"/>
                <w:szCs w:val="24"/>
                <w:highlight w:val="yellow"/>
              </w:rPr>
            </w:rPrChange>
          </w:rPr>
          <w:t xml:space="preserve">(3.3) , </w:t>
        </w:r>
        <m:oMath>
          <m:acc>
            <m:accPr>
              <m:chr m:val="̅"/>
              <m:ctrlPr>
                <w:rPr>
                  <w:rFonts w:ascii="Cambria Math" w:hAnsi="Cambria Math"/>
                  <w:i/>
                  <w:szCs w:val="24"/>
                </w:rPr>
              </m:ctrlPr>
            </m:accPr>
            <m:e>
              <m:r>
                <w:rPr>
                  <w:rFonts w:ascii="Cambria Math" w:hAnsi="Cambria Math"/>
                  <w:szCs w:val="24"/>
                  <w:rPrChange w:id="539" w:author="Wang, Junming" w:date="2016-12-04T20:33:00Z">
                    <w:rPr>
                      <w:rFonts w:ascii="Cambria Math" w:hAnsi="Cambria Math"/>
                      <w:szCs w:val="24"/>
                      <w:highlight w:val="yellow"/>
                    </w:rPr>
                  </w:rPrChange>
                </w:rPr>
                <m:t>w</m:t>
              </m:r>
            </m:e>
          </m:acc>
        </m:oMath>
        <w:r w:rsidRPr="000A6FB8">
          <w:rPr>
            <w:rFonts w:ascii="Times New Roman" w:hAnsi="Times New Roman"/>
            <w:szCs w:val="24"/>
            <w:rPrChange w:id="540" w:author="Wang, Junming" w:date="2016-12-04T20:33:00Z">
              <w:rPr>
                <w:rFonts w:ascii="Times New Roman" w:hAnsi="Times New Roman"/>
                <w:szCs w:val="24"/>
                <w:highlight w:val="yellow"/>
              </w:rPr>
            </w:rPrChange>
          </w:rPr>
          <w:t xml:space="preserve">(3.3), </w:t>
        </w:r>
        <m:oMath>
          <m:sSub>
            <m:sSubPr>
              <m:ctrlPr>
                <w:rPr>
                  <w:rFonts w:ascii="Cambria Math" w:hAnsi="Cambria Math"/>
                  <w:i/>
                  <w:szCs w:val="24"/>
                </w:rPr>
              </m:ctrlPr>
            </m:sSubPr>
            <m:e>
              <m:r>
                <w:rPr>
                  <w:rFonts w:ascii="Cambria Math" w:hAnsi="Cambria Math"/>
                  <w:szCs w:val="24"/>
                  <w:rPrChange w:id="541" w:author="Wang, Junming" w:date="2016-12-04T20:33:00Z">
                    <w:rPr>
                      <w:rFonts w:ascii="Cambria Math" w:hAnsi="Cambria Math"/>
                      <w:szCs w:val="24"/>
                      <w:highlight w:val="yellow"/>
                    </w:rPr>
                  </w:rPrChange>
                </w:rPr>
                <m:t>σ</m:t>
              </m:r>
            </m:e>
            <m:sub>
              <m:r>
                <w:rPr>
                  <w:rFonts w:ascii="Cambria Math" w:hAnsi="Cambria Math"/>
                  <w:szCs w:val="24"/>
                  <w:rPrChange w:id="542" w:author="Wang, Junming" w:date="2016-12-04T20:33:00Z">
                    <w:rPr>
                      <w:rFonts w:ascii="Cambria Math" w:hAnsi="Cambria Math"/>
                      <w:szCs w:val="24"/>
                      <w:highlight w:val="yellow"/>
                    </w:rPr>
                  </w:rPrChange>
                </w:rPr>
                <m:t>w</m:t>
              </m:r>
            </m:sub>
          </m:sSub>
          <m:d>
            <m:dPr>
              <m:ctrlPr>
                <w:rPr>
                  <w:rFonts w:ascii="Cambria Math" w:hAnsi="Cambria Math"/>
                  <w:i/>
                  <w:szCs w:val="24"/>
                </w:rPr>
              </m:ctrlPr>
            </m:dPr>
            <m:e>
              <m:r>
                <w:rPr>
                  <w:rFonts w:ascii="Cambria Math" w:hAnsi="Cambria Math"/>
                  <w:szCs w:val="24"/>
                  <w:rPrChange w:id="543" w:author="Wang, Junming" w:date="2016-12-04T20:33:00Z">
                    <w:rPr>
                      <w:rFonts w:ascii="Cambria Math" w:hAnsi="Cambria Math"/>
                      <w:szCs w:val="24"/>
                      <w:highlight w:val="yellow"/>
                    </w:rPr>
                  </w:rPrChange>
                </w:rPr>
                <m:t>3. 3</m:t>
              </m:r>
            </m:e>
          </m:d>
          <m:r>
            <w:rPr>
              <w:rFonts w:ascii="Cambria Math" w:hAnsi="Cambria Math"/>
              <w:szCs w:val="24"/>
              <w:rPrChange w:id="544" w:author="Wang, Junming" w:date="2016-12-04T20:33:00Z">
                <w:rPr>
                  <w:rFonts w:ascii="Cambria Math" w:hAnsi="Cambria Math"/>
                  <w:szCs w:val="24"/>
                  <w:highlight w:val="yellow"/>
                </w:rPr>
              </w:rPrChange>
            </w:rPr>
            <m:t xml:space="preserve">, </m:t>
          </m:r>
          <m:acc>
            <m:accPr>
              <m:chr m:val="̅"/>
              <m:ctrlPr>
                <w:rPr>
                  <w:rFonts w:ascii="Cambria Math" w:hAnsi="Cambria Math"/>
                  <w:i/>
                  <w:szCs w:val="24"/>
                </w:rPr>
              </m:ctrlPr>
            </m:accPr>
            <m:e>
              <m:r>
                <w:rPr>
                  <w:rFonts w:ascii="Cambria Math" w:hAnsi="Cambria Math"/>
                  <w:szCs w:val="24"/>
                  <w:rPrChange w:id="545" w:author="Wang, Junming" w:date="2016-12-04T20:33:00Z">
                    <w:rPr>
                      <w:rFonts w:ascii="Cambria Math" w:hAnsi="Cambria Math"/>
                      <w:szCs w:val="24"/>
                      <w:highlight w:val="yellow"/>
                    </w:rPr>
                  </w:rPrChange>
                </w:rPr>
                <m:t>u</m:t>
              </m:r>
            </m:e>
          </m:acc>
          <m:d>
            <m:dPr>
              <m:ctrlPr>
                <w:rPr>
                  <w:rFonts w:ascii="Cambria Math" w:hAnsi="Cambria Math"/>
                  <w:i/>
                  <w:szCs w:val="24"/>
                </w:rPr>
              </m:ctrlPr>
            </m:dPr>
            <m:e>
              <m:r>
                <w:rPr>
                  <w:rFonts w:ascii="Cambria Math" w:hAnsi="Cambria Math"/>
                  <w:szCs w:val="24"/>
                  <w:rPrChange w:id="546" w:author="Wang, Junming" w:date="2016-12-04T20:33:00Z">
                    <w:rPr>
                      <w:rFonts w:ascii="Cambria Math" w:hAnsi="Cambria Math"/>
                      <w:szCs w:val="24"/>
                      <w:highlight w:val="yellow"/>
                    </w:rPr>
                  </w:rPrChange>
                </w:rPr>
                <m:t>3.3</m:t>
              </m:r>
            </m:e>
          </m:d>
          <m:r>
            <w:rPr>
              <w:rFonts w:ascii="Cambria Math" w:hAnsi="Cambria Math"/>
              <w:szCs w:val="24"/>
              <w:rPrChange w:id="547" w:author="Wang, Junming" w:date="2016-12-04T20:33:00Z">
                <w:rPr>
                  <w:rFonts w:ascii="Cambria Math" w:hAnsi="Cambria Math"/>
                  <w:szCs w:val="24"/>
                  <w:highlight w:val="yellow"/>
                </w:rPr>
              </w:rPrChange>
            </w:rPr>
            <m:t xml:space="preserve">, and </m:t>
          </m:r>
          <m:sSub>
            <m:sSubPr>
              <m:ctrlPr>
                <w:rPr>
                  <w:rFonts w:ascii="Cambria Math" w:hAnsi="Cambria Math"/>
                  <w:i/>
                  <w:szCs w:val="24"/>
                </w:rPr>
              </m:ctrlPr>
            </m:sSubPr>
            <m:e>
              <m:r>
                <w:rPr>
                  <w:rFonts w:ascii="Cambria Math" w:hAnsi="Cambria Math"/>
                  <w:szCs w:val="24"/>
                  <w:rPrChange w:id="548" w:author="Wang, Junming" w:date="2016-12-04T20:33:00Z">
                    <w:rPr>
                      <w:rFonts w:ascii="Cambria Math" w:hAnsi="Cambria Math"/>
                      <w:szCs w:val="24"/>
                      <w:highlight w:val="yellow"/>
                    </w:rPr>
                  </w:rPrChange>
                </w:rPr>
                <m:t>σ</m:t>
              </m:r>
            </m:e>
            <m:sub>
              <m:r>
                <w:rPr>
                  <w:rFonts w:ascii="Cambria Math" w:hAnsi="Cambria Math"/>
                  <w:szCs w:val="24"/>
                  <w:rPrChange w:id="549" w:author="Wang, Junming" w:date="2016-12-04T20:33:00Z">
                    <w:rPr>
                      <w:rFonts w:ascii="Cambria Math" w:hAnsi="Cambria Math"/>
                      <w:szCs w:val="24"/>
                      <w:highlight w:val="yellow"/>
                    </w:rPr>
                  </w:rPrChange>
                </w:rPr>
                <m:t>u</m:t>
              </m:r>
            </m:sub>
          </m:sSub>
        </m:oMath>
        <w:r w:rsidRPr="000A6FB8">
          <w:rPr>
            <w:rFonts w:ascii="Times New Roman" w:hAnsi="Times New Roman"/>
            <w:szCs w:val="24"/>
            <w:rPrChange w:id="550" w:author="Wang, Junming" w:date="2016-12-04T20:33:00Z">
              <w:rPr>
                <w:rFonts w:ascii="Times New Roman" w:hAnsi="Times New Roman"/>
                <w:szCs w:val="24"/>
                <w:highlight w:val="yellow"/>
              </w:rPr>
            </w:rPrChange>
          </w:rPr>
          <w:t xml:space="preserve"> (3.3) </w:t>
        </w:r>
        <w:r w:rsidRPr="000A6FB8">
          <w:rPr>
            <w:rFonts w:ascii="Times New Roman" w:hAnsi="Times New Roman"/>
            <w:szCs w:val="24"/>
            <w:lang w:eastAsia="zh-CN"/>
            <w:rPrChange w:id="551" w:author="Wang, Junming" w:date="2016-12-04T20:33:00Z">
              <w:rPr>
                <w:rFonts w:ascii="Times New Roman" w:hAnsi="Times New Roman"/>
                <w:szCs w:val="24"/>
                <w:highlight w:val="yellow"/>
                <w:lang w:eastAsia="zh-CN"/>
              </w:rPr>
            </w:rPrChange>
          </w:rPr>
          <w:t xml:space="preserve"> in the sampling directions, air temperature (T) and its standard deviation (</w:t>
        </w:r>
        <m:oMath>
          <m:sSub>
            <m:sSubPr>
              <m:ctrlPr>
                <w:rPr>
                  <w:rFonts w:ascii="Cambria Math" w:hAnsi="Cambria Math"/>
                  <w:i/>
                  <w:szCs w:val="24"/>
                </w:rPr>
              </m:ctrlPr>
            </m:sSubPr>
            <m:e>
              <m:r>
                <w:rPr>
                  <w:rFonts w:ascii="Cambria Math" w:hAnsi="Cambria Math"/>
                  <w:szCs w:val="24"/>
                  <w:rPrChange w:id="552" w:author="Wang, Junming" w:date="2016-12-04T20:33:00Z">
                    <w:rPr>
                      <w:rFonts w:ascii="Cambria Math" w:hAnsi="Cambria Math"/>
                      <w:szCs w:val="24"/>
                      <w:highlight w:val="yellow"/>
                    </w:rPr>
                  </w:rPrChange>
                </w:rPr>
                <m:t>σ</m:t>
              </m:r>
            </m:e>
            <m:sub>
              <m:r>
                <w:rPr>
                  <w:rFonts w:ascii="Cambria Math" w:hAnsi="Cambria Math"/>
                  <w:szCs w:val="24"/>
                  <w:rPrChange w:id="553" w:author="Wang, Junming" w:date="2016-12-04T20:33:00Z">
                    <w:rPr>
                      <w:rFonts w:ascii="Cambria Math" w:hAnsi="Cambria Math"/>
                      <w:szCs w:val="24"/>
                      <w:highlight w:val="yellow"/>
                    </w:rPr>
                  </w:rPrChange>
                </w:rPr>
                <m:t>T</m:t>
              </m:r>
            </m:sub>
          </m:sSub>
          <m:r>
            <w:rPr>
              <w:rFonts w:ascii="Cambria Math" w:hAnsi="Cambria Math"/>
              <w:szCs w:val="24"/>
              <w:rPrChange w:id="554" w:author="Wang, Junming" w:date="2016-12-04T20:33:00Z">
                <w:rPr>
                  <w:rFonts w:ascii="Cambria Math" w:hAnsi="Cambria Math"/>
                  <w:szCs w:val="24"/>
                  <w:highlight w:val="yellow"/>
                </w:rPr>
              </w:rPrChange>
            </w:rPr>
            <m:t>)</m:t>
          </m:r>
        </m:oMath>
        <w:r w:rsidRPr="000A6FB8">
          <w:rPr>
            <w:rFonts w:ascii="Times New Roman" w:hAnsi="Times New Roman"/>
            <w:szCs w:val="24"/>
            <w:lang w:eastAsia="zh-CN"/>
            <w:rPrChange w:id="555" w:author="Wang, Junming" w:date="2016-12-04T20:33:00Z">
              <w:rPr>
                <w:rFonts w:ascii="Times New Roman" w:hAnsi="Times New Roman"/>
                <w:szCs w:val="24"/>
                <w:highlight w:val="yellow"/>
                <w:lang w:eastAsia="zh-CN"/>
              </w:rPr>
            </w:rPrChange>
          </w:rPr>
          <w:t xml:space="preserve">, solar radiation (SR), and relative humidity (RH).  Seed dispersal parameters included seed concentration (C) and deposition (D) in the center of the field, IHF and source strength </w:t>
        </w:r>
        <w:proofErr w:type="spellStart"/>
        <w:r w:rsidRPr="000A6FB8">
          <w:rPr>
            <w:rFonts w:ascii="Times New Roman" w:hAnsi="Times New Roman"/>
            <w:i/>
            <w:szCs w:val="24"/>
            <w:lang w:eastAsia="zh-CN"/>
            <w:rPrChange w:id="556" w:author="Wang, Junming" w:date="2016-12-04T20:33:00Z">
              <w:rPr>
                <w:rFonts w:ascii="Times New Roman" w:hAnsi="Times New Roman"/>
                <w:i/>
                <w:szCs w:val="24"/>
                <w:highlight w:val="yellow"/>
                <w:lang w:eastAsia="zh-CN"/>
              </w:rPr>
            </w:rPrChange>
          </w:rPr>
          <w:t>Q</w:t>
        </w:r>
        <w:r w:rsidRPr="000A6FB8">
          <w:rPr>
            <w:rFonts w:ascii="Times New Roman" w:hAnsi="Times New Roman"/>
            <w:i/>
            <w:szCs w:val="24"/>
            <w:vertAlign w:val="subscript"/>
            <w:lang w:eastAsia="zh-CN"/>
            <w:rPrChange w:id="557" w:author="Wang, Junming" w:date="2016-12-04T20:33:00Z">
              <w:rPr>
                <w:rFonts w:ascii="Times New Roman" w:hAnsi="Times New Roman"/>
                <w:i/>
                <w:szCs w:val="24"/>
                <w:highlight w:val="yellow"/>
                <w:vertAlign w:val="subscript"/>
                <w:lang w:eastAsia="zh-CN"/>
              </w:rPr>
            </w:rPrChange>
          </w:rPr>
          <w:t>o</w:t>
        </w:r>
        <w:proofErr w:type="spellEnd"/>
        <w:r w:rsidRPr="000A6FB8">
          <w:rPr>
            <w:rFonts w:ascii="Times New Roman" w:hAnsi="Times New Roman"/>
            <w:szCs w:val="24"/>
            <w:vertAlign w:val="subscript"/>
            <w:lang w:eastAsia="zh-CN"/>
            <w:rPrChange w:id="558" w:author="Wang, Junming" w:date="2016-12-04T20:33:00Z">
              <w:rPr>
                <w:rFonts w:ascii="Times New Roman" w:hAnsi="Times New Roman"/>
                <w:szCs w:val="24"/>
                <w:highlight w:val="yellow"/>
                <w:vertAlign w:val="subscript"/>
                <w:lang w:eastAsia="zh-CN"/>
              </w:rPr>
            </w:rPrChange>
          </w:rPr>
          <w:t xml:space="preserve"> </w:t>
        </w:r>
        <w:r w:rsidRPr="000A6FB8">
          <w:rPr>
            <w:rFonts w:ascii="Times New Roman" w:hAnsi="Times New Roman"/>
            <w:szCs w:val="24"/>
            <w:lang w:eastAsia="zh-CN"/>
            <w:rPrChange w:id="559" w:author="Wang, Junming" w:date="2016-12-04T20:33:00Z">
              <w:rPr>
                <w:rFonts w:ascii="Times New Roman" w:hAnsi="Times New Roman"/>
                <w:szCs w:val="24"/>
                <w:highlight w:val="yellow"/>
                <w:lang w:eastAsia="zh-CN"/>
              </w:rPr>
            </w:rPrChange>
          </w:rPr>
          <w:t>(representing source production).</w:t>
        </w:r>
      </w:ins>
    </w:p>
    <w:p w14:paraId="38BC6868" w14:textId="77777777" w:rsidR="000A6FB8" w:rsidRPr="000A6FB8" w:rsidRDefault="000A6FB8" w:rsidP="000A6FB8">
      <w:pPr>
        <w:autoSpaceDE w:val="0"/>
        <w:autoSpaceDN w:val="0"/>
        <w:adjustRightInd w:val="0"/>
        <w:spacing w:after="0" w:line="480" w:lineRule="auto"/>
        <w:ind w:firstLine="576"/>
        <w:rPr>
          <w:ins w:id="560" w:author="Wang, Junming" w:date="2016-12-04T20:33:00Z"/>
          <w:rFonts w:ascii="Times New Roman" w:hAnsi="Times New Roman"/>
          <w:szCs w:val="24"/>
          <w:lang w:eastAsia="zh-CN"/>
        </w:rPr>
      </w:pPr>
      <w:ins w:id="561" w:author="Wang, Junming" w:date="2016-12-04T20:33:00Z">
        <w:r w:rsidRPr="000A6FB8">
          <w:rPr>
            <w:rFonts w:ascii="Times New Roman" w:hAnsi="Times New Roman"/>
            <w:szCs w:val="24"/>
            <w:lang w:eastAsia="zh-CN"/>
            <w:rPrChange w:id="562" w:author="Wang, Junming" w:date="2016-12-04T20:33:00Z">
              <w:rPr>
                <w:rFonts w:ascii="Times New Roman" w:hAnsi="Times New Roman"/>
                <w:szCs w:val="24"/>
                <w:highlight w:val="yellow"/>
                <w:lang w:eastAsia="zh-CN"/>
              </w:rPr>
            </w:rPrChange>
          </w:rPr>
          <w:lastRenderedPageBreak/>
          <w:t>Furthermore, to study the transportation of horseweed seed in vertical and horizontal direction, several ratio parameters were defined</w:t>
        </w:r>
        <w:r w:rsidRPr="000A6FB8">
          <w:rPr>
            <w:rFonts w:ascii="Times New Roman" w:hAnsi="Times New Roman"/>
            <w:szCs w:val="24"/>
            <w:lang w:eastAsia="zh-CN"/>
          </w:rPr>
          <w:t>.</w:t>
        </w:r>
        <w:r w:rsidRPr="000A6FB8">
          <w:rPr>
            <w:rFonts w:ascii="Times New Roman" w:hAnsi="Times New Roman"/>
            <w:szCs w:val="24"/>
            <w:lang w:eastAsia="zh-CN"/>
            <w:rPrChange w:id="563" w:author="Wang, Junming" w:date="2016-12-04T20:33:00Z">
              <w:rPr>
                <w:rFonts w:ascii="Times New Roman" w:hAnsi="Times New Roman"/>
                <w:szCs w:val="24"/>
                <w:highlight w:val="cyan"/>
                <w:lang w:eastAsia="zh-CN"/>
              </w:rPr>
            </w:rPrChange>
          </w:rPr>
          <w:t xml:space="preserve"> They are :1)the ratio of center concentration at different heights to the canopy height (seed vertical transport); 2)the ratio of concentration at the field edge to that at the field center canopy height (horizontal transport);3)the ratio of  deposition at different distances to source strength (horizontal transport);4)the ratio of  balloon-measured concentration at different heights to the center concentration at canopy height (vertical transport);5) the ratio of the balloon-measured concentration at different downwind distances to the center concentration at canopy height (horizontal transport).</w:t>
        </w:r>
        <w:r w:rsidRPr="000A6FB8">
          <w:rPr>
            <w:rFonts w:ascii="Times New Roman" w:hAnsi="Times New Roman"/>
            <w:szCs w:val="24"/>
            <w:lang w:eastAsia="zh-CN"/>
          </w:rPr>
          <w:t xml:space="preserve">  </w:t>
        </w:r>
      </w:ins>
    </w:p>
    <w:p w14:paraId="2EFE409D" w14:textId="2F43235A" w:rsidR="000A6FB8" w:rsidRPr="000A6FB8" w:rsidRDefault="000A6FB8" w:rsidP="000A6FB8">
      <w:pPr>
        <w:autoSpaceDE w:val="0"/>
        <w:autoSpaceDN w:val="0"/>
        <w:adjustRightInd w:val="0"/>
        <w:spacing w:after="0" w:line="480" w:lineRule="auto"/>
        <w:ind w:firstLine="576"/>
        <w:rPr>
          <w:ins w:id="564" w:author="Wang, Junming" w:date="2016-12-04T20:33:00Z"/>
          <w:rFonts w:ascii="Times New Roman" w:hAnsi="Times New Roman"/>
          <w:szCs w:val="24"/>
          <w:lang w:eastAsia="zh-CN"/>
          <w:rPrChange w:id="565" w:author="Wang, Junming" w:date="2016-12-04T20:33:00Z">
            <w:rPr>
              <w:ins w:id="566" w:author="Wang, Junming" w:date="2016-12-04T20:33:00Z"/>
              <w:rFonts w:ascii="Times New Roman" w:hAnsi="Times New Roman"/>
              <w:szCs w:val="24"/>
              <w:highlight w:val="yellow"/>
              <w:lang w:eastAsia="zh-CN"/>
            </w:rPr>
          </w:rPrChange>
        </w:rPr>
      </w:pPr>
      <w:ins w:id="567" w:author="Wang, Junming" w:date="2016-12-04T20:33:00Z">
        <w:r w:rsidRPr="000A6FB8">
          <w:rPr>
            <w:rFonts w:ascii="Times New Roman" w:hAnsi="Times New Roman"/>
            <w:szCs w:val="24"/>
            <w:lang w:eastAsia="zh-CN"/>
            <w:rPrChange w:id="568" w:author="Wang, Junming" w:date="2016-12-04T20:33:00Z">
              <w:rPr>
                <w:rFonts w:ascii="Times New Roman" w:hAnsi="Times New Roman"/>
                <w:szCs w:val="24"/>
                <w:highlight w:val="yellow"/>
                <w:lang w:eastAsia="zh-CN"/>
              </w:rPr>
            </w:rPrChange>
          </w:rPr>
          <w:t xml:space="preserve">Horseweed pollens and seeds are both </w:t>
        </w:r>
        <w:del w:id="569" w:author="Liu, Jun" w:date="2016-12-05T09:01:00Z">
          <w:r w:rsidRPr="000A6FB8" w:rsidDel="0082506C">
            <w:rPr>
              <w:rFonts w:ascii="Times New Roman" w:hAnsi="Times New Roman"/>
              <w:szCs w:val="24"/>
              <w:lang w:eastAsia="zh-CN"/>
              <w:rPrChange w:id="570" w:author="Wang, Junming" w:date="2016-12-04T20:33:00Z">
                <w:rPr>
                  <w:rFonts w:ascii="Times New Roman" w:hAnsi="Times New Roman"/>
                  <w:szCs w:val="24"/>
                  <w:highlight w:val="yellow"/>
                  <w:lang w:eastAsia="zh-CN"/>
                </w:rPr>
              </w:rPrChange>
            </w:rPr>
            <w:delText>essential</w:delText>
          </w:r>
        </w:del>
      </w:ins>
      <w:ins w:id="571" w:author="Liu, Jun" w:date="2016-12-05T09:01:00Z">
        <w:r w:rsidR="0082506C">
          <w:rPr>
            <w:rFonts w:ascii="Times New Roman" w:hAnsi="Times New Roman"/>
            <w:szCs w:val="24"/>
            <w:lang w:eastAsia="zh-CN"/>
          </w:rPr>
          <w:t>significant</w:t>
        </w:r>
      </w:ins>
      <w:ins w:id="572" w:author="Wang, Junming" w:date="2016-12-04T20:33:00Z">
        <w:r w:rsidRPr="000A6FB8">
          <w:rPr>
            <w:rFonts w:ascii="Times New Roman" w:hAnsi="Times New Roman"/>
            <w:szCs w:val="24"/>
            <w:lang w:eastAsia="zh-CN"/>
            <w:rPrChange w:id="573" w:author="Wang, Junming" w:date="2016-12-04T20:33:00Z">
              <w:rPr>
                <w:rFonts w:ascii="Times New Roman" w:hAnsi="Times New Roman"/>
                <w:szCs w:val="24"/>
                <w:highlight w:val="yellow"/>
                <w:lang w:eastAsia="zh-CN"/>
              </w:rPr>
            </w:rPrChange>
          </w:rPr>
          <w:t xml:space="preserve"> in the rapid invasion events, but the two kinds of aerosols characterized with biological discrepancy. Some comparison analyses were carried out between the same sampling period data of horseweed pollens and seeds. </w:t>
        </w:r>
        <w:r w:rsidRPr="001B7363">
          <w:rPr>
            <w:rFonts w:ascii="Times New Roman" w:hAnsi="Times New Roman"/>
            <w:szCs w:val="24"/>
            <w:highlight w:val="yellow"/>
            <w:lang w:eastAsia="zh-CN"/>
            <w:rPrChange w:id="574" w:author="Liu, Jun" w:date="2016-12-05T09:09:00Z">
              <w:rPr>
                <w:rFonts w:ascii="Times New Roman" w:hAnsi="Times New Roman"/>
                <w:szCs w:val="24"/>
                <w:highlight w:val="yellow"/>
                <w:lang w:eastAsia="zh-CN"/>
              </w:rPr>
            </w:rPrChange>
          </w:rPr>
          <w:t xml:space="preserve">The emission variation during the whole flowering season, </w:t>
        </w:r>
        <w:del w:id="575" w:author="Liu, Jun" w:date="2016-12-05T09:02:00Z">
          <w:r w:rsidRPr="001B7363" w:rsidDel="0082506C">
            <w:rPr>
              <w:rFonts w:ascii="Times New Roman" w:hAnsi="Times New Roman"/>
              <w:szCs w:val="24"/>
              <w:highlight w:val="yellow"/>
              <w:lang w:eastAsia="zh-CN"/>
              <w:rPrChange w:id="576" w:author="Liu, Jun" w:date="2016-12-05T09:09:00Z">
                <w:rPr>
                  <w:rFonts w:ascii="Times New Roman" w:hAnsi="Times New Roman"/>
                  <w:szCs w:val="24"/>
                  <w:highlight w:val="yellow"/>
                  <w:lang w:eastAsia="zh-CN"/>
                </w:rPr>
              </w:rPrChange>
            </w:rPr>
            <w:delText xml:space="preserve">the source strength differences, </w:delText>
          </w:r>
        </w:del>
        <w:r w:rsidRPr="001B7363">
          <w:rPr>
            <w:rFonts w:ascii="Times New Roman" w:hAnsi="Times New Roman"/>
            <w:szCs w:val="24"/>
            <w:highlight w:val="yellow"/>
            <w:lang w:eastAsia="zh-CN"/>
            <w:rPrChange w:id="577" w:author="Liu, Jun" w:date="2016-12-05T09:09:00Z">
              <w:rPr>
                <w:rFonts w:ascii="Times New Roman" w:hAnsi="Times New Roman"/>
                <w:szCs w:val="24"/>
                <w:highlight w:val="yellow"/>
                <w:lang w:eastAsia="zh-CN"/>
              </w:rPr>
            </w:rPrChange>
          </w:rPr>
          <w:t>the reached height and distance</w:t>
        </w:r>
      </w:ins>
      <w:ins w:id="578" w:author="Liu, Jun" w:date="2016-12-05T09:01:00Z">
        <w:r w:rsidR="0082506C" w:rsidRPr="001B7363">
          <w:rPr>
            <w:rFonts w:ascii="Times New Roman" w:hAnsi="Times New Roman"/>
            <w:szCs w:val="24"/>
            <w:highlight w:val="yellow"/>
            <w:lang w:eastAsia="zh-CN"/>
            <w:rPrChange w:id="579" w:author="Liu, Jun" w:date="2016-12-05T09:09:00Z">
              <w:rPr>
                <w:rFonts w:ascii="Times New Roman" w:hAnsi="Times New Roman"/>
                <w:szCs w:val="24"/>
                <w:lang w:eastAsia="zh-CN"/>
              </w:rPr>
            </w:rPrChange>
          </w:rPr>
          <w:t xml:space="preserve"> in the transportation </w:t>
        </w:r>
      </w:ins>
      <w:ins w:id="580" w:author="Wang, Junming" w:date="2016-12-04T20:33:00Z">
        <w:r w:rsidRPr="001B7363">
          <w:rPr>
            <w:rFonts w:ascii="Times New Roman" w:hAnsi="Times New Roman"/>
            <w:szCs w:val="24"/>
            <w:highlight w:val="yellow"/>
            <w:lang w:eastAsia="zh-CN"/>
            <w:rPrChange w:id="581" w:author="Liu, Jun" w:date="2016-12-05T09:09:00Z">
              <w:rPr>
                <w:rFonts w:ascii="Times New Roman" w:hAnsi="Times New Roman"/>
                <w:szCs w:val="24"/>
                <w:highlight w:val="yellow"/>
                <w:lang w:eastAsia="zh-CN"/>
              </w:rPr>
            </w:rPrChange>
          </w:rPr>
          <w:t xml:space="preserve"> were </w:t>
        </w:r>
        <w:del w:id="582" w:author="Liu, Jun" w:date="2016-12-05T09:02:00Z">
          <w:r w:rsidRPr="001B7363" w:rsidDel="0082506C">
            <w:rPr>
              <w:rFonts w:ascii="Times New Roman" w:hAnsi="Times New Roman"/>
              <w:szCs w:val="24"/>
              <w:highlight w:val="yellow"/>
              <w:lang w:eastAsia="zh-CN"/>
              <w:rPrChange w:id="583" w:author="Liu, Jun" w:date="2016-12-05T09:09:00Z">
                <w:rPr>
                  <w:rFonts w:ascii="Times New Roman" w:hAnsi="Times New Roman"/>
                  <w:szCs w:val="24"/>
                  <w:highlight w:val="yellow"/>
                  <w:lang w:eastAsia="zh-CN"/>
                </w:rPr>
              </w:rPrChange>
            </w:rPr>
            <w:delText>given</w:delText>
          </w:r>
        </w:del>
      </w:ins>
      <w:ins w:id="584" w:author="Liu, Jun" w:date="2016-12-05T09:02:00Z">
        <w:r w:rsidR="0082506C" w:rsidRPr="001B7363">
          <w:rPr>
            <w:rFonts w:ascii="Times New Roman" w:hAnsi="Times New Roman"/>
            <w:szCs w:val="24"/>
            <w:highlight w:val="yellow"/>
            <w:lang w:eastAsia="zh-CN"/>
            <w:rPrChange w:id="585" w:author="Liu, Jun" w:date="2016-12-05T09:09:00Z">
              <w:rPr>
                <w:rFonts w:ascii="Times New Roman" w:hAnsi="Times New Roman"/>
                <w:szCs w:val="24"/>
                <w:lang w:eastAsia="zh-CN"/>
              </w:rPr>
            </w:rPrChange>
          </w:rPr>
          <w:t>discussed</w:t>
        </w:r>
      </w:ins>
      <w:ins w:id="586" w:author="Wang, Junming" w:date="2016-12-04T20:33:00Z">
        <w:del w:id="587" w:author="Liu, Jun" w:date="2016-12-05T09:02:00Z">
          <w:r w:rsidRPr="001B7363" w:rsidDel="0082506C">
            <w:rPr>
              <w:rFonts w:ascii="Times New Roman" w:hAnsi="Times New Roman"/>
              <w:szCs w:val="24"/>
              <w:highlight w:val="yellow"/>
              <w:lang w:eastAsia="zh-CN"/>
              <w:rPrChange w:id="588" w:author="Liu, Jun" w:date="2016-12-05T09:09:00Z">
                <w:rPr>
                  <w:rFonts w:ascii="Times New Roman" w:hAnsi="Times New Roman"/>
                  <w:szCs w:val="24"/>
                  <w:highlight w:val="yellow"/>
                  <w:lang w:eastAsia="zh-CN"/>
                </w:rPr>
              </w:rPrChange>
            </w:rPr>
            <w:delText xml:space="preserve"> in the results</w:delText>
          </w:r>
        </w:del>
        <w:r w:rsidRPr="001B7363">
          <w:rPr>
            <w:rFonts w:ascii="Times New Roman" w:hAnsi="Times New Roman"/>
            <w:szCs w:val="24"/>
            <w:highlight w:val="yellow"/>
            <w:lang w:eastAsia="zh-CN"/>
            <w:rPrChange w:id="589" w:author="Liu, Jun" w:date="2016-12-05T09:09:00Z">
              <w:rPr>
                <w:rFonts w:ascii="Times New Roman" w:hAnsi="Times New Roman"/>
                <w:szCs w:val="24"/>
                <w:highlight w:val="yellow"/>
                <w:lang w:eastAsia="zh-CN"/>
              </w:rPr>
            </w:rPrChange>
          </w:rPr>
          <w:t>.</w:t>
        </w:r>
      </w:ins>
    </w:p>
    <w:p w14:paraId="4B437613" w14:textId="3AD9C142" w:rsidR="00751D85" w:rsidRPr="006947B3" w:rsidDel="000A6FB8" w:rsidRDefault="00751D85" w:rsidP="0082506C">
      <w:pPr>
        <w:autoSpaceDE w:val="0"/>
        <w:autoSpaceDN w:val="0"/>
        <w:adjustRightInd w:val="0"/>
        <w:spacing w:after="0" w:line="480" w:lineRule="auto"/>
        <w:ind w:firstLine="720"/>
        <w:jc w:val="left"/>
        <w:rPr>
          <w:del w:id="590" w:author="Wang, Junming" w:date="2016-12-04T20:33:00Z"/>
          <w:rFonts w:ascii="Times New Roman" w:hAnsi="Times New Roman"/>
          <w:szCs w:val="24"/>
        </w:rPr>
        <w:pPrChange w:id="591" w:author="Liu, Jun" w:date="2016-12-05T09:04:00Z">
          <w:pPr>
            <w:autoSpaceDE w:val="0"/>
            <w:autoSpaceDN w:val="0"/>
            <w:adjustRightInd w:val="0"/>
            <w:spacing w:after="0" w:line="480" w:lineRule="auto"/>
            <w:ind w:firstLine="720"/>
            <w:jc w:val="left"/>
          </w:pPr>
        </w:pPrChange>
      </w:pPr>
      <w:del w:id="592" w:author="Wang, Junming" w:date="2016-12-04T20:33:00Z">
        <w:r w:rsidRPr="006947B3" w:rsidDel="000A6FB8">
          <w:rPr>
            <w:rFonts w:ascii="Times New Roman" w:hAnsi="Times New Roman"/>
            <w:szCs w:val="24"/>
            <w:lang w:eastAsia="zh-CN"/>
          </w:rPr>
          <w:delText xml:space="preserve">Correlation analyses were conducted to examine the effects of atmospheric parameters on </w:delText>
        </w:r>
        <w:r w:rsidR="00523171" w:rsidRPr="006947B3" w:rsidDel="000A6FB8">
          <w:rPr>
            <w:rFonts w:ascii="Times New Roman" w:hAnsi="Times New Roman"/>
            <w:szCs w:val="24"/>
            <w:lang w:eastAsia="zh-CN"/>
          </w:rPr>
          <w:delText>seed</w:delText>
        </w:r>
        <w:r w:rsidRPr="006947B3" w:rsidDel="000A6FB8">
          <w:rPr>
            <w:rFonts w:ascii="Times New Roman" w:hAnsi="Times New Roman"/>
            <w:szCs w:val="24"/>
            <w:lang w:eastAsia="zh-CN"/>
          </w:rPr>
          <w:delText xml:space="preserve"> dispersal parameters. Atmospheric parameters included u</w:delText>
        </w:r>
        <w:r w:rsidRPr="006947B3" w:rsidDel="000A6FB8">
          <w:rPr>
            <w:rFonts w:ascii="Times New Roman" w:hAnsi="Times New Roman"/>
            <w:szCs w:val="24"/>
            <w:lang w:eastAsia="zh-CN"/>
          </w:rPr>
          <w:sym w:font="Symbol" w:char="F02A"/>
        </w:r>
        <w:r w:rsidRPr="006947B3" w:rsidDel="000A6FB8">
          <w:rPr>
            <w:rFonts w:ascii="Times New Roman" w:hAnsi="Times New Roman"/>
            <w:szCs w:val="24"/>
            <w:lang w:eastAsia="zh-CN"/>
          </w:rPr>
          <w:delText>,</w:delText>
        </w:r>
        <w:r w:rsidRPr="006947B3" w:rsidDel="000A6FB8">
          <w:rPr>
            <w:rFonts w:ascii="Times New Roman" w:hAnsi="Times New Roman"/>
            <w:szCs w:val="24"/>
          </w:rPr>
          <w:delText xml:space="preserve"> </w:delText>
        </w:r>
        <w:r w:rsidRPr="006947B3" w:rsidDel="000A6FB8">
          <w:rPr>
            <w:rFonts w:ascii="Times New Roman" w:hAnsi="Times New Roman"/>
            <w:i/>
            <w:szCs w:val="24"/>
          </w:rPr>
          <w:delText>ξ</w:delText>
        </w:r>
        <w:r w:rsidRPr="006947B3" w:rsidDel="000A6FB8">
          <w:rPr>
            <w:rFonts w:ascii="Times New Roman" w:hAnsi="Times New Roman"/>
            <w:szCs w:val="24"/>
          </w:rPr>
          <w:delText xml:space="preserve">(3.3) , </w:delText>
        </w:r>
        <m:oMath>
          <m:acc>
            <m:accPr>
              <m:chr m:val="̅"/>
              <m:ctrlPr>
                <w:rPr>
                  <w:rFonts w:ascii="Cambria Math" w:hAnsi="Cambria Math"/>
                  <w:i/>
                  <w:szCs w:val="24"/>
                </w:rPr>
              </m:ctrlPr>
            </m:accPr>
            <m:e>
              <m:r>
                <w:rPr>
                  <w:rFonts w:ascii="Cambria Math" w:hAnsi="Cambria Math"/>
                  <w:szCs w:val="24"/>
                </w:rPr>
                <m:t>w</m:t>
              </m:r>
            </m:e>
          </m:acc>
        </m:oMath>
        <w:r w:rsidRPr="006947B3" w:rsidDel="000A6FB8">
          <w:rPr>
            <w:rFonts w:ascii="Times New Roman" w:hAnsi="Times New Roman"/>
            <w:szCs w:val="24"/>
          </w:rPr>
          <w:delText xml:space="preserve">(3.3), </w:delTex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w</m:t>
              </m:r>
            </m:sub>
          </m:sSub>
          <m:d>
            <m:dPr>
              <m:ctrlPr>
                <w:rPr>
                  <w:rFonts w:ascii="Cambria Math" w:hAnsi="Cambria Math"/>
                  <w:i/>
                  <w:szCs w:val="24"/>
                </w:rPr>
              </m:ctrlPr>
            </m:dPr>
            <m:e>
              <m:r>
                <w:rPr>
                  <w:rFonts w:ascii="Cambria Math" w:hAnsi="Cambria Math"/>
                  <w:szCs w:val="24"/>
                </w:rPr>
                <m:t>3. 3</m:t>
              </m:r>
            </m:e>
          </m:d>
          <m:r>
            <w:rPr>
              <w:rFonts w:ascii="Cambria Math" w:hAnsi="Cambria Math"/>
              <w:szCs w:val="24"/>
            </w:rPr>
            <m:t xml:space="preserve">, </m:t>
          </m:r>
          <m:acc>
            <m:accPr>
              <m:chr m:val="̅"/>
              <m:ctrlPr>
                <w:rPr>
                  <w:rFonts w:ascii="Cambria Math" w:hAnsi="Cambria Math"/>
                  <w:i/>
                  <w:szCs w:val="24"/>
                </w:rPr>
              </m:ctrlPr>
            </m:accPr>
            <m:e>
              <m:r>
                <w:rPr>
                  <w:rFonts w:ascii="Cambria Math" w:hAnsi="Cambria Math"/>
                  <w:szCs w:val="24"/>
                </w:rPr>
                <m:t>u</m:t>
              </m:r>
            </m:e>
          </m:acc>
          <m:d>
            <m:dPr>
              <m:ctrlPr>
                <w:rPr>
                  <w:rFonts w:ascii="Cambria Math" w:hAnsi="Cambria Math"/>
                  <w:i/>
                  <w:szCs w:val="24"/>
                </w:rPr>
              </m:ctrlPr>
            </m:dPr>
            <m:e>
              <m:r>
                <w:rPr>
                  <w:rFonts w:ascii="Cambria Math" w:hAnsi="Cambria Math"/>
                  <w:szCs w:val="24"/>
                </w:rPr>
                <m:t>3.3</m:t>
              </m:r>
            </m:e>
          </m:d>
          <m:r>
            <w:rPr>
              <w:rFonts w:ascii="Cambria Math" w:hAnsi="Cambria Math"/>
              <w:szCs w:val="24"/>
            </w:rPr>
            <m:t xml:space="preserve">, and </m:t>
          </m:r>
          <m:sSub>
            <m:sSubPr>
              <m:ctrlPr>
                <w:rPr>
                  <w:rFonts w:ascii="Cambria Math" w:hAnsi="Cambria Math"/>
                  <w:i/>
                  <w:szCs w:val="24"/>
                </w:rPr>
              </m:ctrlPr>
            </m:sSubPr>
            <m:e>
              <m:r>
                <w:rPr>
                  <w:rFonts w:ascii="Cambria Math" w:hAnsi="Cambria Math"/>
                  <w:szCs w:val="24"/>
                </w:rPr>
                <m:t>σ</m:t>
              </m:r>
            </m:e>
            <m:sub>
              <m:r>
                <w:rPr>
                  <w:rFonts w:ascii="Cambria Math" w:hAnsi="Cambria Math"/>
                  <w:szCs w:val="24"/>
                </w:rPr>
                <m:t>u</m:t>
              </m:r>
            </m:sub>
          </m:sSub>
        </m:oMath>
        <w:r w:rsidRPr="006947B3" w:rsidDel="000A6FB8">
          <w:rPr>
            <w:rFonts w:ascii="Times New Roman" w:hAnsi="Times New Roman"/>
            <w:szCs w:val="24"/>
          </w:rPr>
          <w:delText xml:space="preserve"> (3.3) </w:delText>
        </w:r>
        <w:r w:rsidRPr="006947B3" w:rsidDel="000A6FB8">
          <w:rPr>
            <w:rFonts w:ascii="Times New Roman" w:hAnsi="Times New Roman"/>
            <w:szCs w:val="24"/>
            <w:lang w:eastAsia="zh-CN"/>
          </w:rPr>
          <w:delText xml:space="preserve"> in the sampling directions, air temperature (T) and its standard deviation (</w:delText>
        </w:r>
        <m:oMath>
          <m:sSub>
            <m:sSubPr>
              <m:ctrlPr>
                <w:rPr>
                  <w:rFonts w:ascii="Cambria Math" w:hAnsi="Cambria Math"/>
                  <w:i/>
                  <w:szCs w:val="24"/>
                </w:rPr>
              </m:ctrlPr>
            </m:sSubPr>
            <m:e>
              <m:r>
                <w:rPr>
                  <w:rFonts w:ascii="Cambria Math" w:hAnsi="Cambria Math"/>
                  <w:szCs w:val="24"/>
                </w:rPr>
                <m:t>σ</m:t>
              </m:r>
            </m:e>
            <m:sub>
              <m:r>
                <w:rPr>
                  <w:rFonts w:ascii="Cambria Math" w:hAnsi="Cambria Math"/>
                  <w:szCs w:val="24"/>
                </w:rPr>
                <m:t>T</m:t>
              </m:r>
            </m:sub>
          </m:sSub>
          <m:r>
            <w:rPr>
              <w:rFonts w:ascii="Cambria Math" w:hAnsi="Cambria Math"/>
              <w:szCs w:val="24"/>
            </w:rPr>
            <m:t>)</m:t>
          </m:r>
        </m:oMath>
        <w:r w:rsidRPr="006947B3" w:rsidDel="000A6FB8">
          <w:rPr>
            <w:rFonts w:ascii="Times New Roman" w:hAnsi="Times New Roman"/>
            <w:szCs w:val="24"/>
            <w:lang w:eastAsia="zh-CN"/>
          </w:rPr>
          <w:delText>, solar radiation (SR)</w:delText>
        </w:r>
        <w:r w:rsidR="005C34D2" w:rsidRPr="006947B3" w:rsidDel="000A6FB8">
          <w:rPr>
            <w:rFonts w:ascii="Times New Roman" w:hAnsi="Times New Roman"/>
            <w:szCs w:val="24"/>
            <w:lang w:eastAsia="zh-CN"/>
          </w:rPr>
          <w:delText>,</w:delText>
        </w:r>
        <w:r w:rsidRPr="006947B3" w:rsidDel="000A6FB8">
          <w:rPr>
            <w:rFonts w:ascii="Times New Roman" w:hAnsi="Times New Roman"/>
            <w:szCs w:val="24"/>
            <w:lang w:eastAsia="zh-CN"/>
          </w:rPr>
          <w:delText xml:space="preserve"> and relative humidity (RH).  </w:delText>
        </w:r>
        <w:r w:rsidR="001A274A" w:rsidRPr="006947B3" w:rsidDel="000A6FB8">
          <w:rPr>
            <w:rFonts w:ascii="Times New Roman" w:hAnsi="Times New Roman"/>
            <w:szCs w:val="24"/>
            <w:lang w:eastAsia="zh-CN"/>
          </w:rPr>
          <w:delText xml:space="preserve">Seed </w:delText>
        </w:r>
        <w:r w:rsidRPr="006947B3" w:rsidDel="000A6FB8">
          <w:rPr>
            <w:rFonts w:ascii="Times New Roman" w:hAnsi="Times New Roman"/>
            <w:szCs w:val="24"/>
            <w:lang w:eastAsia="zh-CN"/>
          </w:rPr>
          <w:delText xml:space="preserve">dispersal parameters included </w:delText>
        </w:r>
        <w:r w:rsidR="00B852F7" w:rsidRPr="006947B3" w:rsidDel="000A6FB8">
          <w:rPr>
            <w:rFonts w:ascii="Times New Roman" w:hAnsi="Times New Roman"/>
            <w:szCs w:val="24"/>
            <w:lang w:eastAsia="zh-CN"/>
          </w:rPr>
          <w:delText>seed</w:delText>
        </w:r>
        <w:r w:rsidRPr="006947B3" w:rsidDel="000A6FB8">
          <w:rPr>
            <w:rFonts w:ascii="Times New Roman" w:hAnsi="Times New Roman"/>
            <w:szCs w:val="24"/>
            <w:lang w:eastAsia="zh-CN"/>
          </w:rPr>
          <w:delText xml:space="preserve"> concentration (C) and deposition (D) in the center of the field, IHF and source strength, </w:delText>
        </w:r>
        <w:r w:rsidRPr="006947B3" w:rsidDel="000A6FB8">
          <w:rPr>
            <w:rFonts w:ascii="Times New Roman" w:hAnsi="Times New Roman"/>
            <w:i/>
            <w:szCs w:val="24"/>
            <w:lang w:eastAsia="zh-CN"/>
          </w:rPr>
          <w:delText>Q</w:delText>
        </w:r>
        <w:r w:rsidRPr="006947B3" w:rsidDel="000A6FB8">
          <w:rPr>
            <w:rFonts w:ascii="Times New Roman" w:hAnsi="Times New Roman"/>
            <w:i/>
            <w:szCs w:val="24"/>
            <w:vertAlign w:val="subscript"/>
            <w:lang w:eastAsia="zh-CN"/>
          </w:rPr>
          <w:delText>o</w:delText>
        </w:r>
        <w:r w:rsidRPr="006947B3" w:rsidDel="000A6FB8">
          <w:rPr>
            <w:rFonts w:ascii="Times New Roman" w:hAnsi="Times New Roman"/>
            <w:szCs w:val="24"/>
            <w:vertAlign w:val="subscript"/>
            <w:lang w:eastAsia="zh-CN"/>
          </w:rPr>
          <w:delText xml:space="preserve"> </w:delText>
        </w:r>
        <w:r w:rsidRPr="006947B3" w:rsidDel="000A6FB8">
          <w:rPr>
            <w:rFonts w:ascii="Times New Roman" w:hAnsi="Times New Roman"/>
            <w:szCs w:val="24"/>
            <w:lang w:eastAsia="zh-CN"/>
          </w:rPr>
          <w:delText>(representing source production), the ratio of center concentration at different</w:delText>
        </w:r>
        <w:r w:rsidR="00CA0B43" w:rsidRPr="006947B3" w:rsidDel="000A6FB8">
          <w:rPr>
            <w:rFonts w:ascii="Times New Roman" w:hAnsi="Times New Roman"/>
            <w:szCs w:val="24"/>
            <w:lang w:eastAsia="zh-CN"/>
          </w:rPr>
          <w:delText xml:space="preserve"> </w:delText>
        </w:r>
        <w:r w:rsidRPr="006947B3" w:rsidDel="000A6FB8">
          <w:rPr>
            <w:rFonts w:ascii="Times New Roman" w:hAnsi="Times New Roman"/>
            <w:szCs w:val="24"/>
            <w:lang w:eastAsia="zh-CN"/>
          </w:rPr>
          <w:delText xml:space="preserve">heights </w:delText>
        </w:r>
        <w:r w:rsidR="001A274A" w:rsidRPr="006947B3" w:rsidDel="000A6FB8">
          <w:rPr>
            <w:rFonts w:ascii="Times New Roman" w:hAnsi="Times New Roman"/>
            <w:szCs w:val="24"/>
            <w:lang w:eastAsia="zh-CN"/>
          </w:rPr>
          <w:delText>to</w:delText>
        </w:r>
        <w:r w:rsidRPr="006947B3" w:rsidDel="000A6FB8">
          <w:rPr>
            <w:rFonts w:ascii="Times New Roman" w:hAnsi="Times New Roman"/>
            <w:szCs w:val="24"/>
            <w:lang w:eastAsia="zh-CN"/>
          </w:rPr>
          <w:delText xml:space="preserve"> the canopy height (</w:delText>
        </w:r>
        <w:r w:rsidR="00B11D7E" w:rsidRPr="006947B3" w:rsidDel="000A6FB8">
          <w:rPr>
            <w:rFonts w:ascii="Times New Roman" w:hAnsi="Times New Roman"/>
            <w:szCs w:val="24"/>
            <w:lang w:eastAsia="zh-CN"/>
          </w:rPr>
          <w:delText>seed</w:delText>
        </w:r>
        <w:r w:rsidRPr="006947B3" w:rsidDel="000A6FB8">
          <w:rPr>
            <w:rFonts w:ascii="Times New Roman" w:hAnsi="Times New Roman"/>
            <w:szCs w:val="24"/>
            <w:lang w:eastAsia="zh-CN"/>
          </w:rPr>
          <w:delText xml:space="preserve"> vertical transport), the ratio of concentration at the field edge to that at the field center canopy height (horizontal transport), the ratio of  deposition at different distances to </w:delText>
        </w:r>
        <w:r w:rsidR="001C562F" w:rsidRPr="006947B3" w:rsidDel="000A6FB8">
          <w:rPr>
            <w:rFonts w:ascii="Times New Roman" w:hAnsi="Times New Roman"/>
            <w:szCs w:val="24"/>
            <w:lang w:eastAsia="zh-CN"/>
          </w:rPr>
          <w:delText>source strength</w:delText>
        </w:r>
        <w:r w:rsidRPr="006947B3" w:rsidDel="000A6FB8">
          <w:rPr>
            <w:rFonts w:ascii="Times New Roman" w:hAnsi="Times New Roman"/>
            <w:szCs w:val="24"/>
            <w:lang w:eastAsia="zh-CN"/>
          </w:rPr>
          <w:delText xml:space="preserve"> (horizontal transport), the ratio of  balloon-measured concentration at different heights to the center concentration at canopy height (vertical transport), and the ratio of the balloon-measured concentration at different downwind distances to the center concentration at canopy height (horizontal transport).  </w:delText>
        </w:r>
      </w:del>
    </w:p>
    <w:p w14:paraId="76159A08" w14:textId="461930A1" w:rsidR="00056E9E" w:rsidRPr="00C17972" w:rsidRDefault="00056E9E" w:rsidP="0082506C">
      <w:pPr>
        <w:pStyle w:val="Heading1"/>
        <w:spacing w:line="480" w:lineRule="auto"/>
        <w:rPr>
          <w:rStyle w:val="BDAbstractTitleChar"/>
          <w:rFonts w:ascii="Times New Roman" w:hAnsi="Times New Roman"/>
          <w:kern w:val="32"/>
          <w:sz w:val="24"/>
          <w:szCs w:val="24"/>
        </w:rPr>
        <w:pPrChange w:id="593" w:author="Liu, Jun" w:date="2016-12-05T09:04:00Z">
          <w:pPr>
            <w:pStyle w:val="Heading1"/>
          </w:pPr>
        </w:pPrChange>
      </w:pPr>
      <w:r w:rsidRPr="00C17972">
        <w:rPr>
          <w:rStyle w:val="BDAbstractTitleChar"/>
          <w:rFonts w:ascii="Times New Roman" w:hAnsi="Times New Roman"/>
          <w:b/>
          <w:kern w:val="32"/>
          <w:sz w:val="24"/>
          <w:szCs w:val="24"/>
        </w:rPr>
        <w:t>RESULTS</w:t>
      </w:r>
    </w:p>
    <w:p w14:paraId="35C30AA9" w14:textId="4F6B6DEC" w:rsidR="00D73B51" w:rsidRPr="00C17972" w:rsidRDefault="00FF1C58" w:rsidP="0082506C">
      <w:pPr>
        <w:pStyle w:val="Heading2"/>
        <w:spacing w:line="480" w:lineRule="auto"/>
        <w:rPr>
          <w:rFonts w:ascii="Times New Roman" w:hAnsi="Times New Roman"/>
          <w:sz w:val="22"/>
          <w:szCs w:val="22"/>
        </w:rPr>
        <w:pPrChange w:id="594" w:author="Liu, Jun" w:date="2016-12-05T09:04:00Z">
          <w:pPr>
            <w:pStyle w:val="Heading2"/>
          </w:pPr>
        </w:pPrChange>
      </w:pPr>
      <w:r w:rsidRPr="00C17972">
        <w:rPr>
          <w:rFonts w:ascii="Times New Roman" w:hAnsi="Times New Roman" w:cs="Times New Roman"/>
          <w:sz w:val="22"/>
          <w:szCs w:val="22"/>
        </w:rPr>
        <w:t>Source production</w:t>
      </w:r>
    </w:p>
    <w:p w14:paraId="167CC2A6" w14:textId="6E02CA07" w:rsidR="00B94834" w:rsidRPr="006947B3" w:rsidRDefault="008419BD" w:rsidP="0082506C">
      <w:pPr>
        <w:autoSpaceDE w:val="0"/>
        <w:autoSpaceDN w:val="0"/>
        <w:adjustRightInd w:val="0"/>
        <w:spacing w:after="0" w:line="480" w:lineRule="auto"/>
        <w:ind w:firstLine="720"/>
        <w:jc w:val="left"/>
        <w:rPr>
          <w:rFonts w:ascii="Times New Roman" w:eastAsia="CMR12" w:hAnsi="Times New Roman"/>
          <w:szCs w:val="24"/>
        </w:rPr>
        <w:pPrChange w:id="595" w:author="Liu, Jun" w:date="2016-12-05T09:04:00Z">
          <w:pPr>
            <w:autoSpaceDE w:val="0"/>
            <w:autoSpaceDN w:val="0"/>
            <w:adjustRightInd w:val="0"/>
            <w:spacing w:after="0" w:line="480" w:lineRule="auto"/>
            <w:ind w:firstLine="720"/>
            <w:jc w:val="left"/>
          </w:pPr>
        </w:pPrChange>
      </w:pPr>
      <w:r w:rsidRPr="006947B3">
        <w:rPr>
          <w:rFonts w:ascii="Times New Roman" w:eastAsia="CMR12" w:hAnsi="Times New Roman"/>
          <w:szCs w:val="24"/>
        </w:rPr>
        <w:t>The d</w:t>
      </w:r>
      <w:r w:rsidR="00220FC2" w:rsidRPr="006947B3">
        <w:rPr>
          <w:rFonts w:ascii="Times New Roman" w:eastAsia="CMR12" w:hAnsi="Times New Roman"/>
          <w:szCs w:val="24"/>
        </w:rPr>
        <w:t>uration of this experiment was 43 days</w:t>
      </w:r>
      <w:r w:rsidR="009024F1" w:rsidRPr="006947B3">
        <w:rPr>
          <w:rFonts w:ascii="Times New Roman" w:eastAsia="CMR12" w:hAnsi="Times New Roman"/>
          <w:szCs w:val="24"/>
        </w:rPr>
        <w:t>. D</w:t>
      </w:r>
      <w:r w:rsidR="00220FC2" w:rsidRPr="006947B3">
        <w:rPr>
          <w:rFonts w:ascii="Times New Roman" w:eastAsia="CMR12" w:hAnsi="Times New Roman"/>
          <w:szCs w:val="24"/>
        </w:rPr>
        <w:t>uring this period 132 samplings were</w:t>
      </w:r>
      <w:r w:rsidR="00DD65EA" w:rsidRPr="006947B3">
        <w:rPr>
          <w:rFonts w:ascii="Times New Roman" w:eastAsia="CMR12" w:hAnsi="Times New Roman"/>
          <w:szCs w:val="24"/>
        </w:rPr>
        <w:t xml:space="preserve"> </w:t>
      </w:r>
      <w:r w:rsidR="00220FC2" w:rsidRPr="006947B3">
        <w:rPr>
          <w:rFonts w:ascii="Times New Roman" w:eastAsia="CMR12" w:hAnsi="Times New Roman"/>
          <w:szCs w:val="24"/>
        </w:rPr>
        <w:t>taken</w:t>
      </w:r>
      <w:ins w:id="596" w:author="Liu, Jun" w:date="2016-12-06T08:56:00Z">
        <w:r w:rsidR="00D15DE6">
          <w:rPr>
            <w:rFonts w:ascii="Times New Roman" w:eastAsia="CMR12" w:hAnsi="Times New Roman"/>
            <w:szCs w:val="24"/>
          </w:rPr>
          <w:t xml:space="preserve"> </w:t>
        </w:r>
      </w:ins>
      <w:del w:id="597" w:author="Liu, Jun" w:date="2016-12-06T08:56:00Z">
        <w:r w:rsidR="00220FC2" w:rsidRPr="006947B3" w:rsidDel="00D15DE6">
          <w:rPr>
            <w:rFonts w:ascii="Times New Roman" w:eastAsia="CMR12" w:hAnsi="Times New Roman"/>
            <w:szCs w:val="24"/>
          </w:rPr>
          <w:delText xml:space="preserve"> </w:delText>
        </w:r>
      </w:del>
      <w:r w:rsidR="00220FC2" w:rsidRPr="006947B3">
        <w:rPr>
          <w:rFonts w:ascii="Times New Roman" w:eastAsia="CMR12" w:hAnsi="Times New Roman"/>
          <w:szCs w:val="24"/>
        </w:rPr>
        <w:t>and 15</w:t>
      </w:r>
      <w:r w:rsidR="005C34D2" w:rsidRPr="006947B3">
        <w:rPr>
          <w:rFonts w:ascii="Times New Roman" w:eastAsia="CMR12" w:hAnsi="Times New Roman"/>
          <w:szCs w:val="24"/>
        </w:rPr>
        <w:t>,</w:t>
      </w:r>
      <w:r w:rsidR="00220FC2" w:rsidRPr="006947B3">
        <w:rPr>
          <w:rFonts w:ascii="Times New Roman" w:eastAsia="CMR12" w:hAnsi="Times New Roman"/>
          <w:szCs w:val="24"/>
        </w:rPr>
        <w:t xml:space="preserve">239 seeds in total were collected in the source field </w:t>
      </w:r>
      <w:r w:rsidRPr="006947B3">
        <w:rPr>
          <w:rFonts w:ascii="Times New Roman" w:eastAsia="CMR12" w:hAnsi="Times New Roman"/>
          <w:szCs w:val="24"/>
        </w:rPr>
        <w:t>in</w:t>
      </w:r>
      <w:r w:rsidR="00220FC2" w:rsidRPr="006947B3">
        <w:rPr>
          <w:rFonts w:ascii="Times New Roman" w:eastAsia="CMR12" w:hAnsi="Times New Roman"/>
          <w:szCs w:val="24"/>
        </w:rPr>
        <w:t xml:space="preserve"> </w:t>
      </w:r>
      <w:r w:rsidR="000E7C0E" w:rsidRPr="006947B3">
        <w:rPr>
          <w:rFonts w:ascii="Times New Roman" w:eastAsia="CMR12" w:hAnsi="Times New Roman"/>
          <w:szCs w:val="24"/>
        </w:rPr>
        <w:t>t</w:t>
      </w:r>
      <w:r w:rsidR="00E13F94" w:rsidRPr="006947B3">
        <w:rPr>
          <w:rFonts w:ascii="Times New Roman" w:eastAsia="CMR12" w:hAnsi="Times New Roman"/>
          <w:szCs w:val="24"/>
        </w:rPr>
        <w:t>he do</w:t>
      </w:r>
      <w:r w:rsidR="000E7C0E" w:rsidRPr="006947B3">
        <w:rPr>
          <w:rFonts w:ascii="Times New Roman" w:eastAsia="CMR12" w:hAnsi="Times New Roman"/>
          <w:szCs w:val="24"/>
        </w:rPr>
        <w:t>wnwind</w:t>
      </w:r>
      <w:r w:rsidR="00DD65EA" w:rsidRPr="006947B3">
        <w:rPr>
          <w:rFonts w:ascii="Times New Roman" w:eastAsia="CMR12" w:hAnsi="Times New Roman"/>
          <w:szCs w:val="24"/>
        </w:rPr>
        <w:t xml:space="preserve"> </w:t>
      </w:r>
      <w:r w:rsidR="00220FC2" w:rsidRPr="006947B3">
        <w:rPr>
          <w:rFonts w:ascii="Times New Roman" w:eastAsia="CMR12" w:hAnsi="Times New Roman"/>
          <w:szCs w:val="24"/>
        </w:rPr>
        <w:t>wind direction.</w:t>
      </w:r>
      <w:ins w:id="598" w:author="Liu, Jun" w:date="2016-12-06T08:56:00Z">
        <w:r w:rsidR="00D15DE6">
          <w:rPr>
            <w:rFonts w:ascii="Times New Roman" w:eastAsia="CMR12" w:hAnsi="Times New Roman"/>
            <w:szCs w:val="24"/>
          </w:rPr>
          <w:t xml:space="preserve"> For obtaining dynamic emitting data, each sampling lasted</w:t>
        </w:r>
      </w:ins>
      <w:ins w:id="599" w:author="Liu, Jun" w:date="2016-12-06T08:57:00Z">
        <w:r w:rsidR="00D15DE6">
          <w:rPr>
            <w:rFonts w:ascii="Times New Roman" w:eastAsia="CMR12" w:hAnsi="Times New Roman"/>
            <w:szCs w:val="24"/>
          </w:rPr>
          <w:t xml:space="preserve"> just about 2 or 3 hours.</w:t>
        </w:r>
      </w:ins>
      <w:ins w:id="600" w:author="Liu, Jun" w:date="2016-12-06T08:56:00Z">
        <w:r w:rsidR="00D15DE6">
          <w:rPr>
            <w:rFonts w:ascii="Times New Roman" w:eastAsia="CMR12" w:hAnsi="Times New Roman"/>
            <w:szCs w:val="24"/>
          </w:rPr>
          <w:t xml:space="preserve"> </w:t>
        </w:r>
      </w:ins>
      <w:r w:rsidR="00640E37" w:rsidRPr="006947B3">
        <w:rPr>
          <w:rFonts w:ascii="Times New Roman" w:eastAsia="CMR12" w:hAnsi="Times New Roman"/>
          <w:szCs w:val="24"/>
        </w:rPr>
        <w:t xml:space="preserve"> </w:t>
      </w:r>
      <w:r w:rsidR="00C76517" w:rsidRPr="006947B3">
        <w:rPr>
          <w:rFonts w:ascii="Times New Roman" w:eastAsia="CMR12" w:hAnsi="Times New Roman"/>
          <w:szCs w:val="24"/>
        </w:rPr>
        <w:t>Seed production started on</w:t>
      </w:r>
      <w:r w:rsidR="00CC0455" w:rsidRPr="006947B3">
        <w:rPr>
          <w:rFonts w:ascii="Times New Roman" w:eastAsia="CMR12" w:hAnsi="Times New Roman"/>
          <w:szCs w:val="24"/>
        </w:rPr>
        <w:t xml:space="preserve"> August 29</w:t>
      </w:r>
      <w:r w:rsidR="005C34D2" w:rsidRPr="006947B3">
        <w:rPr>
          <w:rFonts w:ascii="Times New Roman" w:eastAsia="CMR12" w:hAnsi="Times New Roman"/>
          <w:szCs w:val="24"/>
        </w:rPr>
        <w:t>,</w:t>
      </w:r>
      <w:r w:rsidR="00C76517" w:rsidRPr="006947B3">
        <w:rPr>
          <w:rFonts w:ascii="Times New Roman" w:eastAsia="CMR12" w:hAnsi="Times New Roman"/>
          <w:szCs w:val="24"/>
        </w:rPr>
        <w:t xml:space="preserve"> and</w:t>
      </w:r>
      <w:r w:rsidR="006313CB" w:rsidRPr="006947B3">
        <w:rPr>
          <w:rFonts w:ascii="Times New Roman" w:eastAsia="CMR12" w:hAnsi="Times New Roman"/>
          <w:szCs w:val="24"/>
        </w:rPr>
        <w:t xml:space="preserve"> the release of seeds w</w:t>
      </w:r>
      <w:r w:rsidR="005C34D2" w:rsidRPr="006947B3">
        <w:rPr>
          <w:rFonts w:ascii="Times New Roman" w:eastAsia="CMR12" w:hAnsi="Times New Roman"/>
          <w:szCs w:val="24"/>
        </w:rPr>
        <w:t>as</w:t>
      </w:r>
      <w:r w:rsidR="006313CB" w:rsidRPr="006947B3">
        <w:rPr>
          <w:rFonts w:ascii="Times New Roman" w:eastAsia="CMR12" w:hAnsi="Times New Roman"/>
          <w:szCs w:val="24"/>
        </w:rPr>
        <w:t xml:space="preserve"> </w:t>
      </w:r>
      <w:r w:rsidR="00F62E52" w:rsidRPr="006947B3">
        <w:rPr>
          <w:rFonts w:ascii="Times New Roman" w:eastAsia="CMR12" w:hAnsi="Times New Roman"/>
          <w:szCs w:val="24"/>
        </w:rPr>
        <w:t>scant</w:t>
      </w:r>
      <w:r w:rsidR="002F2CB0" w:rsidRPr="006947B3">
        <w:rPr>
          <w:rFonts w:ascii="Times New Roman" w:eastAsia="CMR12" w:hAnsi="Times New Roman"/>
          <w:szCs w:val="24"/>
        </w:rPr>
        <w:t xml:space="preserve"> at the beginning (</w:t>
      </w:r>
      <w:r w:rsidR="00A62C2E" w:rsidRPr="006947B3">
        <w:rPr>
          <w:rFonts w:ascii="Times New Roman" w:eastAsia="CMR12" w:hAnsi="Times New Roman"/>
          <w:szCs w:val="24"/>
        </w:rPr>
        <w:t xml:space="preserve">Fig. </w:t>
      </w:r>
      <w:r w:rsidR="00B47948" w:rsidRPr="006947B3">
        <w:rPr>
          <w:rFonts w:ascii="Times New Roman" w:eastAsia="CMR12" w:hAnsi="Times New Roman"/>
          <w:szCs w:val="24"/>
        </w:rPr>
        <w:t>2</w:t>
      </w:r>
      <w:r w:rsidR="00E96766" w:rsidRPr="006947B3">
        <w:rPr>
          <w:rFonts w:ascii="Times New Roman" w:eastAsia="CMR12" w:hAnsi="Times New Roman"/>
          <w:szCs w:val="24"/>
        </w:rPr>
        <w:t>)</w:t>
      </w:r>
      <w:r w:rsidR="006313CB" w:rsidRPr="006947B3">
        <w:rPr>
          <w:rFonts w:ascii="Times New Roman" w:eastAsia="CMR12" w:hAnsi="Times New Roman"/>
          <w:szCs w:val="24"/>
        </w:rPr>
        <w:t xml:space="preserve">. </w:t>
      </w:r>
      <w:r w:rsidR="009627A3" w:rsidRPr="006947B3">
        <w:rPr>
          <w:rFonts w:ascii="Times New Roman" w:eastAsia="CMR12" w:hAnsi="Times New Roman"/>
          <w:szCs w:val="24"/>
        </w:rPr>
        <w:t>The low release</w:t>
      </w:r>
      <w:r w:rsidR="00F71E4F" w:rsidRPr="006947B3">
        <w:rPr>
          <w:rFonts w:ascii="Times New Roman" w:eastAsia="CMR12" w:hAnsi="Times New Roman"/>
          <w:szCs w:val="24"/>
        </w:rPr>
        <w:t xml:space="preserve"> rate</w:t>
      </w:r>
      <w:r w:rsidR="009627A3" w:rsidRPr="006947B3">
        <w:rPr>
          <w:rFonts w:ascii="Times New Roman" w:eastAsia="CMR12" w:hAnsi="Times New Roman"/>
          <w:szCs w:val="24"/>
        </w:rPr>
        <w:t xml:space="preserve"> </w:t>
      </w:r>
      <w:r w:rsidR="007D7D1D" w:rsidRPr="006947B3">
        <w:rPr>
          <w:rFonts w:ascii="Times New Roman" w:eastAsia="CMR12" w:hAnsi="Times New Roman"/>
          <w:szCs w:val="24"/>
        </w:rPr>
        <w:t>continued</w:t>
      </w:r>
      <w:r w:rsidR="005C34D2" w:rsidRPr="006947B3">
        <w:rPr>
          <w:rFonts w:ascii="Times New Roman" w:eastAsia="CMR12" w:hAnsi="Times New Roman"/>
          <w:szCs w:val="24"/>
        </w:rPr>
        <w:t xml:space="preserve"> for</w:t>
      </w:r>
      <w:r w:rsidR="009627A3" w:rsidRPr="006947B3">
        <w:rPr>
          <w:rFonts w:ascii="Times New Roman" w:eastAsia="CMR12" w:hAnsi="Times New Roman"/>
          <w:szCs w:val="24"/>
        </w:rPr>
        <w:t xml:space="preserve"> about 1 week (August 29 to September 5). </w:t>
      </w:r>
      <w:r w:rsidR="003445B4" w:rsidRPr="006947B3">
        <w:rPr>
          <w:rFonts w:ascii="Times New Roman" w:eastAsia="CMR12" w:hAnsi="Times New Roman"/>
          <w:szCs w:val="24"/>
        </w:rPr>
        <w:t xml:space="preserve">Then the seed release gradually </w:t>
      </w:r>
      <w:r w:rsidR="00173D15" w:rsidRPr="006947B3">
        <w:rPr>
          <w:rFonts w:ascii="Times New Roman" w:eastAsia="CMR12" w:hAnsi="Times New Roman"/>
          <w:szCs w:val="24"/>
        </w:rPr>
        <w:t>increased</w:t>
      </w:r>
      <w:r w:rsidR="003445B4" w:rsidRPr="006947B3">
        <w:rPr>
          <w:rFonts w:ascii="Times New Roman" w:eastAsia="CMR12" w:hAnsi="Times New Roman"/>
          <w:szCs w:val="24"/>
        </w:rPr>
        <w:t xml:space="preserve"> and reached </w:t>
      </w:r>
      <w:r w:rsidR="00F62E52" w:rsidRPr="006947B3">
        <w:rPr>
          <w:rFonts w:ascii="Times New Roman" w:eastAsia="CMR12" w:hAnsi="Times New Roman"/>
          <w:szCs w:val="24"/>
        </w:rPr>
        <w:t>its</w:t>
      </w:r>
      <w:r w:rsidR="005C34D2" w:rsidRPr="006947B3">
        <w:rPr>
          <w:rFonts w:ascii="Times New Roman" w:eastAsia="CMR12" w:hAnsi="Times New Roman"/>
          <w:szCs w:val="24"/>
        </w:rPr>
        <w:t xml:space="preserve"> </w:t>
      </w:r>
      <w:r w:rsidR="003445B4" w:rsidRPr="006947B3">
        <w:rPr>
          <w:rFonts w:ascii="Times New Roman" w:eastAsia="CMR12" w:hAnsi="Times New Roman"/>
          <w:szCs w:val="24"/>
        </w:rPr>
        <w:t xml:space="preserve">peak about </w:t>
      </w:r>
      <w:r w:rsidR="009668CF" w:rsidRPr="006947B3">
        <w:rPr>
          <w:rFonts w:ascii="Times New Roman" w:eastAsia="CMR12" w:hAnsi="Times New Roman"/>
          <w:szCs w:val="24"/>
        </w:rPr>
        <w:t>1</w:t>
      </w:r>
      <w:r w:rsidR="0045061A" w:rsidRPr="006947B3">
        <w:rPr>
          <w:rFonts w:ascii="Times New Roman" w:eastAsia="CMR12" w:hAnsi="Times New Roman"/>
          <w:szCs w:val="24"/>
        </w:rPr>
        <w:t>4</w:t>
      </w:r>
      <w:r w:rsidR="009668CF" w:rsidRPr="006947B3">
        <w:rPr>
          <w:rFonts w:ascii="Times New Roman" w:eastAsia="CMR12" w:hAnsi="Times New Roman"/>
          <w:szCs w:val="24"/>
        </w:rPr>
        <w:t xml:space="preserve"> days</w:t>
      </w:r>
      <w:r w:rsidR="003445B4" w:rsidRPr="006947B3">
        <w:rPr>
          <w:rFonts w:ascii="Times New Roman" w:eastAsia="CMR12" w:hAnsi="Times New Roman"/>
          <w:szCs w:val="24"/>
        </w:rPr>
        <w:t xml:space="preserve"> later</w:t>
      </w:r>
      <w:r w:rsidR="00581E13" w:rsidRPr="006947B3">
        <w:rPr>
          <w:rFonts w:ascii="Times New Roman" w:eastAsia="CMR12" w:hAnsi="Times New Roman"/>
          <w:szCs w:val="24"/>
        </w:rPr>
        <w:t xml:space="preserve"> on September 11</w:t>
      </w:r>
      <w:r w:rsidR="003445B4" w:rsidRPr="006947B3">
        <w:rPr>
          <w:rFonts w:ascii="Times New Roman" w:eastAsia="CMR12" w:hAnsi="Times New Roman"/>
          <w:szCs w:val="24"/>
        </w:rPr>
        <w:t>.</w:t>
      </w:r>
      <w:r w:rsidR="00455DE7" w:rsidRPr="006947B3">
        <w:rPr>
          <w:rFonts w:ascii="Times New Roman" w:eastAsia="CMR12" w:hAnsi="Times New Roman"/>
          <w:szCs w:val="24"/>
        </w:rPr>
        <w:t xml:space="preserve"> </w:t>
      </w:r>
      <w:r w:rsidR="00E66F20" w:rsidRPr="006947B3">
        <w:rPr>
          <w:rFonts w:ascii="Times New Roman" w:eastAsia="CMR12" w:hAnsi="Times New Roman"/>
          <w:szCs w:val="24"/>
        </w:rPr>
        <w:t xml:space="preserve">The seed release decreased gradually </w:t>
      </w:r>
      <w:r w:rsidR="007D7D1D" w:rsidRPr="006947B3">
        <w:rPr>
          <w:rFonts w:ascii="Times New Roman" w:eastAsia="CMR12" w:hAnsi="Times New Roman"/>
          <w:szCs w:val="24"/>
        </w:rPr>
        <w:t>following that date</w:t>
      </w:r>
      <w:r w:rsidR="005C34D2" w:rsidRPr="006947B3">
        <w:rPr>
          <w:rFonts w:ascii="Times New Roman" w:eastAsia="CMR12" w:hAnsi="Times New Roman"/>
          <w:szCs w:val="24"/>
        </w:rPr>
        <w:t>,</w:t>
      </w:r>
      <w:r w:rsidR="00E66F20" w:rsidRPr="006947B3">
        <w:rPr>
          <w:rFonts w:ascii="Times New Roman" w:eastAsia="CMR12" w:hAnsi="Times New Roman"/>
          <w:szCs w:val="24"/>
        </w:rPr>
        <w:t xml:space="preserve"> and </w:t>
      </w:r>
      <w:r w:rsidR="00295006" w:rsidRPr="006947B3">
        <w:rPr>
          <w:rFonts w:ascii="Times New Roman" w:eastAsia="CMR12" w:hAnsi="Times New Roman"/>
          <w:szCs w:val="24"/>
        </w:rPr>
        <w:t>after 12</w:t>
      </w:r>
      <w:r w:rsidR="00E66F20" w:rsidRPr="006947B3">
        <w:rPr>
          <w:rFonts w:ascii="Times New Roman" w:eastAsia="CMR12" w:hAnsi="Times New Roman"/>
          <w:szCs w:val="24"/>
        </w:rPr>
        <w:t xml:space="preserve"> days</w:t>
      </w:r>
      <w:r w:rsidR="007D7D1D" w:rsidRPr="006947B3">
        <w:rPr>
          <w:rFonts w:ascii="Times New Roman" w:eastAsia="CMR12" w:hAnsi="Times New Roman"/>
          <w:szCs w:val="24"/>
        </w:rPr>
        <w:t>,</w:t>
      </w:r>
      <w:r w:rsidR="00847566" w:rsidRPr="006947B3">
        <w:rPr>
          <w:rFonts w:ascii="Times New Roman" w:eastAsia="CMR12" w:hAnsi="Times New Roman"/>
          <w:szCs w:val="24"/>
        </w:rPr>
        <w:t xml:space="preserve"> on September 23, the release rate</w:t>
      </w:r>
      <w:r w:rsidR="00CD5872" w:rsidRPr="006947B3">
        <w:rPr>
          <w:rFonts w:ascii="Times New Roman" w:eastAsia="CMR12" w:hAnsi="Times New Roman"/>
          <w:szCs w:val="24"/>
        </w:rPr>
        <w:t xml:space="preserve"> decreased to a</w:t>
      </w:r>
      <w:r w:rsidR="00847566" w:rsidRPr="006947B3">
        <w:rPr>
          <w:rFonts w:ascii="Times New Roman" w:eastAsia="CMR12" w:hAnsi="Times New Roman"/>
          <w:szCs w:val="24"/>
        </w:rPr>
        <w:t xml:space="preserve"> </w:t>
      </w:r>
      <w:r w:rsidR="00CD5872" w:rsidRPr="006947B3">
        <w:rPr>
          <w:rFonts w:ascii="Times New Roman" w:eastAsia="CMR12" w:hAnsi="Times New Roman"/>
          <w:szCs w:val="24"/>
        </w:rPr>
        <w:t xml:space="preserve">very </w:t>
      </w:r>
      <w:r w:rsidR="00847566" w:rsidRPr="006947B3">
        <w:rPr>
          <w:rFonts w:ascii="Times New Roman" w:eastAsia="CMR12" w:hAnsi="Times New Roman"/>
          <w:szCs w:val="24"/>
        </w:rPr>
        <w:t>low</w:t>
      </w:r>
      <w:r w:rsidR="00CD5872" w:rsidRPr="006947B3">
        <w:rPr>
          <w:rFonts w:ascii="Times New Roman" w:eastAsia="CMR12" w:hAnsi="Times New Roman"/>
          <w:szCs w:val="24"/>
        </w:rPr>
        <w:t xml:space="preserve"> point</w:t>
      </w:r>
      <w:r w:rsidR="00847566" w:rsidRPr="006947B3">
        <w:rPr>
          <w:rFonts w:ascii="Times New Roman" w:eastAsia="CMR12" w:hAnsi="Times New Roman"/>
          <w:szCs w:val="24"/>
        </w:rPr>
        <w:t>.</w:t>
      </w:r>
      <w:r w:rsidR="00B00369" w:rsidRPr="006947B3">
        <w:rPr>
          <w:rFonts w:ascii="Times New Roman" w:eastAsia="CMR12" w:hAnsi="Times New Roman"/>
          <w:szCs w:val="24"/>
        </w:rPr>
        <w:t xml:space="preserve"> The low release rate </w:t>
      </w:r>
      <w:r w:rsidR="007D7D1D" w:rsidRPr="006947B3">
        <w:rPr>
          <w:rFonts w:ascii="Times New Roman" w:eastAsia="CMR12" w:hAnsi="Times New Roman"/>
          <w:szCs w:val="24"/>
        </w:rPr>
        <w:t>continued</w:t>
      </w:r>
      <w:r w:rsidR="005C34D2" w:rsidRPr="006947B3">
        <w:rPr>
          <w:rFonts w:ascii="Times New Roman" w:eastAsia="CMR12" w:hAnsi="Times New Roman"/>
          <w:szCs w:val="24"/>
        </w:rPr>
        <w:t xml:space="preserve"> for</w:t>
      </w:r>
      <w:r w:rsidR="00B00369" w:rsidRPr="006947B3">
        <w:rPr>
          <w:rFonts w:ascii="Times New Roman" w:eastAsia="CMR12" w:hAnsi="Times New Roman"/>
          <w:szCs w:val="24"/>
        </w:rPr>
        <w:t xml:space="preserve"> about 19 days </w:t>
      </w:r>
      <w:r w:rsidR="007D7D1D" w:rsidRPr="006947B3">
        <w:rPr>
          <w:rFonts w:ascii="Times New Roman" w:eastAsia="CMR12" w:hAnsi="Times New Roman"/>
          <w:szCs w:val="24"/>
        </w:rPr>
        <w:t>un</w:t>
      </w:r>
      <w:r w:rsidR="00B00369" w:rsidRPr="006947B3">
        <w:rPr>
          <w:rFonts w:ascii="Times New Roman" w:eastAsia="CMR12" w:hAnsi="Times New Roman"/>
          <w:szCs w:val="24"/>
        </w:rPr>
        <w:t xml:space="preserve">til October 11. </w:t>
      </w:r>
      <w:r w:rsidR="00F62E52" w:rsidRPr="006947B3">
        <w:rPr>
          <w:rFonts w:ascii="Times New Roman" w:eastAsia="CMR12" w:hAnsi="Times New Roman"/>
          <w:szCs w:val="24"/>
        </w:rPr>
        <w:t xml:space="preserve">A </w:t>
      </w:r>
      <w:r w:rsidR="00B00369" w:rsidRPr="006947B3">
        <w:rPr>
          <w:rFonts w:ascii="Times New Roman" w:eastAsia="CMR12" w:hAnsi="Times New Roman"/>
          <w:szCs w:val="24"/>
        </w:rPr>
        <w:lastRenderedPageBreak/>
        <w:t>rainfall event</w:t>
      </w:r>
      <w:r w:rsidR="00F62E52" w:rsidRPr="006947B3">
        <w:rPr>
          <w:rFonts w:ascii="Times New Roman" w:eastAsia="CMR12" w:hAnsi="Times New Roman"/>
          <w:szCs w:val="24"/>
        </w:rPr>
        <w:t xml:space="preserve"> occurred</w:t>
      </w:r>
      <w:r w:rsidR="00B00369" w:rsidRPr="006947B3">
        <w:rPr>
          <w:rFonts w:ascii="Times New Roman" w:eastAsia="CMR12" w:hAnsi="Times New Roman"/>
          <w:szCs w:val="24"/>
        </w:rPr>
        <w:t xml:space="preserve"> on October 12, </w:t>
      </w:r>
      <w:r w:rsidR="00F62E52" w:rsidRPr="006947B3">
        <w:rPr>
          <w:rFonts w:ascii="Times New Roman" w:eastAsia="CMR12" w:hAnsi="Times New Roman"/>
          <w:szCs w:val="24"/>
        </w:rPr>
        <w:t>after which</w:t>
      </w:r>
      <w:r w:rsidR="00B00369" w:rsidRPr="006947B3">
        <w:rPr>
          <w:rFonts w:ascii="Times New Roman" w:eastAsia="CMR12" w:hAnsi="Times New Roman"/>
          <w:szCs w:val="24"/>
        </w:rPr>
        <w:t xml:space="preserve"> there w</w:t>
      </w:r>
      <w:r w:rsidR="005C34D2" w:rsidRPr="006947B3">
        <w:rPr>
          <w:rFonts w:ascii="Times New Roman" w:eastAsia="CMR12" w:hAnsi="Times New Roman"/>
          <w:szCs w:val="24"/>
        </w:rPr>
        <w:t>ere few</w:t>
      </w:r>
      <w:r w:rsidR="00B321FC" w:rsidRPr="006947B3">
        <w:rPr>
          <w:rFonts w:ascii="Times New Roman" w:eastAsia="CMR12" w:hAnsi="Times New Roman"/>
          <w:szCs w:val="24"/>
        </w:rPr>
        <w:t xml:space="preserve"> </w:t>
      </w:r>
      <w:r w:rsidR="00B00369" w:rsidRPr="006947B3">
        <w:rPr>
          <w:rFonts w:ascii="Times New Roman" w:eastAsia="CMR12" w:hAnsi="Times New Roman"/>
          <w:szCs w:val="24"/>
        </w:rPr>
        <w:t>seed</w:t>
      </w:r>
      <w:r w:rsidR="00786523" w:rsidRPr="006947B3">
        <w:rPr>
          <w:rFonts w:ascii="Times New Roman" w:eastAsia="CMR12" w:hAnsi="Times New Roman"/>
          <w:szCs w:val="24"/>
        </w:rPr>
        <w:t>s</w:t>
      </w:r>
      <w:r w:rsidR="00B00369" w:rsidRPr="006947B3">
        <w:rPr>
          <w:rFonts w:ascii="Times New Roman" w:eastAsia="CMR12" w:hAnsi="Times New Roman"/>
          <w:szCs w:val="24"/>
        </w:rPr>
        <w:t xml:space="preserve"> released because rainfall washed all the seeds </w:t>
      </w:r>
      <w:r w:rsidR="000C6261" w:rsidRPr="006947B3">
        <w:rPr>
          <w:rFonts w:ascii="Times New Roman" w:eastAsia="CMR12" w:hAnsi="Times New Roman"/>
          <w:szCs w:val="24"/>
        </w:rPr>
        <w:t xml:space="preserve">to </w:t>
      </w:r>
      <w:r w:rsidR="00F62E52" w:rsidRPr="006947B3">
        <w:rPr>
          <w:rFonts w:ascii="Times New Roman" w:eastAsia="CMR12" w:hAnsi="Times New Roman"/>
          <w:szCs w:val="24"/>
        </w:rPr>
        <w:t xml:space="preserve">the </w:t>
      </w:r>
      <w:r w:rsidR="00B00369" w:rsidRPr="006947B3">
        <w:rPr>
          <w:rFonts w:ascii="Times New Roman" w:eastAsia="CMR12" w:hAnsi="Times New Roman"/>
          <w:szCs w:val="24"/>
        </w:rPr>
        <w:t>ground.</w:t>
      </w:r>
      <w:r w:rsidR="00B94834" w:rsidRPr="006947B3">
        <w:rPr>
          <w:rFonts w:ascii="Times New Roman" w:eastAsia="CMR12" w:hAnsi="Times New Roman"/>
          <w:szCs w:val="24"/>
        </w:rPr>
        <w:t xml:space="preserve">  </w:t>
      </w:r>
      <w:r w:rsidR="00784C8E" w:rsidRPr="006947B3">
        <w:rPr>
          <w:rFonts w:ascii="Times New Roman" w:eastAsia="CMR12" w:hAnsi="Times New Roman"/>
          <w:szCs w:val="24"/>
        </w:rPr>
        <w:t>Most seeds were released from Septe</w:t>
      </w:r>
      <w:r w:rsidR="00073A3D" w:rsidRPr="006947B3">
        <w:rPr>
          <w:rFonts w:ascii="Times New Roman" w:eastAsia="CMR12" w:hAnsi="Times New Roman"/>
          <w:szCs w:val="24"/>
        </w:rPr>
        <w:t>m</w:t>
      </w:r>
      <w:r w:rsidR="006F0A8D" w:rsidRPr="006947B3">
        <w:rPr>
          <w:rFonts w:ascii="Times New Roman" w:eastAsia="CMR12" w:hAnsi="Times New Roman"/>
          <w:szCs w:val="24"/>
        </w:rPr>
        <w:t>ber 6 to September 22</w:t>
      </w:r>
      <w:r w:rsidR="00784C8E" w:rsidRPr="006947B3">
        <w:rPr>
          <w:rFonts w:ascii="Times New Roman" w:eastAsia="CMR12" w:hAnsi="Times New Roman"/>
          <w:szCs w:val="24"/>
        </w:rPr>
        <w:t>.</w:t>
      </w:r>
    </w:p>
    <w:p w14:paraId="0E61115B" w14:textId="6764E3FA" w:rsidR="00751D85" w:rsidRPr="006947B3" w:rsidRDefault="00E938E4" w:rsidP="00CA67D1">
      <w:pPr>
        <w:autoSpaceDE w:val="0"/>
        <w:autoSpaceDN w:val="0"/>
        <w:adjustRightInd w:val="0"/>
        <w:spacing w:after="0" w:line="480" w:lineRule="auto"/>
        <w:jc w:val="left"/>
        <w:rPr>
          <w:rFonts w:ascii="Times New Roman" w:hAnsi="Times New Roman"/>
          <w:szCs w:val="24"/>
        </w:rPr>
        <w:pPrChange w:id="601" w:author="Liu, Jun" w:date="2016-12-05T09:45:00Z">
          <w:pPr>
            <w:autoSpaceDE w:val="0"/>
            <w:autoSpaceDN w:val="0"/>
            <w:adjustRightInd w:val="0"/>
            <w:spacing w:after="0" w:line="480" w:lineRule="auto"/>
            <w:jc w:val="left"/>
          </w:pPr>
        </w:pPrChange>
      </w:pPr>
      <w:r w:rsidRPr="006947B3">
        <w:rPr>
          <w:rFonts w:ascii="Times New Roman" w:eastAsia="CMR12" w:hAnsi="Times New Roman"/>
          <w:szCs w:val="24"/>
        </w:rPr>
        <w:t xml:space="preserve"> </w:t>
      </w:r>
      <w:r w:rsidR="00EE4F84" w:rsidRPr="006947B3">
        <w:rPr>
          <w:rFonts w:ascii="Times New Roman" w:eastAsia="CMR12" w:hAnsi="Times New Roman"/>
          <w:szCs w:val="24"/>
        </w:rPr>
        <w:tab/>
      </w:r>
      <w:r w:rsidR="00436202" w:rsidRPr="006947B3">
        <w:rPr>
          <w:rFonts w:ascii="Times New Roman" w:eastAsia="CMR12" w:hAnsi="Times New Roman"/>
          <w:szCs w:val="24"/>
        </w:rPr>
        <w:t>The diurnal seed release followed an obvious pattern</w:t>
      </w:r>
      <w:r w:rsidR="004972FF" w:rsidRPr="006947B3">
        <w:rPr>
          <w:rFonts w:ascii="Times New Roman" w:eastAsia="CMR12" w:hAnsi="Times New Roman"/>
          <w:szCs w:val="24"/>
        </w:rPr>
        <w:t xml:space="preserve"> (</w:t>
      </w:r>
      <w:r w:rsidR="00A62C2E" w:rsidRPr="006947B3">
        <w:rPr>
          <w:rFonts w:ascii="Times New Roman" w:eastAsia="CMR12" w:hAnsi="Times New Roman"/>
          <w:szCs w:val="24"/>
        </w:rPr>
        <w:t xml:space="preserve">Fig. </w:t>
      </w:r>
      <w:r w:rsidR="00B47948" w:rsidRPr="006947B3">
        <w:rPr>
          <w:rFonts w:ascii="Times New Roman" w:eastAsia="CMR12" w:hAnsi="Times New Roman"/>
          <w:szCs w:val="24"/>
        </w:rPr>
        <w:t>3</w:t>
      </w:r>
      <w:r w:rsidR="004972FF" w:rsidRPr="006947B3">
        <w:rPr>
          <w:rFonts w:ascii="Times New Roman" w:eastAsia="CMR12" w:hAnsi="Times New Roman"/>
          <w:szCs w:val="24"/>
        </w:rPr>
        <w:t>)</w:t>
      </w:r>
      <w:r w:rsidR="00436202" w:rsidRPr="006947B3">
        <w:rPr>
          <w:rFonts w:ascii="Times New Roman" w:eastAsia="CMR12" w:hAnsi="Times New Roman"/>
          <w:szCs w:val="24"/>
        </w:rPr>
        <w:t xml:space="preserve">. </w:t>
      </w:r>
      <w:r w:rsidR="00A3581F" w:rsidRPr="006947B3">
        <w:rPr>
          <w:rFonts w:ascii="Times New Roman" w:eastAsia="CMR12" w:hAnsi="Times New Roman"/>
          <w:szCs w:val="24"/>
        </w:rPr>
        <w:t xml:space="preserve">In </w:t>
      </w:r>
      <w:r w:rsidR="005C34D2" w:rsidRPr="006947B3">
        <w:rPr>
          <w:rFonts w:ascii="Times New Roman" w:eastAsia="CMR12" w:hAnsi="Times New Roman"/>
          <w:szCs w:val="24"/>
        </w:rPr>
        <w:t xml:space="preserve">the </w:t>
      </w:r>
      <w:r w:rsidR="00A3581F" w:rsidRPr="006947B3">
        <w:rPr>
          <w:rFonts w:ascii="Times New Roman" w:eastAsia="CMR12" w:hAnsi="Times New Roman"/>
          <w:szCs w:val="24"/>
        </w:rPr>
        <w:t>m</w:t>
      </w:r>
      <w:r w:rsidR="00436202" w:rsidRPr="006947B3">
        <w:rPr>
          <w:rFonts w:ascii="Times New Roman" w:eastAsia="CMR12" w:hAnsi="Times New Roman"/>
          <w:szCs w:val="24"/>
        </w:rPr>
        <w:t xml:space="preserve">orning, </w:t>
      </w:r>
      <w:r w:rsidR="005C34D2" w:rsidRPr="006947B3">
        <w:rPr>
          <w:rFonts w:ascii="Times New Roman" w:eastAsia="CMR12" w:hAnsi="Times New Roman"/>
          <w:szCs w:val="24"/>
        </w:rPr>
        <w:t xml:space="preserve">the </w:t>
      </w:r>
      <w:r w:rsidR="00436202" w:rsidRPr="006947B3">
        <w:rPr>
          <w:rFonts w:ascii="Times New Roman" w:eastAsia="CMR12" w:hAnsi="Times New Roman"/>
          <w:szCs w:val="24"/>
        </w:rPr>
        <w:t>seed release rate was low</w:t>
      </w:r>
      <w:r w:rsidR="007D7D1D" w:rsidRPr="006947B3">
        <w:rPr>
          <w:rFonts w:ascii="Times New Roman" w:eastAsia="CMR12" w:hAnsi="Times New Roman"/>
          <w:szCs w:val="24"/>
        </w:rPr>
        <w:t>, then gradually increased.</w:t>
      </w:r>
      <w:r w:rsidR="006C1914" w:rsidRPr="006947B3">
        <w:rPr>
          <w:rFonts w:ascii="Times New Roman" w:eastAsia="CMR12" w:hAnsi="Times New Roman"/>
          <w:szCs w:val="24"/>
        </w:rPr>
        <w:t xml:space="preserve"> </w:t>
      </w:r>
      <w:r w:rsidR="008535EF" w:rsidRPr="006947B3">
        <w:rPr>
          <w:rFonts w:ascii="Times New Roman" w:eastAsia="CMR12" w:hAnsi="Times New Roman"/>
          <w:szCs w:val="24"/>
        </w:rPr>
        <w:t xml:space="preserve">The peak </w:t>
      </w:r>
      <w:r w:rsidR="007D7D1D" w:rsidRPr="006947B3">
        <w:rPr>
          <w:rFonts w:ascii="Times New Roman" w:eastAsia="CMR12" w:hAnsi="Times New Roman"/>
          <w:szCs w:val="24"/>
        </w:rPr>
        <w:t>occurred</w:t>
      </w:r>
      <w:r w:rsidR="008535EF" w:rsidRPr="006947B3">
        <w:rPr>
          <w:rFonts w:ascii="Times New Roman" w:eastAsia="CMR12" w:hAnsi="Times New Roman"/>
          <w:szCs w:val="24"/>
        </w:rPr>
        <w:t xml:space="preserve"> during the afternoon around 13:00-15:00. </w:t>
      </w:r>
      <w:r w:rsidR="00163674" w:rsidRPr="006947B3">
        <w:rPr>
          <w:rFonts w:ascii="Times New Roman" w:eastAsia="CMR12" w:hAnsi="Times New Roman"/>
          <w:szCs w:val="24"/>
        </w:rPr>
        <w:t xml:space="preserve">After the peak, </w:t>
      </w:r>
      <w:r w:rsidR="005C34D2" w:rsidRPr="006947B3">
        <w:rPr>
          <w:rFonts w:ascii="Times New Roman" w:eastAsia="CMR12" w:hAnsi="Times New Roman"/>
          <w:szCs w:val="24"/>
        </w:rPr>
        <w:t xml:space="preserve">the </w:t>
      </w:r>
      <w:r w:rsidR="00163674" w:rsidRPr="006947B3">
        <w:rPr>
          <w:rFonts w:ascii="Times New Roman" w:eastAsia="CMR12" w:hAnsi="Times New Roman"/>
          <w:szCs w:val="24"/>
        </w:rPr>
        <w:t xml:space="preserve">seed release </w:t>
      </w:r>
      <w:r w:rsidR="005C34D2" w:rsidRPr="006947B3">
        <w:rPr>
          <w:rFonts w:ascii="Times New Roman" w:eastAsia="CMR12" w:hAnsi="Times New Roman"/>
          <w:szCs w:val="24"/>
        </w:rPr>
        <w:t xml:space="preserve">rate </w:t>
      </w:r>
      <w:r w:rsidR="00163674" w:rsidRPr="006947B3">
        <w:rPr>
          <w:rFonts w:ascii="Times New Roman" w:eastAsia="CMR12" w:hAnsi="Times New Roman"/>
          <w:szCs w:val="24"/>
        </w:rPr>
        <w:t>decreased gradually</w:t>
      </w:r>
      <w:r w:rsidR="005C34D2" w:rsidRPr="006947B3">
        <w:rPr>
          <w:rFonts w:ascii="Times New Roman" w:eastAsia="CMR12" w:hAnsi="Times New Roman"/>
          <w:szCs w:val="24"/>
        </w:rPr>
        <w:t xml:space="preserve"> and </w:t>
      </w:r>
      <w:r w:rsidR="00F62E52" w:rsidRPr="006947B3">
        <w:rPr>
          <w:rFonts w:ascii="Times New Roman" w:eastAsia="CMR12" w:hAnsi="Times New Roman"/>
          <w:szCs w:val="24"/>
        </w:rPr>
        <w:t>remained</w:t>
      </w:r>
      <w:r w:rsidR="00D778D3" w:rsidRPr="006947B3">
        <w:rPr>
          <w:rFonts w:ascii="Times New Roman" w:eastAsia="CMR12" w:hAnsi="Times New Roman"/>
          <w:szCs w:val="24"/>
        </w:rPr>
        <w:t xml:space="preserve"> low </w:t>
      </w:r>
      <w:r w:rsidR="00082875" w:rsidRPr="006947B3">
        <w:rPr>
          <w:rFonts w:ascii="Times New Roman" w:eastAsia="CMR12" w:hAnsi="Times New Roman"/>
          <w:szCs w:val="24"/>
        </w:rPr>
        <w:t xml:space="preserve">during </w:t>
      </w:r>
      <w:r w:rsidR="00F62E52" w:rsidRPr="006947B3">
        <w:rPr>
          <w:rFonts w:ascii="Times New Roman" w:eastAsia="CMR12" w:hAnsi="Times New Roman"/>
          <w:szCs w:val="24"/>
        </w:rPr>
        <w:t xml:space="preserve">the </w:t>
      </w:r>
      <w:r w:rsidR="00082875" w:rsidRPr="006947B3">
        <w:rPr>
          <w:rFonts w:ascii="Times New Roman" w:eastAsia="CMR12" w:hAnsi="Times New Roman"/>
          <w:szCs w:val="24"/>
        </w:rPr>
        <w:t>late afternoon</w:t>
      </w:r>
      <w:r w:rsidR="00D778D3" w:rsidRPr="006947B3">
        <w:rPr>
          <w:rFonts w:ascii="Times New Roman" w:eastAsia="CMR12" w:hAnsi="Times New Roman"/>
          <w:szCs w:val="24"/>
        </w:rPr>
        <w:t>.</w:t>
      </w:r>
    </w:p>
    <w:p w14:paraId="3CE385B5" w14:textId="248AE795" w:rsidR="00751D85" w:rsidRPr="00C17972" w:rsidRDefault="00751D85" w:rsidP="00CA67D1">
      <w:pPr>
        <w:pStyle w:val="Heading2"/>
        <w:spacing w:line="480" w:lineRule="auto"/>
        <w:rPr>
          <w:rFonts w:ascii="Times New Roman" w:hAnsi="Times New Roman"/>
          <w:sz w:val="22"/>
          <w:szCs w:val="22"/>
        </w:rPr>
        <w:pPrChange w:id="602" w:author="Liu, Jun" w:date="2016-12-05T09:45:00Z">
          <w:pPr>
            <w:pStyle w:val="Heading2"/>
          </w:pPr>
        </w:pPrChange>
      </w:pPr>
      <w:r w:rsidRPr="00C17972">
        <w:rPr>
          <w:rFonts w:ascii="Times New Roman" w:hAnsi="Times New Roman" w:cs="Times New Roman"/>
          <w:sz w:val="22"/>
          <w:szCs w:val="22"/>
        </w:rPr>
        <w:t xml:space="preserve">Concentration </w:t>
      </w:r>
      <w:r w:rsidR="002112B0" w:rsidRPr="00C17972">
        <w:rPr>
          <w:rFonts w:ascii="Times New Roman" w:hAnsi="Times New Roman" w:cs="Times New Roman"/>
          <w:sz w:val="22"/>
          <w:szCs w:val="22"/>
        </w:rPr>
        <w:t>with height and distance</w:t>
      </w:r>
    </w:p>
    <w:p w14:paraId="7F8D4CB0" w14:textId="5CF9A0B8" w:rsidR="001A0283" w:rsidRPr="006947B3" w:rsidRDefault="00906DFE" w:rsidP="00BB7157">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Seed concentration decreased with distance and height at </w:t>
      </w:r>
      <w:r w:rsidR="001212FE" w:rsidRPr="006947B3">
        <w:rPr>
          <w:rFonts w:ascii="Times New Roman" w:hAnsi="Times New Roman"/>
          <w:szCs w:val="24"/>
        </w:rPr>
        <w:t xml:space="preserve">both </w:t>
      </w:r>
      <w:r w:rsidR="005C34D2" w:rsidRPr="006947B3">
        <w:rPr>
          <w:rFonts w:ascii="Times New Roman" w:hAnsi="Times New Roman"/>
          <w:szCs w:val="24"/>
        </w:rPr>
        <w:t xml:space="preserve">the </w:t>
      </w:r>
      <w:r w:rsidRPr="006947B3">
        <w:rPr>
          <w:rFonts w:ascii="Times New Roman" w:hAnsi="Times New Roman"/>
          <w:szCs w:val="24"/>
        </w:rPr>
        <w:t xml:space="preserve">source </w:t>
      </w:r>
      <w:r w:rsidR="00DF7EA8" w:rsidRPr="006947B3">
        <w:rPr>
          <w:rFonts w:ascii="Times New Roman" w:hAnsi="Times New Roman"/>
          <w:szCs w:val="24"/>
        </w:rPr>
        <w:t>and outside of the source</w:t>
      </w:r>
      <w:r w:rsidR="00BA6388" w:rsidRPr="006947B3">
        <w:rPr>
          <w:rFonts w:ascii="Times New Roman" w:hAnsi="Times New Roman"/>
          <w:szCs w:val="24"/>
        </w:rPr>
        <w:t xml:space="preserve"> (Fig</w:t>
      </w:r>
      <w:r w:rsidR="00A62C2E" w:rsidRPr="006947B3">
        <w:rPr>
          <w:rFonts w:ascii="Times New Roman" w:hAnsi="Times New Roman"/>
          <w:szCs w:val="24"/>
        </w:rPr>
        <w:t>.</w:t>
      </w:r>
      <w:r w:rsidR="00F971FB" w:rsidRPr="006947B3">
        <w:rPr>
          <w:rFonts w:ascii="Times New Roman" w:hAnsi="Times New Roman"/>
          <w:szCs w:val="24"/>
        </w:rPr>
        <w:t xml:space="preserve"> </w:t>
      </w:r>
      <w:r w:rsidR="00B47948" w:rsidRPr="006947B3">
        <w:rPr>
          <w:rFonts w:ascii="Times New Roman" w:hAnsi="Times New Roman"/>
          <w:szCs w:val="24"/>
        </w:rPr>
        <w:t>4</w:t>
      </w:r>
      <w:r w:rsidR="00F971FB" w:rsidRPr="006947B3">
        <w:rPr>
          <w:rFonts w:ascii="Times New Roman" w:hAnsi="Times New Roman"/>
          <w:szCs w:val="24"/>
        </w:rPr>
        <w:t xml:space="preserve"> and </w:t>
      </w:r>
      <w:r w:rsidR="00B47948" w:rsidRPr="006947B3">
        <w:rPr>
          <w:rFonts w:ascii="Times New Roman" w:hAnsi="Times New Roman"/>
          <w:szCs w:val="24"/>
        </w:rPr>
        <w:t>5</w:t>
      </w:r>
      <w:r w:rsidR="00BA6388" w:rsidRPr="006947B3">
        <w:rPr>
          <w:rFonts w:ascii="Times New Roman" w:hAnsi="Times New Roman"/>
          <w:szCs w:val="24"/>
        </w:rPr>
        <w:t>)</w:t>
      </w:r>
      <w:r w:rsidRPr="006947B3">
        <w:rPr>
          <w:rFonts w:ascii="Times New Roman" w:hAnsi="Times New Roman"/>
          <w:szCs w:val="24"/>
        </w:rPr>
        <w:t xml:space="preserve">. </w:t>
      </w:r>
      <w:r w:rsidR="004967D1" w:rsidRPr="006947B3">
        <w:rPr>
          <w:rFonts w:ascii="Times New Roman" w:hAnsi="Times New Roman"/>
          <w:szCs w:val="24"/>
        </w:rPr>
        <w:t>The c</w:t>
      </w:r>
      <w:r w:rsidR="00E84F16" w:rsidRPr="006947B3">
        <w:rPr>
          <w:rFonts w:ascii="Times New Roman" w:hAnsi="Times New Roman"/>
          <w:szCs w:val="24"/>
        </w:rPr>
        <w:t xml:space="preserve">oncentration </w:t>
      </w:r>
      <w:r w:rsidR="00397E15" w:rsidRPr="006947B3">
        <w:rPr>
          <w:rFonts w:ascii="Times New Roman" w:hAnsi="Times New Roman"/>
          <w:szCs w:val="24"/>
        </w:rPr>
        <w:t xml:space="preserve">variation </w:t>
      </w:r>
      <w:r w:rsidR="00E84F16" w:rsidRPr="006947B3">
        <w:rPr>
          <w:rFonts w:ascii="Times New Roman" w:hAnsi="Times New Roman"/>
          <w:szCs w:val="24"/>
        </w:rPr>
        <w:t xml:space="preserve">with height followed a negative power function. </w:t>
      </w:r>
      <w:r w:rsidR="00FB0B71" w:rsidRPr="006947B3">
        <w:rPr>
          <w:rFonts w:ascii="Times New Roman" w:hAnsi="Times New Roman"/>
          <w:szCs w:val="24"/>
        </w:rPr>
        <w:t>The concentration was max</w:t>
      </w:r>
      <w:r w:rsidR="00F62E52" w:rsidRPr="006947B3">
        <w:rPr>
          <w:rFonts w:ascii="Times New Roman" w:hAnsi="Times New Roman"/>
          <w:szCs w:val="24"/>
        </w:rPr>
        <w:t>imized</w:t>
      </w:r>
      <w:r w:rsidR="00FB0B71" w:rsidRPr="006947B3">
        <w:rPr>
          <w:rFonts w:ascii="Times New Roman" w:hAnsi="Times New Roman"/>
          <w:szCs w:val="24"/>
        </w:rPr>
        <w:t xml:space="preserve"> at the lowest height and decreased </w:t>
      </w:r>
      <w:r w:rsidR="00E84F16" w:rsidRPr="006947B3">
        <w:rPr>
          <w:rFonts w:ascii="Times New Roman" w:hAnsi="Times New Roman"/>
          <w:szCs w:val="24"/>
        </w:rPr>
        <w:t xml:space="preserve">rapidly </w:t>
      </w:r>
      <w:r w:rsidR="00FB0B71" w:rsidRPr="006947B3">
        <w:rPr>
          <w:rFonts w:ascii="Times New Roman" w:hAnsi="Times New Roman"/>
          <w:szCs w:val="24"/>
        </w:rPr>
        <w:t>with height</w:t>
      </w:r>
      <w:r w:rsidR="00B33C5B" w:rsidRPr="006947B3">
        <w:rPr>
          <w:rFonts w:ascii="Times New Roman" w:hAnsi="Times New Roman"/>
          <w:szCs w:val="24"/>
        </w:rPr>
        <w:t xml:space="preserve"> </w:t>
      </w:r>
      <w:r w:rsidR="00F9109A" w:rsidRPr="006947B3">
        <w:rPr>
          <w:rFonts w:ascii="Times New Roman" w:hAnsi="Times New Roman"/>
          <w:szCs w:val="24"/>
        </w:rPr>
        <w:t>(</w:t>
      </w:r>
      <w:r w:rsidR="00B33C5B" w:rsidRPr="006947B3">
        <w:rPr>
          <w:rFonts w:ascii="Times New Roman" w:hAnsi="Times New Roman"/>
          <w:szCs w:val="24"/>
        </w:rPr>
        <w:t xml:space="preserve">Fig. </w:t>
      </w:r>
      <w:r w:rsidR="00B47948" w:rsidRPr="006947B3">
        <w:rPr>
          <w:rFonts w:ascii="Times New Roman" w:hAnsi="Times New Roman"/>
          <w:szCs w:val="24"/>
        </w:rPr>
        <w:t>5</w:t>
      </w:r>
      <w:r w:rsidR="00F9109A" w:rsidRPr="006947B3">
        <w:rPr>
          <w:rFonts w:ascii="Times New Roman" w:hAnsi="Times New Roman"/>
          <w:szCs w:val="24"/>
        </w:rPr>
        <w:t>).</w:t>
      </w:r>
      <w:r w:rsidR="00B52E24" w:rsidRPr="006947B3">
        <w:rPr>
          <w:rFonts w:ascii="Times New Roman" w:hAnsi="Times New Roman"/>
          <w:szCs w:val="24"/>
        </w:rPr>
        <w:t xml:space="preserve"> </w:t>
      </w:r>
      <w:r w:rsidR="00886E03" w:rsidRPr="006947B3">
        <w:rPr>
          <w:rFonts w:ascii="Times New Roman" w:hAnsi="Times New Roman"/>
          <w:szCs w:val="24"/>
        </w:rPr>
        <w:t xml:space="preserve">The rapid variation occurred from ground level to 5 m. </w:t>
      </w:r>
      <w:r w:rsidR="00B52E24" w:rsidRPr="006947B3">
        <w:rPr>
          <w:rFonts w:ascii="Times New Roman" w:hAnsi="Times New Roman"/>
          <w:szCs w:val="24"/>
        </w:rPr>
        <w:t>At 10</w:t>
      </w:r>
      <w:r w:rsidR="007D7D1D" w:rsidRPr="006947B3">
        <w:rPr>
          <w:rFonts w:ascii="Times New Roman" w:hAnsi="Times New Roman"/>
          <w:szCs w:val="24"/>
        </w:rPr>
        <w:t>-</w:t>
      </w:r>
      <w:r w:rsidR="00B52E24" w:rsidRPr="006947B3">
        <w:rPr>
          <w:rFonts w:ascii="Times New Roman" w:hAnsi="Times New Roman"/>
          <w:szCs w:val="24"/>
        </w:rPr>
        <w:t xml:space="preserve"> to 100</w:t>
      </w:r>
      <w:r w:rsidR="007D7D1D" w:rsidRPr="006947B3">
        <w:rPr>
          <w:rFonts w:ascii="Times New Roman" w:hAnsi="Times New Roman"/>
          <w:szCs w:val="24"/>
        </w:rPr>
        <w:t>-</w:t>
      </w:r>
      <w:r w:rsidR="00B52E24" w:rsidRPr="006947B3">
        <w:rPr>
          <w:rFonts w:ascii="Times New Roman" w:hAnsi="Times New Roman"/>
          <w:szCs w:val="24"/>
        </w:rPr>
        <w:t>m heights, the</w:t>
      </w:r>
      <w:r w:rsidR="0074303E" w:rsidRPr="006947B3">
        <w:rPr>
          <w:rFonts w:ascii="Times New Roman" w:hAnsi="Times New Roman"/>
          <w:szCs w:val="24"/>
        </w:rPr>
        <w:t xml:space="preserve"> concentration decreased slowly and the</w:t>
      </w:r>
      <w:r w:rsidR="00B52E24" w:rsidRPr="006947B3">
        <w:rPr>
          <w:rFonts w:ascii="Times New Roman" w:hAnsi="Times New Roman"/>
          <w:szCs w:val="24"/>
        </w:rPr>
        <w:t xml:space="preserve"> variation was small.</w:t>
      </w:r>
    </w:p>
    <w:p w14:paraId="6AC3F744" w14:textId="5FDE6C4D" w:rsidR="00A84D2B" w:rsidRPr="006947B3" w:rsidRDefault="00751D85">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As shown in Fig</w:t>
      </w:r>
      <w:r w:rsidR="00A62C2E" w:rsidRPr="006947B3">
        <w:rPr>
          <w:rFonts w:ascii="Times New Roman" w:hAnsi="Times New Roman"/>
          <w:szCs w:val="24"/>
        </w:rPr>
        <w:t>.</w:t>
      </w:r>
      <w:r w:rsidR="00B47948" w:rsidRPr="006947B3">
        <w:rPr>
          <w:rFonts w:ascii="Times New Roman" w:hAnsi="Times New Roman"/>
          <w:szCs w:val="24"/>
        </w:rPr>
        <w:t xml:space="preserve"> 4</w:t>
      </w:r>
      <w:r w:rsidR="000043B7" w:rsidRPr="006947B3">
        <w:rPr>
          <w:rFonts w:ascii="Times New Roman" w:hAnsi="Times New Roman"/>
          <w:szCs w:val="24"/>
        </w:rPr>
        <w:t xml:space="preserve"> </w:t>
      </w:r>
      <w:r w:rsidR="0031235D" w:rsidRPr="006947B3">
        <w:rPr>
          <w:rFonts w:ascii="Times New Roman" w:hAnsi="Times New Roman"/>
          <w:szCs w:val="24"/>
        </w:rPr>
        <w:t xml:space="preserve">and </w:t>
      </w:r>
      <w:r w:rsidR="00B47948" w:rsidRPr="006947B3">
        <w:rPr>
          <w:rFonts w:ascii="Times New Roman" w:hAnsi="Times New Roman"/>
          <w:szCs w:val="24"/>
        </w:rPr>
        <w:t>5</w:t>
      </w:r>
      <w:r w:rsidRPr="006947B3">
        <w:rPr>
          <w:rFonts w:ascii="Times New Roman" w:hAnsi="Times New Roman"/>
          <w:szCs w:val="24"/>
        </w:rPr>
        <w:t xml:space="preserve">, </w:t>
      </w:r>
      <w:r w:rsidR="00146CC1" w:rsidRPr="006947B3">
        <w:rPr>
          <w:rFonts w:ascii="Times New Roman" w:hAnsi="Times New Roman"/>
          <w:szCs w:val="24"/>
        </w:rPr>
        <w:t>seeds</w:t>
      </w:r>
      <w:r w:rsidRPr="006947B3">
        <w:rPr>
          <w:rFonts w:ascii="Times New Roman" w:hAnsi="Times New Roman"/>
          <w:szCs w:val="24"/>
        </w:rPr>
        <w:t xml:space="preserve"> were </w:t>
      </w:r>
      <w:r w:rsidR="00624BAA" w:rsidRPr="006947B3">
        <w:rPr>
          <w:rFonts w:ascii="Times New Roman" w:hAnsi="Times New Roman"/>
          <w:szCs w:val="24"/>
        </w:rPr>
        <w:t xml:space="preserve">found at heights of 80 </w:t>
      </w:r>
      <w:r w:rsidR="00B8627A" w:rsidRPr="006947B3">
        <w:rPr>
          <w:rFonts w:ascii="Times New Roman" w:hAnsi="Times New Roman"/>
          <w:szCs w:val="24"/>
        </w:rPr>
        <w:t>to</w:t>
      </w:r>
      <w:r w:rsidR="00EA0B86" w:rsidRPr="006947B3">
        <w:rPr>
          <w:rFonts w:ascii="Times New Roman" w:hAnsi="Times New Roman"/>
          <w:szCs w:val="24"/>
        </w:rPr>
        <w:t xml:space="preserve"> </w:t>
      </w:r>
      <w:r w:rsidR="00624BAA" w:rsidRPr="006947B3">
        <w:rPr>
          <w:rFonts w:ascii="Times New Roman" w:hAnsi="Times New Roman"/>
          <w:szCs w:val="24"/>
        </w:rPr>
        <w:t>100 m (0</w:t>
      </w:r>
      <w:r w:rsidRPr="006947B3">
        <w:rPr>
          <w:rFonts w:ascii="Times New Roman" w:hAnsi="Times New Roman"/>
          <w:szCs w:val="24"/>
        </w:rPr>
        <w:t>-</w:t>
      </w:r>
      <w:r w:rsidR="00624BAA" w:rsidRPr="006947B3">
        <w:rPr>
          <w:rFonts w:ascii="Times New Roman" w:hAnsi="Times New Roman"/>
          <w:szCs w:val="24"/>
        </w:rPr>
        <w:t>10</w:t>
      </w:r>
      <w:r w:rsidR="00146CC1" w:rsidRPr="006947B3">
        <w:rPr>
          <w:rFonts w:ascii="Times New Roman" w:hAnsi="Times New Roman"/>
          <w:szCs w:val="24"/>
        </w:rPr>
        <w:t>%</w:t>
      </w:r>
      <w:r w:rsidR="00A569C5" w:rsidRPr="006947B3">
        <w:rPr>
          <w:rFonts w:ascii="Times New Roman" w:hAnsi="Times New Roman"/>
          <w:szCs w:val="24"/>
        </w:rPr>
        <w:t xml:space="preserve"> of</w:t>
      </w:r>
      <w:r w:rsidR="00FF7E30" w:rsidRPr="006947B3">
        <w:rPr>
          <w:rFonts w:ascii="Times New Roman" w:hAnsi="Times New Roman"/>
          <w:szCs w:val="24"/>
        </w:rPr>
        <w:t xml:space="preserve"> source</w:t>
      </w:r>
      <w:r w:rsidR="00A569C5" w:rsidRPr="006947B3">
        <w:rPr>
          <w:rFonts w:ascii="Times New Roman" w:hAnsi="Times New Roman"/>
          <w:szCs w:val="24"/>
        </w:rPr>
        <w:t xml:space="preserve"> </w:t>
      </w:r>
      <w:r w:rsidR="00736DDA" w:rsidRPr="006947B3">
        <w:rPr>
          <w:rFonts w:ascii="Times New Roman" w:hAnsi="Times New Roman"/>
          <w:szCs w:val="24"/>
        </w:rPr>
        <w:t>concentration</w:t>
      </w:r>
      <w:r w:rsidRPr="006947B3">
        <w:rPr>
          <w:rFonts w:ascii="Times New Roman" w:hAnsi="Times New Roman"/>
          <w:szCs w:val="24"/>
        </w:rPr>
        <w:t>), which</w:t>
      </w:r>
      <w:r w:rsidR="00275F1E" w:rsidRPr="006947B3">
        <w:rPr>
          <w:rFonts w:ascii="Times New Roman" w:hAnsi="Times New Roman"/>
          <w:szCs w:val="24"/>
        </w:rPr>
        <w:t xml:space="preserve"> </w:t>
      </w:r>
      <w:r w:rsidR="005F7EE9" w:rsidRPr="006947B3">
        <w:rPr>
          <w:rFonts w:ascii="Times New Roman" w:hAnsi="Times New Roman"/>
          <w:szCs w:val="24"/>
        </w:rPr>
        <w:t>was about</w:t>
      </w:r>
      <w:r w:rsidR="00381F67" w:rsidRPr="006947B3">
        <w:rPr>
          <w:rFonts w:ascii="Times New Roman" w:hAnsi="Times New Roman"/>
          <w:szCs w:val="24"/>
        </w:rPr>
        <w:t xml:space="preserve"> </w:t>
      </w:r>
      <w:r w:rsidR="000728FA" w:rsidRPr="006947B3">
        <w:rPr>
          <w:rFonts w:ascii="Times New Roman" w:hAnsi="Times New Roman"/>
          <w:szCs w:val="24"/>
        </w:rPr>
        <w:t xml:space="preserve">0 to 0.05 </w:t>
      </w:r>
      <w:r w:rsidR="007914F7" w:rsidRPr="006947B3">
        <w:rPr>
          <w:rFonts w:ascii="Times New Roman" w:hAnsi="Times New Roman"/>
          <w:szCs w:val="24"/>
        </w:rPr>
        <w:t>seed</w:t>
      </w:r>
      <w:r w:rsidR="00381F67" w:rsidRPr="006947B3">
        <w:rPr>
          <w:rFonts w:ascii="Times New Roman" w:hAnsi="Times New Roman"/>
          <w:szCs w:val="24"/>
        </w:rPr>
        <w:t>s/m3</w:t>
      </w:r>
      <w:r w:rsidRPr="006947B3">
        <w:rPr>
          <w:rFonts w:ascii="Times New Roman" w:hAnsi="Times New Roman"/>
          <w:szCs w:val="24"/>
        </w:rPr>
        <w:t xml:space="preserve">.  Therefore, </w:t>
      </w:r>
      <w:r w:rsidR="00C902C7" w:rsidRPr="006947B3">
        <w:rPr>
          <w:rFonts w:ascii="Times New Roman" w:hAnsi="Times New Roman"/>
          <w:szCs w:val="24"/>
        </w:rPr>
        <w:t>seed</w:t>
      </w:r>
      <w:r w:rsidR="00F62E52" w:rsidRPr="006947B3">
        <w:rPr>
          <w:rFonts w:ascii="Times New Roman" w:hAnsi="Times New Roman"/>
          <w:szCs w:val="24"/>
        </w:rPr>
        <w:t>s</w:t>
      </w:r>
      <w:r w:rsidRPr="006947B3">
        <w:rPr>
          <w:rFonts w:ascii="Times New Roman" w:hAnsi="Times New Roman"/>
          <w:szCs w:val="24"/>
        </w:rPr>
        <w:t xml:space="preserve"> can be dispersed </w:t>
      </w:r>
      <w:r w:rsidR="00436176" w:rsidRPr="006947B3">
        <w:rPr>
          <w:rFonts w:ascii="Times New Roman" w:hAnsi="Times New Roman"/>
          <w:szCs w:val="24"/>
        </w:rPr>
        <w:t>to</w:t>
      </w:r>
      <w:r w:rsidRPr="006947B3">
        <w:rPr>
          <w:rFonts w:ascii="Times New Roman" w:hAnsi="Times New Roman"/>
          <w:szCs w:val="24"/>
        </w:rPr>
        <w:t xml:space="preserve"> a high altitude</w:t>
      </w:r>
      <w:r w:rsidR="00D255F2" w:rsidRPr="006947B3">
        <w:rPr>
          <w:rFonts w:ascii="Times New Roman" w:hAnsi="Times New Roman"/>
          <w:szCs w:val="24"/>
        </w:rPr>
        <w:t xml:space="preserve"> and potentially to a far distance</w:t>
      </w:r>
      <w:r w:rsidRPr="006947B3">
        <w:rPr>
          <w:rFonts w:ascii="Times New Roman" w:hAnsi="Times New Roman"/>
          <w:szCs w:val="24"/>
        </w:rPr>
        <w:t xml:space="preserve">. </w:t>
      </w:r>
    </w:p>
    <w:p w14:paraId="7AF1EB4D" w14:textId="18EE9F27" w:rsidR="00FD161D" w:rsidRPr="006947B3" w:rsidRDefault="001610AE">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At </w:t>
      </w:r>
      <w:r w:rsidR="00014D06" w:rsidRPr="006947B3">
        <w:rPr>
          <w:rFonts w:ascii="Times New Roman" w:hAnsi="Times New Roman"/>
          <w:szCs w:val="24"/>
        </w:rPr>
        <w:t>20</w:t>
      </w:r>
      <w:r w:rsidR="00B8627A" w:rsidRPr="006947B3">
        <w:rPr>
          <w:rFonts w:ascii="Times New Roman" w:hAnsi="Times New Roman"/>
          <w:szCs w:val="24"/>
        </w:rPr>
        <w:t xml:space="preserve"> to </w:t>
      </w:r>
      <w:r w:rsidR="00014D06" w:rsidRPr="006947B3">
        <w:rPr>
          <w:rFonts w:ascii="Times New Roman" w:hAnsi="Times New Roman"/>
          <w:szCs w:val="24"/>
        </w:rPr>
        <w:t>40 m downwi</w:t>
      </w:r>
      <w:r w:rsidR="003B39CF" w:rsidRPr="006947B3">
        <w:rPr>
          <w:rFonts w:ascii="Times New Roman" w:hAnsi="Times New Roman"/>
          <w:szCs w:val="24"/>
        </w:rPr>
        <w:t>nd</w:t>
      </w:r>
      <w:r w:rsidR="003C7224" w:rsidRPr="006947B3">
        <w:rPr>
          <w:rFonts w:ascii="Times New Roman" w:hAnsi="Times New Roman"/>
          <w:szCs w:val="24"/>
        </w:rPr>
        <w:t xml:space="preserve"> and at</w:t>
      </w:r>
      <w:r w:rsidR="00332AAA" w:rsidRPr="006947B3">
        <w:rPr>
          <w:rFonts w:ascii="Times New Roman" w:hAnsi="Times New Roman"/>
          <w:szCs w:val="24"/>
        </w:rPr>
        <w:t xml:space="preserve"> lower </w:t>
      </w:r>
      <w:r w:rsidR="003C7224" w:rsidRPr="006947B3">
        <w:rPr>
          <w:rFonts w:ascii="Times New Roman" w:hAnsi="Times New Roman"/>
          <w:szCs w:val="24"/>
        </w:rPr>
        <w:t>h</w:t>
      </w:r>
      <w:r w:rsidR="00332AAA" w:rsidRPr="006947B3">
        <w:rPr>
          <w:rFonts w:ascii="Times New Roman" w:hAnsi="Times New Roman"/>
          <w:szCs w:val="24"/>
        </w:rPr>
        <w:t>e</w:t>
      </w:r>
      <w:r w:rsidR="003C7224" w:rsidRPr="006947B3">
        <w:rPr>
          <w:rFonts w:ascii="Times New Roman" w:hAnsi="Times New Roman"/>
          <w:szCs w:val="24"/>
        </w:rPr>
        <w:t>ights (&lt;10 m)</w:t>
      </w:r>
      <w:r w:rsidR="00014D06" w:rsidRPr="006947B3">
        <w:rPr>
          <w:rFonts w:ascii="Times New Roman" w:hAnsi="Times New Roman"/>
          <w:szCs w:val="24"/>
        </w:rPr>
        <w:t xml:space="preserve">, seed concentration </w:t>
      </w:r>
      <w:r w:rsidR="00BC1925" w:rsidRPr="006947B3">
        <w:rPr>
          <w:rFonts w:ascii="Times New Roman" w:hAnsi="Times New Roman"/>
          <w:szCs w:val="24"/>
        </w:rPr>
        <w:t>was</w:t>
      </w:r>
      <w:r w:rsidR="00064549" w:rsidRPr="006947B3">
        <w:rPr>
          <w:rFonts w:ascii="Times New Roman" w:hAnsi="Times New Roman"/>
          <w:szCs w:val="24"/>
        </w:rPr>
        <w:t xml:space="preserve"> </w:t>
      </w:r>
      <w:r w:rsidR="00014D06" w:rsidRPr="006947B3">
        <w:rPr>
          <w:rFonts w:ascii="Times New Roman" w:hAnsi="Times New Roman"/>
          <w:szCs w:val="24"/>
        </w:rPr>
        <w:t>in the range</w:t>
      </w:r>
      <w:r w:rsidR="00B8627A" w:rsidRPr="006947B3">
        <w:rPr>
          <w:rFonts w:ascii="Times New Roman" w:hAnsi="Times New Roman"/>
          <w:szCs w:val="24"/>
        </w:rPr>
        <w:t xml:space="preserve"> of</w:t>
      </w:r>
      <w:r w:rsidR="00014D06" w:rsidRPr="006947B3">
        <w:rPr>
          <w:rFonts w:ascii="Times New Roman" w:hAnsi="Times New Roman"/>
          <w:szCs w:val="24"/>
        </w:rPr>
        <w:t xml:space="preserve"> </w:t>
      </w:r>
      <w:r w:rsidR="005D1921" w:rsidRPr="006947B3">
        <w:rPr>
          <w:rFonts w:ascii="Times New Roman" w:hAnsi="Times New Roman"/>
          <w:szCs w:val="24"/>
        </w:rPr>
        <w:t>2</w:t>
      </w:r>
      <w:r w:rsidR="0073231E" w:rsidRPr="006947B3">
        <w:rPr>
          <w:rFonts w:ascii="Times New Roman" w:hAnsi="Times New Roman"/>
          <w:szCs w:val="24"/>
        </w:rPr>
        <w:t>-9</w:t>
      </w:r>
      <w:r w:rsidR="00014D06" w:rsidRPr="006947B3">
        <w:rPr>
          <w:rFonts w:ascii="Times New Roman" w:hAnsi="Times New Roman"/>
          <w:szCs w:val="24"/>
        </w:rPr>
        <w:t xml:space="preserve">0% </w:t>
      </w:r>
      <w:r w:rsidR="00837362" w:rsidRPr="006947B3">
        <w:rPr>
          <w:rFonts w:ascii="Times New Roman" w:hAnsi="Times New Roman"/>
          <w:szCs w:val="24"/>
        </w:rPr>
        <w:t>(</w:t>
      </w:r>
      <w:r w:rsidR="00FC53DD" w:rsidRPr="006947B3">
        <w:rPr>
          <w:rFonts w:ascii="Times New Roman" w:hAnsi="Times New Roman"/>
          <w:szCs w:val="24"/>
        </w:rPr>
        <w:t xml:space="preserve">0.02 to 0.6 </w:t>
      </w:r>
      <w:r w:rsidR="007914F7" w:rsidRPr="006947B3">
        <w:rPr>
          <w:rFonts w:ascii="Times New Roman" w:hAnsi="Times New Roman"/>
          <w:szCs w:val="24"/>
        </w:rPr>
        <w:t>seed</w:t>
      </w:r>
      <w:r w:rsidR="00837362" w:rsidRPr="006947B3">
        <w:rPr>
          <w:rFonts w:ascii="Times New Roman" w:hAnsi="Times New Roman"/>
          <w:szCs w:val="24"/>
        </w:rPr>
        <w:t>s/m</w:t>
      </w:r>
      <w:r w:rsidR="00837362" w:rsidRPr="006947B3">
        <w:rPr>
          <w:rFonts w:ascii="Times New Roman" w:hAnsi="Times New Roman"/>
          <w:szCs w:val="24"/>
          <w:vertAlign w:val="superscript"/>
        </w:rPr>
        <w:t>3</w:t>
      </w:r>
      <w:r w:rsidR="00837362" w:rsidRPr="006947B3">
        <w:rPr>
          <w:rFonts w:ascii="Times New Roman" w:hAnsi="Times New Roman"/>
          <w:szCs w:val="24"/>
        </w:rPr>
        <w:t>)</w:t>
      </w:r>
      <w:r w:rsidR="006D5CCB" w:rsidRPr="006947B3">
        <w:rPr>
          <w:rFonts w:ascii="Times New Roman" w:hAnsi="Times New Roman"/>
          <w:szCs w:val="24"/>
        </w:rPr>
        <w:t xml:space="preserve"> </w:t>
      </w:r>
      <w:r w:rsidR="00437E53" w:rsidRPr="006947B3">
        <w:rPr>
          <w:rFonts w:ascii="Times New Roman" w:hAnsi="Times New Roman"/>
          <w:szCs w:val="24"/>
        </w:rPr>
        <w:t>of the</w:t>
      </w:r>
      <w:r w:rsidR="00014D06" w:rsidRPr="006947B3">
        <w:rPr>
          <w:rFonts w:ascii="Times New Roman" w:hAnsi="Times New Roman"/>
          <w:szCs w:val="24"/>
        </w:rPr>
        <w:t xml:space="preserve"> source</w:t>
      </w:r>
      <w:r w:rsidR="00437E53" w:rsidRPr="006947B3">
        <w:rPr>
          <w:rFonts w:ascii="Times New Roman" w:hAnsi="Times New Roman"/>
          <w:szCs w:val="24"/>
        </w:rPr>
        <w:t xml:space="preserve"> concentration</w:t>
      </w:r>
      <w:r w:rsidR="00440AEA" w:rsidRPr="006947B3">
        <w:rPr>
          <w:rFonts w:ascii="Times New Roman" w:hAnsi="Times New Roman"/>
          <w:szCs w:val="24"/>
        </w:rPr>
        <w:t xml:space="preserve"> (</w:t>
      </w:r>
      <w:r w:rsidR="001E58E4" w:rsidRPr="006947B3">
        <w:rPr>
          <w:rFonts w:ascii="Times New Roman" w:hAnsi="Times New Roman"/>
          <w:szCs w:val="24"/>
        </w:rPr>
        <w:t xml:space="preserve">Fig. </w:t>
      </w:r>
      <w:r w:rsidR="00B47948" w:rsidRPr="006947B3">
        <w:rPr>
          <w:rFonts w:ascii="Times New Roman" w:hAnsi="Times New Roman"/>
          <w:szCs w:val="24"/>
        </w:rPr>
        <w:t>4</w:t>
      </w:r>
      <w:r w:rsidR="00440AEA" w:rsidRPr="006947B3">
        <w:rPr>
          <w:rFonts w:ascii="Times New Roman" w:hAnsi="Times New Roman"/>
          <w:szCs w:val="24"/>
        </w:rPr>
        <w:t>)</w:t>
      </w:r>
      <w:r w:rsidR="00014D06" w:rsidRPr="006947B3">
        <w:rPr>
          <w:rFonts w:ascii="Times New Roman" w:hAnsi="Times New Roman"/>
          <w:szCs w:val="24"/>
        </w:rPr>
        <w:t xml:space="preserve">.  </w:t>
      </w:r>
      <w:r w:rsidR="002864A3" w:rsidRPr="006947B3">
        <w:rPr>
          <w:rFonts w:ascii="Times New Roman" w:hAnsi="Times New Roman"/>
          <w:szCs w:val="24"/>
        </w:rPr>
        <w:t xml:space="preserve">At </w:t>
      </w:r>
      <w:r w:rsidR="00B8627A" w:rsidRPr="006947B3">
        <w:rPr>
          <w:rFonts w:ascii="Times New Roman" w:hAnsi="Times New Roman"/>
          <w:szCs w:val="24"/>
        </w:rPr>
        <w:t xml:space="preserve">a </w:t>
      </w:r>
      <w:r w:rsidR="002864A3" w:rsidRPr="006947B3">
        <w:rPr>
          <w:rFonts w:ascii="Times New Roman" w:hAnsi="Times New Roman"/>
          <w:szCs w:val="24"/>
        </w:rPr>
        <w:t xml:space="preserve">further distance </w:t>
      </w:r>
      <w:r w:rsidR="00B8627A" w:rsidRPr="006947B3">
        <w:rPr>
          <w:rFonts w:ascii="Times New Roman" w:hAnsi="Times New Roman"/>
          <w:szCs w:val="24"/>
        </w:rPr>
        <w:t xml:space="preserve">of </w:t>
      </w:r>
      <w:r w:rsidR="002864A3" w:rsidRPr="006947B3">
        <w:rPr>
          <w:rFonts w:ascii="Times New Roman" w:hAnsi="Times New Roman"/>
          <w:szCs w:val="24"/>
        </w:rPr>
        <w:t>40-70 m</w:t>
      </w:r>
      <w:r w:rsidR="003B778B" w:rsidRPr="006947B3">
        <w:rPr>
          <w:rFonts w:ascii="Times New Roman" w:hAnsi="Times New Roman"/>
          <w:szCs w:val="24"/>
        </w:rPr>
        <w:t xml:space="preserve"> at low</w:t>
      </w:r>
      <w:r w:rsidR="00452474" w:rsidRPr="006947B3">
        <w:rPr>
          <w:rFonts w:ascii="Times New Roman" w:hAnsi="Times New Roman"/>
          <w:szCs w:val="24"/>
        </w:rPr>
        <w:t xml:space="preserve"> </w:t>
      </w:r>
      <w:r w:rsidR="00BD75FF" w:rsidRPr="006947B3">
        <w:rPr>
          <w:rFonts w:ascii="Times New Roman" w:hAnsi="Times New Roman"/>
          <w:szCs w:val="24"/>
        </w:rPr>
        <w:t>heights</w:t>
      </w:r>
      <w:r w:rsidR="00452474" w:rsidRPr="006947B3">
        <w:rPr>
          <w:rFonts w:ascii="Times New Roman" w:hAnsi="Times New Roman"/>
          <w:szCs w:val="24"/>
        </w:rPr>
        <w:t xml:space="preserve"> (&lt;10 m)</w:t>
      </w:r>
      <w:r w:rsidR="002864A3" w:rsidRPr="006947B3">
        <w:rPr>
          <w:rFonts w:ascii="Times New Roman" w:hAnsi="Times New Roman"/>
          <w:szCs w:val="24"/>
        </w:rPr>
        <w:t xml:space="preserve">, </w:t>
      </w:r>
      <w:r w:rsidR="00BF3DE5" w:rsidRPr="006947B3">
        <w:rPr>
          <w:rFonts w:ascii="Times New Roman" w:hAnsi="Times New Roman"/>
          <w:szCs w:val="24"/>
        </w:rPr>
        <w:t>2</w:t>
      </w:r>
      <w:r w:rsidR="00A5314B" w:rsidRPr="006947B3">
        <w:rPr>
          <w:rFonts w:ascii="Times New Roman" w:hAnsi="Times New Roman"/>
          <w:szCs w:val="24"/>
        </w:rPr>
        <w:t xml:space="preserve"> to </w:t>
      </w:r>
      <w:r w:rsidR="00BF3DE5" w:rsidRPr="006947B3">
        <w:rPr>
          <w:rFonts w:ascii="Times New Roman" w:hAnsi="Times New Roman"/>
          <w:szCs w:val="24"/>
        </w:rPr>
        <w:t>2</w:t>
      </w:r>
      <w:r w:rsidR="00A5314B" w:rsidRPr="006947B3">
        <w:rPr>
          <w:rFonts w:ascii="Times New Roman" w:hAnsi="Times New Roman"/>
          <w:szCs w:val="24"/>
        </w:rPr>
        <w:t>0%</w:t>
      </w:r>
      <w:r w:rsidR="004643BC" w:rsidRPr="006947B3">
        <w:rPr>
          <w:rFonts w:ascii="Times New Roman" w:hAnsi="Times New Roman"/>
          <w:szCs w:val="24"/>
        </w:rPr>
        <w:t xml:space="preserve"> (</w:t>
      </w:r>
      <w:r w:rsidR="00EE7396" w:rsidRPr="006947B3">
        <w:rPr>
          <w:rFonts w:ascii="Times New Roman" w:hAnsi="Times New Roman"/>
          <w:szCs w:val="24"/>
        </w:rPr>
        <w:t xml:space="preserve">0.02 to </w:t>
      </w:r>
      <w:r w:rsidR="002F2719" w:rsidRPr="006947B3">
        <w:rPr>
          <w:rFonts w:ascii="Times New Roman" w:hAnsi="Times New Roman"/>
          <w:szCs w:val="24"/>
        </w:rPr>
        <w:t xml:space="preserve">0.3 </w:t>
      </w:r>
      <w:r w:rsidR="007914F7" w:rsidRPr="006947B3">
        <w:rPr>
          <w:rFonts w:ascii="Times New Roman" w:hAnsi="Times New Roman"/>
          <w:szCs w:val="24"/>
        </w:rPr>
        <w:t>seed</w:t>
      </w:r>
      <w:r w:rsidR="004643BC" w:rsidRPr="006947B3">
        <w:rPr>
          <w:rFonts w:ascii="Times New Roman" w:hAnsi="Times New Roman"/>
          <w:szCs w:val="24"/>
        </w:rPr>
        <w:t>s/m</w:t>
      </w:r>
      <w:r w:rsidR="004643BC" w:rsidRPr="006947B3">
        <w:rPr>
          <w:rFonts w:ascii="Times New Roman" w:hAnsi="Times New Roman"/>
          <w:szCs w:val="24"/>
          <w:vertAlign w:val="superscript"/>
        </w:rPr>
        <w:t>3</w:t>
      </w:r>
      <w:r w:rsidR="004643BC" w:rsidRPr="006947B3">
        <w:rPr>
          <w:rFonts w:ascii="Times New Roman" w:hAnsi="Times New Roman"/>
          <w:szCs w:val="24"/>
        </w:rPr>
        <w:t xml:space="preserve">) </w:t>
      </w:r>
      <w:r w:rsidR="00B8627A" w:rsidRPr="006947B3">
        <w:rPr>
          <w:rFonts w:ascii="Times New Roman" w:hAnsi="Times New Roman"/>
          <w:szCs w:val="24"/>
        </w:rPr>
        <w:t xml:space="preserve">of </w:t>
      </w:r>
      <w:r w:rsidR="004643BC" w:rsidRPr="006947B3">
        <w:rPr>
          <w:rFonts w:ascii="Times New Roman" w:hAnsi="Times New Roman"/>
          <w:szCs w:val="24"/>
        </w:rPr>
        <w:t xml:space="preserve">seed concentration remained. </w:t>
      </w:r>
      <w:r w:rsidR="00014D06" w:rsidRPr="006947B3">
        <w:rPr>
          <w:rFonts w:ascii="Times New Roman" w:hAnsi="Times New Roman"/>
          <w:szCs w:val="24"/>
        </w:rPr>
        <w:t xml:space="preserve"> </w:t>
      </w:r>
      <w:r w:rsidR="00040618" w:rsidRPr="006947B3">
        <w:rPr>
          <w:rFonts w:ascii="Times New Roman" w:hAnsi="Times New Roman"/>
          <w:szCs w:val="24"/>
        </w:rPr>
        <w:t xml:space="preserve">At </w:t>
      </w:r>
      <w:r w:rsidR="001F109D" w:rsidRPr="006947B3">
        <w:rPr>
          <w:rFonts w:ascii="Times New Roman" w:hAnsi="Times New Roman"/>
          <w:szCs w:val="24"/>
        </w:rPr>
        <w:t>70</w:t>
      </w:r>
      <w:r w:rsidR="00806F3B" w:rsidRPr="006947B3">
        <w:rPr>
          <w:rFonts w:ascii="Times New Roman" w:hAnsi="Times New Roman"/>
          <w:szCs w:val="24"/>
        </w:rPr>
        <w:t>-15</w:t>
      </w:r>
      <w:r w:rsidRPr="006947B3">
        <w:rPr>
          <w:rFonts w:ascii="Times New Roman" w:hAnsi="Times New Roman"/>
          <w:szCs w:val="24"/>
        </w:rPr>
        <w:t>0 m i</w:t>
      </w:r>
      <w:r w:rsidR="00A84D2B" w:rsidRPr="006947B3">
        <w:rPr>
          <w:rFonts w:ascii="Times New Roman" w:hAnsi="Times New Roman"/>
          <w:szCs w:val="24"/>
        </w:rPr>
        <w:t>n the downwind direction</w:t>
      </w:r>
      <w:r w:rsidR="00751D85" w:rsidRPr="006947B3">
        <w:rPr>
          <w:rFonts w:ascii="Times New Roman" w:hAnsi="Times New Roman"/>
          <w:szCs w:val="24"/>
        </w:rPr>
        <w:t xml:space="preserve">, many concentrations in the air </w:t>
      </w:r>
      <w:r w:rsidR="00FC306A" w:rsidRPr="006947B3">
        <w:rPr>
          <w:rFonts w:ascii="Times New Roman" w:hAnsi="Times New Roman"/>
          <w:szCs w:val="24"/>
        </w:rPr>
        <w:t xml:space="preserve">(all </w:t>
      </w:r>
      <w:r w:rsidR="00AD757C" w:rsidRPr="006947B3">
        <w:rPr>
          <w:rFonts w:ascii="Times New Roman" w:hAnsi="Times New Roman"/>
          <w:szCs w:val="24"/>
        </w:rPr>
        <w:t>heights</w:t>
      </w:r>
      <w:r w:rsidR="00FC306A" w:rsidRPr="006947B3">
        <w:rPr>
          <w:rFonts w:ascii="Times New Roman" w:hAnsi="Times New Roman"/>
          <w:szCs w:val="24"/>
        </w:rPr>
        <w:t xml:space="preserve">) </w:t>
      </w:r>
      <w:r w:rsidR="00751D85" w:rsidRPr="006947B3">
        <w:rPr>
          <w:rFonts w:ascii="Times New Roman" w:hAnsi="Times New Roman"/>
          <w:szCs w:val="24"/>
        </w:rPr>
        <w:t>were on the order of 0</w:t>
      </w:r>
      <w:r w:rsidR="00B8627A" w:rsidRPr="006947B3">
        <w:rPr>
          <w:rFonts w:ascii="Times New Roman" w:hAnsi="Times New Roman"/>
          <w:szCs w:val="24"/>
        </w:rPr>
        <w:t xml:space="preserve"> to </w:t>
      </w:r>
      <w:r w:rsidR="00751D85" w:rsidRPr="006947B3">
        <w:rPr>
          <w:rFonts w:ascii="Times New Roman" w:hAnsi="Times New Roman"/>
          <w:szCs w:val="24"/>
        </w:rPr>
        <w:t>5% of the concentration at the source</w:t>
      </w:r>
      <w:r w:rsidR="00FD7952" w:rsidRPr="006947B3">
        <w:rPr>
          <w:rFonts w:ascii="Times New Roman" w:hAnsi="Times New Roman"/>
          <w:szCs w:val="24"/>
        </w:rPr>
        <w:t xml:space="preserve"> (</w:t>
      </w:r>
      <w:r w:rsidR="00A22527" w:rsidRPr="006947B3">
        <w:rPr>
          <w:rFonts w:ascii="Times New Roman" w:hAnsi="Times New Roman"/>
          <w:szCs w:val="24"/>
        </w:rPr>
        <w:t xml:space="preserve">about </w:t>
      </w:r>
      <w:r w:rsidR="003E7E5A" w:rsidRPr="006947B3">
        <w:rPr>
          <w:rFonts w:ascii="Times New Roman" w:hAnsi="Times New Roman"/>
          <w:szCs w:val="24"/>
        </w:rPr>
        <w:t xml:space="preserve">0 to </w:t>
      </w:r>
      <w:r w:rsidR="00AC05AE" w:rsidRPr="006947B3">
        <w:rPr>
          <w:rFonts w:ascii="Times New Roman" w:hAnsi="Times New Roman"/>
          <w:szCs w:val="24"/>
        </w:rPr>
        <w:t>0.05</w:t>
      </w:r>
      <w:r w:rsidR="00A22527" w:rsidRPr="006947B3">
        <w:rPr>
          <w:rFonts w:ascii="Times New Roman" w:hAnsi="Times New Roman"/>
          <w:szCs w:val="24"/>
        </w:rPr>
        <w:t xml:space="preserve"> </w:t>
      </w:r>
      <w:r w:rsidR="007914F7" w:rsidRPr="006947B3">
        <w:rPr>
          <w:rFonts w:ascii="Times New Roman" w:hAnsi="Times New Roman"/>
          <w:szCs w:val="24"/>
        </w:rPr>
        <w:t>seed</w:t>
      </w:r>
      <w:r w:rsidR="00A22527" w:rsidRPr="006947B3">
        <w:rPr>
          <w:rFonts w:ascii="Times New Roman" w:hAnsi="Times New Roman"/>
          <w:szCs w:val="24"/>
        </w:rPr>
        <w:t>s/m</w:t>
      </w:r>
      <w:r w:rsidR="00A22527" w:rsidRPr="006947B3">
        <w:rPr>
          <w:rFonts w:ascii="Times New Roman" w:hAnsi="Times New Roman"/>
          <w:szCs w:val="24"/>
          <w:vertAlign w:val="superscript"/>
        </w:rPr>
        <w:t>3</w:t>
      </w:r>
      <w:r w:rsidR="00FD7952" w:rsidRPr="006947B3">
        <w:rPr>
          <w:rFonts w:ascii="Times New Roman" w:hAnsi="Times New Roman"/>
          <w:szCs w:val="24"/>
        </w:rPr>
        <w:t>)</w:t>
      </w:r>
      <w:r w:rsidR="00751D85" w:rsidRPr="006947B3">
        <w:rPr>
          <w:rFonts w:ascii="Times New Roman" w:hAnsi="Times New Roman"/>
          <w:szCs w:val="24"/>
        </w:rPr>
        <w:t>.</w:t>
      </w:r>
    </w:p>
    <w:p w14:paraId="2DDCF5FD" w14:textId="7FE2F8F8" w:rsidR="00C4053B" w:rsidRPr="00C17972" w:rsidRDefault="00C4053B" w:rsidP="00BB7157">
      <w:pPr>
        <w:pStyle w:val="Heading2"/>
        <w:spacing w:line="480" w:lineRule="auto"/>
        <w:rPr>
          <w:rFonts w:ascii="Times New Roman" w:hAnsi="Times New Roman"/>
          <w:sz w:val="22"/>
          <w:szCs w:val="22"/>
        </w:rPr>
        <w:pPrChange w:id="603" w:author="Liu, Jun" w:date="2016-12-06T09:41:00Z">
          <w:pPr>
            <w:pStyle w:val="Heading2"/>
          </w:pPr>
        </w:pPrChange>
      </w:pPr>
      <w:r w:rsidRPr="00C17972">
        <w:rPr>
          <w:rFonts w:ascii="Times New Roman" w:hAnsi="Times New Roman" w:cs="Times New Roman"/>
          <w:sz w:val="22"/>
          <w:szCs w:val="22"/>
        </w:rPr>
        <w:lastRenderedPageBreak/>
        <w:t>Deposition with distance</w:t>
      </w:r>
    </w:p>
    <w:p w14:paraId="730F553F" w14:textId="41764AFD" w:rsidR="00056E9E" w:rsidRPr="006947B3" w:rsidRDefault="00F977DF" w:rsidP="00BB7157">
      <w:pPr>
        <w:autoSpaceDE w:val="0"/>
        <w:autoSpaceDN w:val="0"/>
        <w:adjustRightInd w:val="0"/>
        <w:spacing w:after="0" w:line="480" w:lineRule="auto"/>
        <w:ind w:firstLine="720"/>
        <w:rPr>
          <w:rFonts w:ascii="Times New Roman" w:hAnsi="Times New Roman"/>
          <w:szCs w:val="24"/>
        </w:rPr>
        <w:pPrChange w:id="604" w:author="Liu, Jun" w:date="2016-12-06T09:41:00Z">
          <w:pPr>
            <w:autoSpaceDE w:val="0"/>
            <w:autoSpaceDN w:val="0"/>
            <w:adjustRightInd w:val="0"/>
            <w:spacing w:after="0" w:line="480" w:lineRule="auto"/>
            <w:ind w:firstLine="720"/>
          </w:pPr>
        </w:pPrChange>
      </w:pPr>
      <w:r w:rsidRPr="00BB7157">
        <w:rPr>
          <w:rFonts w:ascii="Times New Roman" w:hAnsi="Times New Roman"/>
          <w:szCs w:val="24"/>
          <w:highlight w:val="yellow"/>
          <w:rPrChange w:id="605" w:author="Liu, Jun" w:date="2016-12-06T09:40:00Z">
            <w:rPr>
              <w:rFonts w:ascii="Times New Roman" w:hAnsi="Times New Roman"/>
              <w:szCs w:val="24"/>
            </w:rPr>
          </w:rPrChange>
        </w:rPr>
        <w:t>Seed</w:t>
      </w:r>
      <w:r w:rsidR="00751D85" w:rsidRPr="00BB7157">
        <w:rPr>
          <w:rFonts w:ascii="Times New Roman" w:hAnsi="Times New Roman"/>
          <w:szCs w:val="24"/>
          <w:highlight w:val="yellow"/>
          <w:rPrChange w:id="606" w:author="Liu, Jun" w:date="2016-12-06T09:40:00Z">
            <w:rPr>
              <w:rFonts w:ascii="Times New Roman" w:hAnsi="Times New Roman"/>
              <w:szCs w:val="24"/>
            </w:rPr>
          </w:rPrChange>
        </w:rPr>
        <w:t xml:space="preserve"> deposition with distance followed a negative-power </w:t>
      </w:r>
      <w:r w:rsidR="00C042BD" w:rsidRPr="00BB7157">
        <w:rPr>
          <w:highlight w:val="yellow"/>
          <w:rPrChange w:id="607" w:author="Liu, Jun" w:date="2016-12-06T09:40:00Z">
            <w:rPr/>
          </w:rPrChange>
        </w:rPr>
        <w:fldChar w:fldCharType="begin"/>
      </w:r>
      <w:r w:rsidR="00C042BD" w:rsidRPr="00BB7157">
        <w:rPr>
          <w:highlight w:val="yellow"/>
          <w:rPrChange w:id="608" w:author="Liu, Jun" w:date="2016-12-06T09:40:00Z">
            <w:rPr/>
          </w:rPrChange>
        </w:rPr>
        <w:instrText xml:space="preserve"> HYPERLINK "https://www.google.com/search?biw=1517&amp;bih=741&amp;q=logarithmic&amp;spell=1&amp;sa=X&amp;ei=40_FU8flJ8mVyAT5i4H4Aw&amp;ved=0CBoQvwUoAA" </w:instrText>
      </w:r>
      <w:r w:rsidR="00C042BD" w:rsidRPr="00BB7157">
        <w:rPr>
          <w:highlight w:val="yellow"/>
          <w:rPrChange w:id="609" w:author="Liu, Jun" w:date="2016-12-06T09:40:00Z">
            <w:rPr/>
          </w:rPrChange>
        </w:rPr>
        <w:fldChar w:fldCharType="separate"/>
      </w:r>
      <w:r w:rsidR="00751D85" w:rsidRPr="00BB7157">
        <w:rPr>
          <w:rFonts w:ascii="Times New Roman" w:hAnsi="Times New Roman"/>
          <w:szCs w:val="24"/>
          <w:highlight w:val="yellow"/>
          <w:rPrChange w:id="610" w:author="Liu, Jun" w:date="2016-12-06T09:40:00Z">
            <w:rPr>
              <w:rFonts w:ascii="Times New Roman" w:hAnsi="Times New Roman"/>
              <w:szCs w:val="24"/>
            </w:rPr>
          </w:rPrChange>
        </w:rPr>
        <w:t>exponential</w:t>
      </w:r>
      <w:r w:rsidR="00C042BD" w:rsidRPr="00BB7157">
        <w:rPr>
          <w:rFonts w:ascii="Times New Roman" w:hAnsi="Times New Roman"/>
          <w:szCs w:val="24"/>
          <w:highlight w:val="yellow"/>
          <w:rPrChange w:id="611" w:author="Liu, Jun" w:date="2016-12-06T09:40:00Z">
            <w:rPr>
              <w:rFonts w:ascii="Times New Roman" w:hAnsi="Times New Roman"/>
              <w:szCs w:val="24"/>
            </w:rPr>
          </w:rPrChange>
        </w:rPr>
        <w:fldChar w:fldCharType="end"/>
      </w:r>
      <w:r w:rsidR="00751D85" w:rsidRPr="00BB7157">
        <w:rPr>
          <w:rFonts w:ascii="Times New Roman" w:hAnsi="Times New Roman"/>
          <w:szCs w:val="24"/>
          <w:highlight w:val="yellow"/>
          <w:rPrChange w:id="612" w:author="Liu, Jun" w:date="2016-12-06T09:40:00Z">
            <w:rPr>
              <w:rFonts w:ascii="Times New Roman" w:hAnsi="Times New Roman"/>
              <w:szCs w:val="24"/>
            </w:rPr>
          </w:rPrChange>
        </w:rPr>
        <w:t xml:space="preserve"> curve (</w:t>
      </w:r>
      <w:r w:rsidR="00A62C2E" w:rsidRPr="00BB7157">
        <w:rPr>
          <w:rFonts w:ascii="Times New Roman" w:hAnsi="Times New Roman"/>
          <w:szCs w:val="24"/>
          <w:highlight w:val="yellow"/>
          <w:rPrChange w:id="613" w:author="Liu, Jun" w:date="2016-12-06T09:40:00Z">
            <w:rPr>
              <w:rFonts w:ascii="Times New Roman" w:hAnsi="Times New Roman"/>
              <w:szCs w:val="24"/>
            </w:rPr>
          </w:rPrChange>
        </w:rPr>
        <w:t xml:space="preserve">Fig. </w:t>
      </w:r>
      <w:r w:rsidR="00B47948" w:rsidRPr="00BB7157">
        <w:rPr>
          <w:rFonts w:ascii="Times New Roman" w:hAnsi="Times New Roman"/>
          <w:szCs w:val="24"/>
          <w:highlight w:val="yellow"/>
          <w:rPrChange w:id="614" w:author="Liu, Jun" w:date="2016-12-06T09:40:00Z">
            <w:rPr>
              <w:rFonts w:ascii="Times New Roman" w:hAnsi="Times New Roman"/>
              <w:szCs w:val="24"/>
            </w:rPr>
          </w:rPrChange>
        </w:rPr>
        <w:t>6</w:t>
      </w:r>
      <w:r w:rsidR="00751D85" w:rsidRPr="00BB7157">
        <w:rPr>
          <w:rFonts w:ascii="Times New Roman" w:hAnsi="Times New Roman"/>
          <w:szCs w:val="24"/>
          <w:highlight w:val="yellow"/>
          <w:rPrChange w:id="615" w:author="Liu, Jun" w:date="2016-12-06T09:40:00Z">
            <w:rPr>
              <w:rFonts w:ascii="Times New Roman" w:hAnsi="Times New Roman"/>
              <w:szCs w:val="24"/>
            </w:rPr>
          </w:rPrChange>
        </w:rPr>
        <w:t>). The deposition dec</w:t>
      </w:r>
      <w:r w:rsidR="001411A9" w:rsidRPr="00BB7157">
        <w:rPr>
          <w:rFonts w:ascii="Times New Roman" w:hAnsi="Times New Roman"/>
          <w:szCs w:val="24"/>
          <w:highlight w:val="yellow"/>
          <w:rPrChange w:id="616" w:author="Liu, Jun" w:date="2016-12-06T09:40:00Z">
            <w:rPr>
              <w:rFonts w:ascii="Times New Roman" w:hAnsi="Times New Roman"/>
              <w:szCs w:val="24"/>
            </w:rPr>
          </w:rPrChange>
        </w:rPr>
        <w:t>reased to 4</w:t>
      </w:r>
      <w:r w:rsidR="00482B57" w:rsidRPr="00BB7157">
        <w:rPr>
          <w:rFonts w:ascii="Times New Roman" w:hAnsi="Times New Roman"/>
          <w:szCs w:val="24"/>
          <w:highlight w:val="yellow"/>
          <w:rPrChange w:id="617" w:author="Liu, Jun" w:date="2016-12-06T09:40:00Z">
            <w:rPr>
              <w:rFonts w:ascii="Times New Roman" w:hAnsi="Times New Roman"/>
              <w:szCs w:val="24"/>
            </w:rPr>
          </w:rPrChange>
        </w:rPr>
        <w:t>3</w:t>
      </w:r>
      <w:r w:rsidR="00751D85" w:rsidRPr="00BB7157">
        <w:rPr>
          <w:rFonts w:ascii="Times New Roman" w:hAnsi="Times New Roman"/>
          <w:szCs w:val="24"/>
          <w:highlight w:val="yellow"/>
          <w:rPrChange w:id="618" w:author="Liu, Jun" w:date="2016-12-06T09:40:00Z">
            <w:rPr>
              <w:rFonts w:ascii="Times New Roman" w:hAnsi="Times New Roman"/>
              <w:szCs w:val="24"/>
            </w:rPr>
          </w:rPrChange>
        </w:rPr>
        <w:t xml:space="preserve">% </w:t>
      </w:r>
      <w:r w:rsidR="00743968" w:rsidRPr="00BB7157">
        <w:rPr>
          <w:rFonts w:ascii="Times New Roman" w:hAnsi="Times New Roman"/>
          <w:szCs w:val="24"/>
          <w:highlight w:val="yellow"/>
          <w:rPrChange w:id="619" w:author="Liu, Jun" w:date="2016-12-06T09:40:00Z">
            <w:rPr>
              <w:rFonts w:ascii="Times New Roman" w:hAnsi="Times New Roman"/>
              <w:szCs w:val="24"/>
            </w:rPr>
          </w:rPrChange>
        </w:rPr>
        <w:t>(</w:t>
      </w:r>
      <w:r w:rsidR="00E055E9" w:rsidRPr="00BB7157">
        <w:rPr>
          <w:rFonts w:ascii="Times New Roman" w:hAnsi="Times New Roman"/>
          <w:szCs w:val="24"/>
          <w:highlight w:val="yellow"/>
          <w:rPrChange w:id="620" w:author="Liu, Jun" w:date="2016-12-06T09:40:00Z">
            <w:rPr>
              <w:rFonts w:ascii="Times New Roman" w:hAnsi="Times New Roman"/>
              <w:szCs w:val="24"/>
            </w:rPr>
          </w:rPrChange>
        </w:rPr>
        <w:t xml:space="preserve">0.018 </w:t>
      </w:r>
      <w:r w:rsidR="007914F7" w:rsidRPr="00BB7157">
        <w:rPr>
          <w:rFonts w:ascii="Times New Roman" w:hAnsi="Times New Roman"/>
          <w:szCs w:val="24"/>
          <w:highlight w:val="yellow"/>
          <w:rPrChange w:id="621" w:author="Liu, Jun" w:date="2016-12-06T09:40:00Z">
            <w:rPr>
              <w:rFonts w:ascii="Times New Roman" w:hAnsi="Times New Roman"/>
              <w:szCs w:val="24"/>
            </w:rPr>
          </w:rPrChange>
        </w:rPr>
        <w:t>seed</w:t>
      </w:r>
      <w:r w:rsidR="00743968" w:rsidRPr="00BB7157">
        <w:rPr>
          <w:rFonts w:ascii="Times New Roman" w:hAnsi="Times New Roman"/>
          <w:szCs w:val="24"/>
          <w:highlight w:val="yellow"/>
          <w:rPrChange w:id="622" w:author="Liu, Jun" w:date="2016-12-06T09:40:00Z">
            <w:rPr>
              <w:rFonts w:ascii="Times New Roman" w:hAnsi="Times New Roman"/>
              <w:szCs w:val="24"/>
            </w:rPr>
          </w:rPrChange>
        </w:rPr>
        <w:t>s/m</w:t>
      </w:r>
      <w:r w:rsidR="00743968" w:rsidRPr="00BB7157">
        <w:rPr>
          <w:rFonts w:ascii="Times New Roman" w:hAnsi="Times New Roman"/>
          <w:szCs w:val="24"/>
          <w:highlight w:val="yellow"/>
          <w:vertAlign w:val="superscript"/>
          <w:rPrChange w:id="623" w:author="Liu, Jun" w:date="2016-12-06T09:40:00Z">
            <w:rPr>
              <w:rFonts w:ascii="Times New Roman" w:hAnsi="Times New Roman"/>
              <w:szCs w:val="24"/>
              <w:vertAlign w:val="superscript"/>
            </w:rPr>
          </w:rPrChange>
        </w:rPr>
        <w:t>2</w:t>
      </w:r>
      <w:r w:rsidR="00743968" w:rsidRPr="00BB7157">
        <w:rPr>
          <w:rFonts w:ascii="Times New Roman" w:hAnsi="Times New Roman"/>
          <w:szCs w:val="24"/>
          <w:highlight w:val="yellow"/>
          <w:rPrChange w:id="624" w:author="Liu, Jun" w:date="2016-12-06T09:40:00Z">
            <w:rPr>
              <w:rFonts w:ascii="Times New Roman" w:hAnsi="Times New Roman"/>
              <w:szCs w:val="24"/>
            </w:rPr>
          </w:rPrChange>
        </w:rPr>
        <w:t xml:space="preserve">/s) </w:t>
      </w:r>
      <w:r w:rsidR="00751D85" w:rsidRPr="00BB7157">
        <w:rPr>
          <w:rFonts w:ascii="Times New Roman" w:hAnsi="Times New Roman"/>
          <w:szCs w:val="24"/>
          <w:highlight w:val="yellow"/>
          <w:rPrChange w:id="625" w:author="Liu, Jun" w:date="2016-12-06T09:40:00Z">
            <w:rPr>
              <w:rFonts w:ascii="Times New Roman" w:hAnsi="Times New Roman"/>
              <w:szCs w:val="24"/>
            </w:rPr>
          </w:rPrChange>
        </w:rPr>
        <w:t xml:space="preserve">at </w:t>
      </w:r>
      <w:r w:rsidR="00606598" w:rsidRPr="00BB7157">
        <w:rPr>
          <w:rFonts w:ascii="Times New Roman" w:hAnsi="Times New Roman"/>
          <w:szCs w:val="24"/>
          <w:highlight w:val="yellow"/>
          <w:rPrChange w:id="626" w:author="Liu, Jun" w:date="2016-12-06T09:40:00Z">
            <w:rPr>
              <w:rFonts w:ascii="Times New Roman" w:hAnsi="Times New Roman"/>
              <w:szCs w:val="24"/>
            </w:rPr>
          </w:rPrChange>
        </w:rPr>
        <w:t>22</w:t>
      </w:r>
      <w:r w:rsidR="00751D85" w:rsidRPr="00BB7157">
        <w:rPr>
          <w:rFonts w:ascii="Times New Roman" w:hAnsi="Times New Roman"/>
          <w:szCs w:val="24"/>
          <w:highlight w:val="yellow"/>
          <w:rPrChange w:id="627" w:author="Liu, Jun" w:date="2016-12-06T09:40:00Z">
            <w:rPr>
              <w:rFonts w:ascii="Times New Roman" w:hAnsi="Times New Roman"/>
              <w:szCs w:val="24"/>
            </w:rPr>
          </w:rPrChange>
        </w:rPr>
        <w:t xml:space="preserve"> m from the source field edge. Then, deposition gradually decreased with dis</w:t>
      </w:r>
      <w:r w:rsidR="008962B8" w:rsidRPr="00BB7157">
        <w:rPr>
          <w:rFonts w:ascii="Times New Roman" w:hAnsi="Times New Roman"/>
          <w:szCs w:val="24"/>
          <w:highlight w:val="yellow"/>
          <w:rPrChange w:id="628" w:author="Liu, Jun" w:date="2016-12-06T09:40:00Z">
            <w:rPr>
              <w:rFonts w:ascii="Times New Roman" w:hAnsi="Times New Roman"/>
              <w:szCs w:val="24"/>
            </w:rPr>
          </w:rPrChange>
        </w:rPr>
        <w:t xml:space="preserve">tance. </w:t>
      </w:r>
      <w:r w:rsidR="00B83A57" w:rsidRPr="00BB7157">
        <w:rPr>
          <w:rFonts w:ascii="Times New Roman" w:hAnsi="Times New Roman"/>
          <w:szCs w:val="24"/>
          <w:highlight w:val="yellow"/>
          <w:rPrChange w:id="629" w:author="Liu, Jun" w:date="2016-12-06T09:40:00Z">
            <w:rPr>
              <w:rFonts w:ascii="Times New Roman" w:hAnsi="Times New Roman"/>
              <w:szCs w:val="24"/>
            </w:rPr>
          </w:rPrChange>
        </w:rPr>
        <w:t>At</w:t>
      </w:r>
      <w:r w:rsidR="008962B8" w:rsidRPr="00BB7157">
        <w:rPr>
          <w:rFonts w:ascii="Times New Roman" w:hAnsi="Times New Roman"/>
          <w:szCs w:val="24"/>
          <w:highlight w:val="yellow"/>
          <w:rPrChange w:id="630" w:author="Liu, Jun" w:date="2016-12-06T09:40:00Z">
            <w:rPr>
              <w:rFonts w:ascii="Times New Roman" w:hAnsi="Times New Roman"/>
              <w:szCs w:val="24"/>
            </w:rPr>
          </w:rPrChange>
        </w:rPr>
        <w:t xml:space="preserve"> 32</w:t>
      </w:r>
      <w:r w:rsidR="00751D85" w:rsidRPr="00BB7157">
        <w:rPr>
          <w:rFonts w:ascii="Times New Roman" w:hAnsi="Times New Roman"/>
          <w:szCs w:val="24"/>
          <w:highlight w:val="yellow"/>
          <w:rPrChange w:id="631" w:author="Liu, Jun" w:date="2016-12-06T09:40:00Z">
            <w:rPr>
              <w:rFonts w:ascii="Times New Roman" w:hAnsi="Times New Roman"/>
              <w:szCs w:val="24"/>
            </w:rPr>
          </w:rPrChange>
        </w:rPr>
        <w:t>0 to 480 m, the average deposi</w:t>
      </w:r>
      <w:r w:rsidR="007D7AD8" w:rsidRPr="00BB7157">
        <w:rPr>
          <w:rFonts w:ascii="Times New Roman" w:hAnsi="Times New Roman"/>
          <w:szCs w:val="24"/>
          <w:highlight w:val="yellow"/>
          <w:rPrChange w:id="632" w:author="Liu, Jun" w:date="2016-12-06T09:40:00Z">
            <w:rPr>
              <w:rFonts w:ascii="Times New Roman" w:hAnsi="Times New Roman"/>
              <w:szCs w:val="24"/>
            </w:rPr>
          </w:rPrChange>
        </w:rPr>
        <w:t xml:space="preserve">tion was </w:t>
      </w:r>
      <w:r w:rsidR="00B27B6B" w:rsidRPr="00BB7157">
        <w:rPr>
          <w:rFonts w:ascii="Times New Roman" w:hAnsi="Times New Roman"/>
          <w:szCs w:val="24"/>
          <w:highlight w:val="yellow"/>
          <w:rPrChange w:id="633" w:author="Liu, Jun" w:date="2016-12-06T09:40:00Z">
            <w:rPr>
              <w:rFonts w:ascii="Times New Roman" w:hAnsi="Times New Roman"/>
              <w:szCs w:val="24"/>
            </w:rPr>
          </w:rPrChange>
        </w:rPr>
        <w:t>1.8 to 3.9</w:t>
      </w:r>
      <w:r w:rsidR="00751D85" w:rsidRPr="00BB7157">
        <w:rPr>
          <w:rFonts w:ascii="Times New Roman" w:hAnsi="Times New Roman"/>
          <w:szCs w:val="24"/>
          <w:highlight w:val="yellow"/>
          <w:rPrChange w:id="634" w:author="Liu, Jun" w:date="2016-12-06T09:40:00Z">
            <w:rPr>
              <w:rFonts w:ascii="Times New Roman" w:hAnsi="Times New Roman"/>
              <w:szCs w:val="24"/>
            </w:rPr>
          </w:rPrChange>
        </w:rPr>
        <w:t>%</w:t>
      </w:r>
      <w:r w:rsidR="006720D3" w:rsidRPr="00BB7157">
        <w:rPr>
          <w:rFonts w:ascii="Times New Roman" w:hAnsi="Times New Roman"/>
          <w:szCs w:val="24"/>
          <w:highlight w:val="yellow"/>
          <w:rPrChange w:id="635" w:author="Liu, Jun" w:date="2016-12-06T09:40:00Z">
            <w:rPr>
              <w:rFonts w:ascii="Times New Roman" w:hAnsi="Times New Roman"/>
              <w:szCs w:val="24"/>
            </w:rPr>
          </w:rPrChange>
        </w:rPr>
        <w:t xml:space="preserve"> (</w:t>
      </w:r>
      <w:r w:rsidR="00B27B6B" w:rsidRPr="00BB7157">
        <w:rPr>
          <w:rFonts w:ascii="Times New Roman" w:hAnsi="Times New Roman"/>
          <w:szCs w:val="24"/>
          <w:highlight w:val="yellow"/>
          <w:rPrChange w:id="636" w:author="Liu, Jun" w:date="2016-12-06T09:40:00Z">
            <w:rPr>
              <w:rFonts w:ascii="Times New Roman" w:hAnsi="Times New Roman"/>
              <w:szCs w:val="24"/>
            </w:rPr>
          </w:rPrChange>
        </w:rPr>
        <w:t xml:space="preserve">0.0025 to 0.0018 </w:t>
      </w:r>
      <w:r w:rsidR="007914F7" w:rsidRPr="00BB7157">
        <w:rPr>
          <w:rFonts w:ascii="Times New Roman" w:hAnsi="Times New Roman"/>
          <w:szCs w:val="24"/>
          <w:highlight w:val="yellow"/>
          <w:rPrChange w:id="637" w:author="Liu, Jun" w:date="2016-12-06T09:40:00Z">
            <w:rPr>
              <w:rFonts w:ascii="Times New Roman" w:hAnsi="Times New Roman"/>
              <w:szCs w:val="24"/>
            </w:rPr>
          </w:rPrChange>
        </w:rPr>
        <w:t>seed</w:t>
      </w:r>
      <w:r w:rsidR="006720D3" w:rsidRPr="00BB7157">
        <w:rPr>
          <w:rFonts w:ascii="Times New Roman" w:hAnsi="Times New Roman"/>
          <w:szCs w:val="24"/>
          <w:highlight w:val="yellow"/>
          <w:rPrChange w:id="638" w:author="Liu, Jun" w:date="2016-12-06T09:40:00Z">
            <w:rPr>
              <w:rFonts w:ascii="Times New Roman" w:hAnsi="Times New Roman"/>
              <w:szCs w:val="24"/>
            </w:rPr>
          </w:rPrChange>
        </w:rPr>
        <w:t>s/m</w:t>
      </w:r>
      <w:r w:rsidR="006720D3" w:rsidRPr="00BB7157">
        <w:rPr>
          <w:rFonts w:ascii="Times New Roman" w:hAnsi="Times New Roman"/>
          <w:szCs w:val="24"/>
          <w:highlight w:val="yellow"/>
          <w:vertAlign w:val="superscript"/>
          <w:rPrChange w:id="639" w:author="Liu, Jun" w:date="2016-12-06T09:40:00Z">
            <w:rPr>
              <w:rFonts w:ascii="Times New Roman" w:hAnsi="Times New Roman"/>
              <w:szCs w:val="24"/>
              <w:vertAlign w:val="superscript"/>
            </w:rPr>
          </w:rPrChange>
        </w:rPr>
        <w:t>2</w:t>
      </w:r>
      <w:r w:rsidR="006720D3" w:rsidRPr="00BB7157">
        <w:rPr>
          <w:rFonts w:ascii="Times New Roman" w:hAnsi="Times New Roman"/>
          <w:szCs w:val="24"/>
          <w:highlight w:val="yellow"/>
          <w:rPrChange w:id="640" w:author="Liu, Jun" w:date="2016-12-06T09:40:00Z">
            <w:rPr>
              <w:rFonts w:ascii="Times New Roman" w:hAnsi="Times New Roman"/>
              <w:szCs w:val="24"/>
            </w:rPr>
          </w:rPrChange>
        </w:rPr>
        <w:t>/s)</w:t>
      </w:r>
      <w:r w:rsidR="0077494C" w:rsidRPr="00BB7157">
        <w:rPr>
          <w:rFonts w:ascii="Times New Roman" w:hAnsi="Times New Roman"/>
          <w:szCs w:val="24"/>
          <w:highlight w:val="yellow"/>
          <w:rPrChange w:id="641" w:author="Liu, Jun" w:date="2016-12-06T09:40:00Z">
            <w:rPr>
              <w:rFonts w:ascii="Times New Roman" w:hAnsi="Times New Roman"/>
              <w:szCs w:val="24"/>
            </w:rPr>
          </w:rPrChange>
        </w:rPr>
        <w:t>. At 1000 m, seed</w:t>
      </w:r>
      <w:r w:rsidR="00751D85" w:rsidRPr="00BB7157">
        <w:rPr>
          <w:rFonts w:ascii="Times New Roman" w:hAnsi="Times New Roman"/>
          <w:szCs w:val="24"/>
          <w:highlight w:val="yellow"/>
          <w:rPrChange w:id="642" w:author="Liu, Jun" w:date="2016-12-06T09:40:00Z">
            <w:rPr>
              <w:rFonts w:ascii="Times New Roman" w:hAnsi="Times New Roman"/>
              <w:szCs w:val="24"/>
            </w:rPr>
          </w:rPrChange>
        </w:rPr>
        <w:t xml:space="preserve"> deposition decreased to 0.</w:t>
      </w:r>
    </w:p>
    <w:p w14:paraId="2E4657EF" w14:textId="753F91BB" w:rsidR="00751D85" w:rsidRPr="00C17972" w:rsidRDefault="00751D85" w:rsidP="00BB7157">
      <w:pPr>
        <w:pStyle w:val="Heading2"/>
        <w:spacing w:line="480" w:lineRule="auto"/>
        <w:rPr>
          <w:rFonts w:ascii="Times New Roman" w:hAnsi="Times New Roman"/>
          <w:sz w:val="22"/>
          <w:szCs w:val="22"/>
        </w:rPr>
        <w:pPrChange w:id="643" w:author="Liu, Jun" w:date="2016-12-06T09:41:00Z">
          <w:pPr>
            <w:pStyle w:val="Heading2"/>
          </w:pPr>
        </w:pPrChange>
      </w:pPr>
      <w:r w:rsidRPr="00C17972">
        <w:rPr>
          <w:rFonts w:ascii="Times New Roman" w:hAnsi="Times New Roman" w:cs="Times New Roman"/>
          <w:sz w:val="22"/>
          <w:szCs w:val="22"/>
        </w:rPr>
        <w:t>Influence of meteorological factors</w:t>
      </w:r>
    </w:p>
    <w:p w14:paraId="61461F46" w14:textId="3BE932F3" w:rsidR="00E22D27" w:rsidRPr="006947B3" w:rsidRDefault="00913567" w:rsidP="00BB7157">
      <w:pPr>
        <w:autoSpaceDE w:val="0"/>
        <w:autoSpaceDN w:val="0"/>
        <w:adjustRightInd w:val="0"/>
        <w:spacing w:after="0" w:line="480" w:lineRule="auto"/>
        <w:ind w:firstLine="720"/>
        <w:rPr>
          <w:rFonts w:ascii="Times New Roman" w:hAnsi="Times New Roman"/>
          <w:b/>
          <w:szCs w:val="24"/>
        </w:rPr>
        <w:pPrChange w:id="644" w:author="Liu, Jun" w:date="2016-12-06T09:41:00Z">
          <w:pPr>
            <w:autoSpaceDE w:val="0"/>
            <w:autoSpaceDN w:val="0"/>
            <w:adjustRightInd w:val="0"/>
            <w:spacing w:after="0" w:line="480" w:lineRule="auto"/>
            <w:ind w:firstLine="720"/>
          </w:pPr>
        </w:pPrChange>
      </w:pPr>
      <w:r w:rsidRPr="006947B3">
        <w:rPr>
          <w:rFonts w:ascii="Times New Roman" w:hAnsi="Times New Roman"/>
          <w:szCs w:val="24"/>
        </w:rPr>
        <w:t xml:space="preserve">The </w:t>
      </w:r>
      <w:r w:rsidR="009F573B" w:rsidRPr="006947B3">
        <w:rPr>
          <w:rFonts w:ascii="Times New Roman" w:hAnsi="Times New Roman"/>
          <w:szCs w:val="24"/>
        </w:rPr>
        <w:t>Pearson correlation coefficient</w:t>
      </w:r>
      <w:r w:rsidR="005A46A9" w:rsidRPr="006947B3">
        <w:rPr>
          <w:rFonts w:ascii="Times New Roman" w:hAnsi="Times New Roman"/>
          <w:szCs w:val="24"/>
        </w:rPr>
        <w:t xml:space="preserve"> (r)</w:t>
      </w:r>
      <w:r w:rsidR="009F573B" w:rsidRPr="006947B3">
        <w:rPr>
          <w:rFonts w:ascii="Times New Roman" w:hAnsi="Times New Roman"/>
          <w:szCs w:val="24"/>
        </w:rPr>
        <w:t xml:space="preserve">, which is applied extensively to test the linear correlation between two variables, was </w:t>
      </w:r>
      <w:r w:rsidR="006307D6" w:rsidRPr="006947B3">
        <w:rPr>
          <w:rFonts w:ascii="Times New Roman" w:hAnsi="Times New Roman"/>
          <w:szCs w:val="24"/>
        </w:rPr>
        <w:t>used</w:t>
      </w:r>
      <w:r w:rsidR="009F573B" w:rsidRPr="006947B3">
        <w:rPr>
          <w:rFonts w:ascii="Times New Roman" w:hAnsi="Times New Roman"/>
          <w:szCs w:val="24"/>
        </w:rPr>
        <w:t xml:space="preserve"> to estimate the correlation between the seed and meteorological parame</w:t>
      </w:r>
      <w:r w:rsidR="005A46A9" w:rsidRPr="006947B3">
        <w:rPr>
          <w:rFonts w:ascii="Times New Roman" w:hAnsi="Times New Roman"/>
          <w:szCs w:val="24"/>
        </w:rPr>
        <w:t>ters. A two-side</w:t>
      </w:r>
      <w:r w:rsidRPr="006947B3">
        <w:rPr>
          <w:rFonts w:ascii="Times New Roman" w:hAnsi="Times New Roman"/>
          <w:szCs w:val="24"/>
        </w:rPr>
        <w:t>d</w:t>
      </w:r>
      <w:r w:rsidR="005A46A9" w:rsidRPr="006947B3">
        <w:rPr>
          <w:rFonts w:ascii="Times New Roman" w:hAnsi="Times New Roman"/>
          <w:szCs w:val="24"/>
        </w:rPr>
        <w:t xml:space="preserve"> t-test was applied to give the significance (p-value). Usually the significance</w:t>
      </w:r>
      <w:r w:rsidR="000A0838" w:rsidRPr="006947B3">
        <w:rPr>
          <w:rFonts w:ascii="Times New Roman" w:hAnsi="Times New Roman"/>
          <w:szCs w:val="24"/>
        </w:rPr>
        <w:t xml:space="preserve"> level threshold </w:t>
      </w:r>
      <w:r w:rsidR="006307D6" w:rsidRPr="006947B3">
        <w:rPr>
          <w:rFonts w:ascii="Times New Roman" w:hAnsi="Times New Roman"/>
          <w:szCs w:val="24"/>
        </w:rPr>
        <w:t>(α-value)</w:t>
      </w:r>
      <w:r w:rsidR="005A46A9" w:rsidRPr="006947B3">
        <w:rPr>
          <w:rFonts w:ascii="Times New Roman" w:hAnsi="Times New Roman"/>
          <w:szCs w:val="24"/>
        </w:rPr>
        <w:t xml:space="preserve"> </w:t>
      </w:r>
      <w:r w:rsidR="000A0838" w:rsidRPr="006947B3">
        <w:rPr>
          <w:rFonts w:ascii="Times New Roman" w:hAnsi="Times New Roman"/>
          <w:szCs w:val="24"/>
        </w:rPr>
        <w:t>is chosen to be 0.05 or 0.01</w:t>
      </w:r>
      <w:r w:rsidRPr="006947B3">
        <w:rPr>
          <w:rFonts w:ascii="Times New Roman" w:hAnsi="Times New Roman"/>
          <w:szCs w:val="24"/>
        </w:rPr>
        <w:t>;</w:t>
      </w:r>
      <w:r w:rsidR="005A46A9" w:rsidRPr="006947B3">
        <w:rPr>
          <w:rFonts w:ascii="Times New Roman" w:hAnsi="Times New Roman"/>
          <w:szCs w:val="24"/>
        </w:rPr>
        <w:t xml:space="preserve"> however, </w:t>
      </w:r>
      <w:r w:rsidRPr="006947B3">
        <w:rPr>
          <w:rFonts w:ascii="Times New Roman" w:hAnsi="Times New Roman"/>
          <w:szCs w:val="24"/>
        </w:rPr>
        <w:t xml:space="preserve">we </w:t>
      </w:r>
      <w:r w:rsidR="004E5341" w:rsidRPr="006947B3">
        <w:rPr>
          <w:rFonts w:ascii="Times New Roman" w:hAnsi="Times New Roman"/>
          <w:szCs w:val="24"/>
        </w:rPr>
        <w:t>ran</w:t>
      </w:r>
      <w:r w:rsidRPr="006947B3">
        <w:rPr>
          <w:rFonts w:ascii="Times New Roman" w:hAnsi="Times New Roman"/>
          <w:szCs w:val="24"/>
        </w:rPr>
        <w:t xml:space="preserve"> </w:t>
      </w:r>
      <w:r w:rsidR="005A46A9" w:rsidRPr="006947B3">
        <w:rPr>
          <w:rFonts w:ascii="Times New Roman" w:hAnsi="Times New Roman"/>
          <w:szCs w:val="24"/>
        </w:rPr>
        <w:t>multiple tests</w:t>
      </w:r>
      <w:r w:rsidRPr="006947B3">
        <w:rPr>
          <w:rFonts w:ascii="Times New Roman" w:hAnsi="Times New Roman"/>
          <w:szCs w:val="24"/>
        </w:rPr>
        <w:t xml:space="preserve"> </w:t>
      </w:r>
      <w:r w:rsidR="005A46A9" w:rsidRPr="006947B3">
        <w:rPr>
          <w:rFonts w:ascii="Times New Roman" w:hAnsi="Times New Roman"/>
          <w:szCs w:val="24"/>
        </w:rPr>
        <w:t>on the same data</w:t>
      </w:r>
      <w:r w:rsidR="006307D6" w:rsidRPr="006947B3">
        <w:rPr>
          <w:rFonts w:ascii="Times New Roman" w:hAnsi="Times New Roman"/>
          <w:szCs w:val="24"/>
        </w:rPr>
        <w:t xml:space="preserve">, which means </w:t>
      </w:r>
      <w:r w:rsidR="000A0838" w:rsidRPr="006947B3">
        <w:rPr>
          <w:rFonts w:ascii="Times New Roman" w:hAnsi="Times New Roman"/>
          <w:szCs w:val="24"/>
        </w:rPr>
        <w:t xml:space="preserve">an </w:t>
      </w:r>
      <w:r w:rsidR="006307D6" w:rsidRPr="006947B3">
        <w:rPr>
          <w:rFonts w:ascii="Times New Roman" w:hAnsi="Times New Roman"/>
          <w:szCs w:val="24"/>
        </w:rPr>
        <w:t>adju</w:t>
      </w:r>
      <w:r w:rsidR="000A0838" w:rsidRPr="006947B3">
        <w:rPr>
          <w:rFonts w:ascii="Times New Roman" w:hAnsi="Times New Roman"/>
          <w:szCs w:val="24"/>
        </w:rPr>
        <w:t>stment to α-value</w:t>
      </w:r>
      <w:r w:rsidR="006307D6" w:rsidRPr="006947B3">
        <w:rPr>
          <w:rFonts w:ascii="Times New Roman" w:hAnsi="Times New Roman"/>
          <w:szCs w:val="24"/>
        </w:rPr>
        <w:t xml:space="preserve"> </w:t>
      </w:r>
      <w:r w:rsidR="00996668" w:rsidRPr="006947B3">
        <w:rPr>
          <w:rFonts w:ascii="Times New Roman" w:hAnsi="Times New Roman"/>
          <w:szCs w:val="24"/>
        </w:rPr>
        <w:t>was</w:t>
      </w:r>
      <w:r w:rsidR="006307D6" w:rsidRPr="006947B3">
        <w:rPr>
          <w:rFonts w:ascii="Times New Roman" w:hAnsi="Times New Roman"/>
          <w:szCs w:val="24"/>
        </w:rPr>
        <w:t xml:space="preserve"> required to avoid Type I errors.  In this study we adjusted the α-value by using</w:t>
      </w:r>
      <w:r w:rsidRPr="006947B3">
        <w:rPr>
          <w:rFonts w:ascii="Times New Roman" w:hAnsi="Times New Roman"/>
          <w:szCs w:val="24"/>
        </w:rPr>
        <w:t xml:space="preserve"> a</w:t>
      </w:r>
      <w:r w:rsidR="006307D6" w:rsidRPr="006947B3">
        <w:rPr>
          <w:rFonts w:ascii="Times New Roman" w:hAnsi="Times New Roman"/>
          <w:szCs w:val="24"/>
        </w:rPr>
        <w:t xml:space="preserve"> Bonferroni correction</w:t>
      </w:r>
      <w:r w:rsidR="000A0838" w:rsidRPr="006947B3">
        <w:rPr>
          <w:rFonts w:ascii="Times New Roman" w:hAnsi="Times New Roman"/>
          <w:szCs w:val="24"/>
        </w:rPr>
        <w:t xml:space="preserve"> that i</w:t>
      </w:r>
      <w:r w:rsidR="00EA3495" w:rsidRPr="006947B3">
        <w:rPr>
          <w:rFonts w:ascii="Times New Roman" w:hAnsi="Times New Roman"/>
          <w:szCs w:val="24"/>
        </w:rPr>
        <w:t xml:space="preserve">s accomplished </w:t>
      </w:r>
      <w:r w:rsidRPr="006947B3">
        <w:rPr>
          <w:rFonts w:ascii="Times New Roman" w:hAnsi="Times New Roman"/>
          <w:szCs w:val="24"/>
        </w:rPr>
        <w:t>by</w:t>
      </w:r>
      <w:r w:rsidR="006307D6" w:rsidRPr="006947B3">
        <w:rPr>
          <w:rFonts w:ascii="Times New Roman" w:hAnsi="Times New Roman"/>
          <w:szCs w:val="24"/>
        </w:rPr>
        <w:t xml:space="preserve"> dividing the α-value by the number of tests (k) being </w:t>
      </w:r>
      <w:del w:id="645" w:author="Liu, Jun" w:date="2016-12-05T10:59:00Z">
        <w:r w:rsidR="006307D6" w:rsidRPr="006947B3" w:rsidDel="0007732A">
          <w:rPr>
            <w:rFonts w:ascii="Times New Roman" w:hAnsi="Times New Roman"/>
            <w:szCs w:val="24"/>
          </w:rPr>
          <w:delText>performed:α</w:delText>
        </w:r>
      </w:del>
      <w:ins w:id="646" w:author="Liu, Jun" w:date="2016-12-05T10:59:00Z">
        <w:r w:rsidR="0007732A" w:rsidRPr="006947B3">
          <w:rPr>
            <w:rFonts w:ascii="Times New Roman" w:hAnsi="Times New Roman"/>
            <w:szCs w:val="24"/>
          </w:rPr>
          <w:t>performed: α</w:t>
        </w:r>
      </w:ins>
      <w:r w:rsidR="006307D6" w:rsidRPr="006947B3">
        <w:rPr>
          <w:rFonts w:ascii="Times New Roman" w:hAnsi="Times New Roman"/>
          <w:szCs w:val="24"/>
        </w:rPr>
        <w:t>’=α/k. I</w:t>
      </w:r>
      <w:r w:rsidR="000A0838" w:rsidRPr="006947B3">
        <w:rPr>
          <w:rFonts w:ascii="Times New Roman" w:hAnsi="Times New Roman"/>
          <w:szCs w:val="24"/>
        </w:rPr>
        <w:t>n this study, we chose</w:t>
      </w:r>
      <w:r w:rsidR="006307D6" w:rsidRPr="006947B3">
        <w:rPr>
          <w:rFonts w:ascii="Times New Roman" w:hAnsi="Times New Roman"/>
          <w:szCs w:val="24"/>
        </w:rPr>
        <w:t xml:space="preserve"> α=0.05, k=10</w:t>
      </w:r>
      <w:r w:rsidRPr="006947B3">
        <w:rPr>
          <w:rFonts w:ascii="Times New Roman" w:hAnsi="Times New Roman"/>
          <w:szCs w:val="24"/>
        </w:rPr>
        <w:t>;</w:t>
      </w:r>
      <w:r w:rsidR="006307D6" w:rsidRPr="006947B3">
        <w:rPr>
          <w:rFonts w:ascii="Times New Roman" w:hAnsi="Times New Roman"/>
          <w:szCs w:val="24"/>
        </w:rPr>
        <w:t xml:space="preserve"> therefore the new significance </w:t>
      </w:r>
      <w:r w:rsidR="000A0838" w:rsidRPr="006947B3">
        <w:rPr>
          <w:rFonts w:ascii="Times New Roman" w:hAnsi="Times New Roman"/>
          <w:szCs w:val="24"/>
        </w:rPr>
        <w:t xml:space="preserve">level </w:t>
      </w:r>
      <w:r w:rsidR="006307D6" w:rsidRPr="006947B3">
        <w:rPr>
          <w:rFonts w:ascii="Times New Roman" w:hAnsi="Times New Roman"/>
          <w:szCs w:val="24"/>
        </w:rPr>
        <w:t xml:space="preserve">threshold </w:t>
      </w:r>
      <w:r w:rsidR="00EA3495" w:rsidRPr="006947B3">
        <w:rPr>
          <w:rFonts w:ascii="Times New Roman" w:hAnsi="Times New Roman"/>
          <w:szCs w:val="24"/>
        </w:rPr>
        <w:t xml:space="preserve">α’ </w:t>
      </w:r>
      <w:r w:rsidR="006307D6" w:rsidRPr="006947B3">
        <w:rPr>
          <w:rFonts w:ascii="Times New Roman" w:hAnsi="Times New Roman"/>
          <w:szCs w:val="24"/>
        </w:rPr>
        <w:t>becomes 0.005</w:t>
      </w:r>
      <w:r w:rsidR="006307D6" w:rsidRPr="006947B3">
        <w:rPr>
          <w:rFonts w:ascii="Times New Roman" w:hAnsi="Times New Roman"/>
          <w:b/>
          <w:szCs w:val="24"/>
        </w:rPr>
        <w:t>.</w:t>
      </w:r>
    </w:p>
    <w:p w14:paraId="5A2AA7C1" w14:textId="17D62BD1" w:rsidR="00751D85" w:rsidRPr="00C17972" w:rsidRDefault="00751D85" w:rsidP="00BB7157">
      <w:pPr>
        <w:pStyle w:val="Heading3"/>
        <w:spacing w:line="480" w:lineRule="auto"/>
        <w:ind w:left="0" w:firstLine="0"/>
        <w:rPr>
          <w:rFonts w:ascii="Times New Roman" w:hAnsi="Times New Roman"/>
          <w:sz w:val="22"/>
          <w:szCs w:val="22"/>
        </w:rPr>
        <w:pPrChange w:id="647" w:author="Liu, Jun" w:date="2016-12-06T09:41:00Z">
          <w:pPr>
            <w:pStyle w:val="Heading3"/>
            <w:ind w:left="0" w:firstLine="0"/>
          </w:pPr>
        </w:pPrChange>
      </w:pPr>
      <w:r w:rsidRPr="00C17972">
        <w:rPr>
          <w:rFonts w:ascii="Times New Roman" w:hAnsi="Times New Roman" w:cs="Times New Roman"/>
          <w:sz w:val="22"/>
          <w:szCs w:val="22"/>
        </w:rPr>
        <w:t>Source production</w:t>
      </w:r>
    </w:p>
    <w:p w14:paraId="112A125F" w14:textId="710323F1" w:rsidR="00751D85" w:rsidRPr="006947B3" w:rsidRDefault="00751D85" w:rsidP="00BB7157">
      <w:pPr>
        <w:autoSpaceDE w:val="0"/>
        <w:autoSpaceDN w:val="0"/>
        <w:adjustRightInd w:val="0"/>
        <w:spacing w:after="0" w:line="480" w:lineRule="auto"/>
        <w:ind w:firstLine="720"/>
        <w:rPr>
          <w:rFonts w:ascii="Times New Roman" w:hAnsi="Times New Roman"/>
          <w:szCs w:val="24"/>
        </w:rPr>
        <w:pPrChange w:id="648" w:author="Liu, Jun" w:date="2016-12-06T09:41:00Z">
          <w:pPr>
            <w:autoSpaceDE w:val="0"/>
            <w:autoSpaceDN w:val="0"/>
            <w:adjustRightInd w:val="0"/>
            <w:spacing w:after="0" w:line="480" w:lineRule="auto"/>
            <w:ind w:firstLine="720"/>
          </w:pPr>
        </w:pPrChange>
      </w:pPr>
      <w:r w:rsidRPr="006947B3">
        <w:rPr>
          <w:rFonts w:ascii="Times New Roman" w:hAnsi="Times New Roman"/>
          <w:szCs w:val="24"/>
        </w:rPr>
        <w:t>Pearson correl</w:t>
      </w:r>
      <w:r w:rsidR="00DF2ECA" w:rsidRPr="006947B3">
        <w:rPr>
          <w:rFonts w:ascii="Times New Roman" w:hAnsi="Times New Roman"/>
          <w:szCs w:val="24"/>
        </w:rPr>
        <w:t>ation coefficients (r) of seed</w:t>
      </w:r>
      <w:r w:rsidRPr="006947B3">
        <w:rPr>
          <w:rFonts w:ascii="Times New Roman" w:hAnsi="Times New Roman"/>
          <w:szCs w:val="24"/>
        </w:rPr>
        <w:t xml:space="preserve"> parameters in the field and meteorological parameters are presented in Ta</w:t>
      </w:r>
      <w:r w:rsidR="000A0838" w:rsidRPr="006947B3">
        <w:rPr>
          <w:rFonts w:ascii="Times New Roman" w:hAnsi="Times New Roman"/>
          <w:szCs w:val="24"/>
        </w:rPr>
        <w:t>b</w:t>
      </w:r>
      <w:r w:rsidRPr="006947B3">
        <w:rPr>
          <w:rFonts w:ascii="Times New Roman" w:hAnsi="Times New Roman"/>
          <w:szCs w:val="24"/>
        </w:rPr>
        <w:t xml:space="preserve"> 2. Source strength was moderately </w:t>
      </w:r>
      <w:r w:rsidR="00740F6D" w:rsidRPr="006947B3">
        <w:rPr>
          <w:rFonts w:ascii="Times New Roman" w:hAnsi="Times New Roman"/>
          <w:szCs w:val="24"/>
        </w:rPr>
        <w:t xml:space="preserve">and </w:t>
      </w:r>
      <w:r w:rsidR="00470F5C" w:rsidRPr="006947B3">
        <w:rPr>
          <w:rFonts w:ascii="Times New Roman" w:hAnsi="Times New Roman"/>
          <w:szCs w:val="24"/>
        </w:rPr>
        <w:t xml:space="preserve">positively </w:t>
      </w:r>
      <w:r w:rsidRPr="006947B3">
        <w:rPr>
          <w:rFonts w:ascii="Times New Roman" w:hAnsi="Times New Roman"/>
          <w:szCs w:val="24"/>
        </w:rPr>
        <w:t xml:space="preserve">correlated to </w:t>
      </w:r>
      <w:r w:rsidR="00363059" w:rsidRPr="006947B3">
        <w:rPr>
          <w:rFonts w:ascii="Times New Roman" w:hAnsi="Times New Roman"/>
          <w:szCs w:val="24"/>
        </w:rPr>
        <w:t>horizontal</w:t>
      </w:r>
      <w:r w:rsidRPr="006947B3">
        <w:rPr>
          <w:rFonts w:ascii="Times New Roman" w:hAnsi="Times New Roman"/>
          <w:szCs w:val="24"/>
        </w:rPr>
        <w:t xml:space="preserve"> wind </w:t>
      </w:r>
      <w:r w:rsidR="00363059" w:rsidRPr="006947B3">
        <w:rPr>
          <w:rFonts w:ascii="Times New Roman" w:hAnsi="Times New Roman"/>
          <w:szCs w:val="24"/>
        </w:rPr>
        <w:t>speed and u*</w:t>
      </w:r>
      <w:r w:rsidRPr="006947B3">
        <w:rPr>
          <w:rFonts w:ascii="Times New Roman" w:hAnsi="Times New Roman"/>
          <w:szCs w:val="24"/>
        </w:rPr>
        <w:t xml:space="preserve"> (|r|&gt;0.</w:t>
      </w:r>
      <w:r w:rsidR="00A21260" w:rsidRPr="006947B3">
        <w:rPr>
          <w:rFonts w:ascii="Times New Roman" w:hAnsi="Times New Roman"/>
          <w:szCs w:val="24"/>
        </w:rPr>
        <w:t>4</w:t>
      </w:r>
      <w:r w:rsidRPr="006947B3">
        <w:rPr>
          <w:rFonts w:ascii="Times New Roman" w:hAnsi="Times New Roman"/>
          <w:szCs w:val="24"/>
        </w:rPr>
        <w:t>5 and &lt;0</w:t>
      </w:r>
      <w:r w:rsidR="00AF21D0" w:rsidRPr="006947B3">
        <w:rPr>
          <w:rFonts w:ascii="Times New Roman" w:hAnsi="Times New Roman"/>
          <w:szCs w:val="24"/>
        </w:rPr>
        <w:t>.7, P&lt;0.0</w:t>
      </w:r>
      <w:r w:rsidR="000A0838" w:rsidRPr="006947B3">
        <w:rPr>
          <w:rFonts w:ascii="Times New Roman" w:hAnsi="Times New Roman"/>
          <w:szCs w:val="24"/>
        </w:rPr>
        <w:t>05</w:t>
      </w:r>
      <w:r w:rsidR="00AF21D0" w:rsidRPr="006947B3">
        <w:rPr>
          <w:rFonts w:ascii="Times New Roman" w:hAnsi="Times New Roman"/>
          <w:szCs w:val="24"/>
        </w:rPr>
        <w:t xml:space="preserve">), and </w:t>
      </w:r>
      <w:r w:rsidR="00AF21D0" w:rsidRPr="00FE4C27">
        <w:rPr>
          <w:rFonts w:ascii="Times New Roman" w:hAnsi="Times New Roman"/>
          <w:szCs w:val="24"/>
          <w:highlight w:val="yellow"/>
          <w:rPrChange w:id="649" w:author="Liu, Jun" w:date="2016-12-06T12:15:00Z">
            <w:rPr>
              <w:rFonts w:ascii="Times New Roman" w:hAnsi="Times New Roman"/>
              <w:szCs w:val="24"/>
            </w:rPr>
          </w:rPrChange>
        </w:rPr>
        <w:t xml:space="preserve">weakly </w:t>
      </w:r>
      <w:r w:rsidR="00D33208" w:rsidRPr="00FE4C27">
        <w:rPr>
          <w:rFonts w:ascii="Times New Roman" w:hAnsi="Times New Roman"/>
          <w:szCs w:val="24"/>
          <w:highlight w:val="yellow"/>
          <w:rPrChange w:id="650" w:author="Liu, Jun" w:date="2016-12-06T12:15:00Z">
            <w:rPr>
              <w:rFonts w:ascii="Times New Roman" w:hAnsi="Times New Roman"/>
              <w:szCs w:val="24"/>
            </w:rPr>
          </w:rPrChange>
        </w:rPr>
        <w:t>correlated to vertical wind speed and solar radiation</w:t>
      </w:r>
      <w:r w:rsidR="00D33208" w:rsidRPr="006947B3">
        <w:rPr>
          <w:rFonts w:ascii="Times New Roman" w:hAnsi="Times New Roman"/>
          <w:szCs w:val="24"/>
        </w:rPr>
        <w:t xml:space="preserve"> </w:t>
      </w:r>
      <w:r w:rsidR="00AF21D0" w:rsidRPr="006947B3">
        <w:rPr>
          <w:rFonts w:ascii="Times New Roman" w:hAnsi="Times New Roman"/>
          <w:szCs w:val="24"/>
        </w:rPr>
        <w:t>(|r|≤0.45</w:t>
      </w:r>
      <w:r w:rsidRPr="006947B3">
        <w:rPr>
          <w:rFonts w:ascii="Times New Roman" w:hAnsi="Times New Roman"/>
          <w:szCs w:val="24"/>
        </w:rPr>
        <w:t>) or not significantly</w:t>
      </w:r>
      <w:r w:rsidR="00FA43C8" w:rsidRPr="006947B3">
        <w:rPr>
          <w:rFonts w:ascii="Times New Roman" w:hAnsi="Times New Roman"/>
          <w:szCs w:val="24"/>
        </w:rPr>
        <w:t xml:space="preserve"> (P&gt;0.0</w:t>
      </w:r>
      <w:r w:rsidR="000A0838" w:rsidRPr="006947B3">
        <w:rPr>
          <w:rFonts w:ascii="Times New Roman" w:hAnsi="Times New Roman"/>
          <w:szCs w:val="24"/>
        </w:rPr>
        <w:t>0</w:t>
      </w:r>
      <w:r w:rsidR="00FA43C8" w:rsidRPr="006947B3">
        <w:rPr>
          <w:rFonts w:ascii="Times New Roman" w:hAnsi="Times New Roman"/>
          <w:szCs w:val="24"/>
        </w:rPr>
        <w:t>5)</w:t>
      </w:r>
      <w:r w:rsidRPr="006947B3">
        <w:rPr>
          <w:rFonts w:ascii="Times New Roman" w:hAnsi="Times New Roman"/>
          <w:szCs w:val="24"/>
        </w:rPr>
        <w:t xml:space="preserve"> correlated to other atmospheric parame</w:t>
      </w:r>
      <w:r w:rsidR="009D1E17" w:rsidRPr="006947B3">
        <w:rPr>
          <w:rFonts w:ascii="Times New Roman" w:hAnsi="Times New Roman"/>
          <w:szCs w:val="24"/>
        </w:rPr>
        <w:t>ters</w:t>
      </w:r>
      <w:r w:rsidRPr="006947B3">
        <w:rPr>
          <w:rFonts w:ascii="Times New Roman" w:hAnsi="Times New Roman"/>
          <w:szCs w:val="24"/>
        </w:rPr>
        <w:t xml:space="preserve">. This means that the release of horseweed </w:t>
      </w:r>
      <w:r w:rsidR="000D784F" w:rsidRPr="006947B3">
        <w:rPr>
          <w:rFonts w:ascii="Times New Roman" w:hAnsi="Times New Roman"/>
          <w:szCs w:val="24"/>
        </w:rPr>
        <w:t xml:space="preserve">seed </w:t>
      </w:r>
      <w:r w:rsidRPr="006947B3">
        <w:rPr>
          <w:rFonts w:ascii="Times New Roman" w:hAnsi="Times New Roman"/>
          <w:szCs w:val="24"/>
        </w:rPr>
        <w:t>may be mainly determined by</w:t>
      </w:r>
      <w:r w:rsidR="00EB1965" w:rsidRPr="006947B3">
        <w:rPr>
          <w:rFonts w:ascii="Times New Roman" w:hAnsi="Times New Roman"/>
          <w:szCs w:val="24"/>
        </w:rPr>
        <w:t xml:space="preserve"> horizontal wind speed</w:t>
      </w:r>
      <w:r w:rsidR="00D1562D" w:rsidRPr="006947B3">
        <w:rPr>
          <w:rFonts w:ascii="Times New Roman" w:hAnsi="Times New Roman"/>
          <w:szCs w:val="24"/>
        </w:rPr>
        <w:t xml:space="preserve"> (</w:t>
      </w:r>
      <w:r w:rsidR="005F5A77" w:rsidRPr="006947B3">
        <w:rPr>
          <w:rFonts w:ascii="Times New Roman" w:hAnsi="Times New Roman"/>
          <w:szCs w:val="24"/>
        </w:rPr>
        <w:t>u* is correlated to horizontal wind speed and is an indicator of the strength of horizontal wind speed</w:t>
      </w:r>
      <w:r w:rsidR="00D1562D" w:rsidRPr="006947B3">
        <w:rPr>
          <w:rFonts w:ascii="Times New Roman" w:hAnsi="Times New Roman"/>
          <w:szCs w:val="24"/>
        </w:rPr>
        <w:t>)</w:t>
      </w:r>
      <w:r w:rsidRPr="006947B3">
        <w:rPr>
          <w:rFonts w:ascii="Times New Roman" w:hAnsi="Times New Roman"/>
          <w:szCs w:val="24"/>
        </w:rPr>
        <w:t>. This may also explain the fact that the concentration (C</w:t>
      </w:r>
      <w:r w:rsidRPr="006947B3">
        <w:rPr>
          <w:rFonts w:ascii="Times New Roman" w:hAnsi="Times New Roman"/>
          <w:szCs w:val="24"/>
          <w:vertAlign w:val="subscript"/>
        </w:rPr>
        <w:t>1</w:t>
      </w:r>
      <w:r w:rsidRPr="006947B3">
        <w:rPr>
          <w:rFonts w:ascii="Times New Roman" w:hAnsi="Times New Roman"/>
          <w:szCs w:val="24"/>
        </w:rPr>
        <w:t xml:space="preserve"> to C</w:t>
      </w:r>
      <w:r w:rsidRPr="006947B3">
        <w:rPr>
          <w:rFonts w:ascii="Times New Roman" w:hAnsi="Times New Roman"/>
          <w:szCs w:val="24"/>
          <w:vertAlign w:val="subscript"/>
        </w:rPr>
        <w:t>4</w:t>
      </w:r>
      <w:r w:rsidRPr="006947B3">
        <w:rPr>
          <w:rFonts w:ascii="Times New Roman" w:hAnsi="Times New Roman"/>
          <w:szCs w:val="24"/>
        </w:rPr>
        <w:t>), deposit</w:t>
      </w:r>
      <w:r w:rsidR="008D4747" w:rsidRPr="006947B3">
        <w:rPr>
          <w:rFonts w:ascii="Times New Roman" w:hAnsi="Times New Roman"/>
          <w:szCs w:val="24"/>
        </w:rPr>
        <w:t>ion, and IHF in the source were</w:t>
      </w:r>
      <w:bookmarkStart w:id="651" w:name="OLE_LINK12"/>
      <w:bookmarkStart w:id="652" w:name="OLE_LINK13"/>
      <w:r w:rsidR="00EE57FE" w:rsidRPr="006947B3">
        <w:rPr>
          <w:rFonts w:ascii="Times New Roman" w:hAnsi="Times New Roman"/>
          <w:szCs w:val="24"/>
        </w:rPr>
        <w:t xml:space="preserve"> significantly related to wind speed.</w:t>
      </w:r>
      <w:r w:rsidR="006C3683" w:rsidRPr="006947B3">
        <w:rPr>
          <w:rFonts w:ascii="Times New Roman" w:hAnsi="Times New Roman"/>
          <w:szCs w:val="24"/>
        </w:rPr>
        <w:t xml:space="preserve"> </w:t>
      </w:r>
      <w:r w:rsidR="005A1DDE" w:rsidRPr="006947B3">
        <w:rPr>
          <w:rFonts w:ascii="Times New Roman" w:hAnsi="Times New Roman"/>
          <w:szCs w:val="24"/>
        </w:rPr>
        <w:t xml:space="preserve"> </w:t>
      </w:r>
    </w:p>
    <w:p w14:paraId="6D657272" w14:textId="2086DB33" w:rsidR="00C52E52" w:rsidRPr="006947B3" w:rsidRDefault="00A16709" w:rsidP="00411831">
      <w:pPr>
        <w:autoSpaceDE w:val="0"/>
        <w:autoSpaceDN w:val="0"/>
        <w:adjustRightInd w:val="0"/>
        <w:spacing w:after="0" w:line="480" w:lineRule="auto"/>
        <w:ind w:firstLine="720"/>
        <w:jc w:val="left"/>
        <w:rPr>
          <w:rFonts w:ascii="Times New Roman" w:eastAsia="CMR12" w:hAnsi="Times New Roman"/>
          <w:szCs w:val="24"/>
        </w:rPr>
        <w:pPrChange w:id="653" w:author="Liu, Jun" w:date="2016-12-06T10:56:00Z">
          <w:pPr>
            <w:autoSpaceDE w:val="0"/>
            <w:autoSpaceDN w:val="0"/>
            <w:adjustRightInd w:val="0"/>
            <w:spacing w:after="0" w:line="480" w:lineRule="auto"/>
            <w:jc w:val="left"/>
          </w:pPr>
        </w:pPrChange>
      </w:pPr>
      <w:r w:rsidRPr="006947B3">
        <w:rPr>
          <w:rFonts w:ascii="Times New Roman" w:eastAsia="CMR12" w:hAnsi="Times New Roman"/>
          <w:szCs w:val="24"/>
        </w:rPr>
        <w:lastRenderedPageBreak/>
        <w:t>A</w:t>
      </w:r>
      <w:r w:rsidR="001A6065" w:rsidRPr="006947B3">
        <w:rPr>
          <w:rFonts w:ascii="Times New Roman" w:eastAsia="CMR12" w:hAnsi="Times New Roman"/>
          <w:szCs w:val="24"/>
        </w:rPr>
        <w:t xml:space="preserve"> regression model </w:t>
      </w:r>
      <w:r w:rsidRPr="006947B3">
        <w:rPr>
          <w:rFonts w:ascii="Times New Roman" w:eastAsia="CMR12" w:hAnsi="Times New Roman"/>
          <w:szCs w:val="24"/>
        </w:rPr>
        <w:t>was obtained to</w:t>
      </w:r>
      <w:r w:rsidR="001A6065" w:rsidRPr="006947B3">
        <w:rPr>
          <w:rFonts w:ascii="Times New Roman" w:eastAsia="CMR12" w:hAnsi="Times New Roman"/>
          <w:szCs w:val="24"/>
        </w:rPr>
        <w:t xml:space="preserve"> predict </w:t>
      </w:r>
      <w:r w:rsidR="001B4F0D" w:rsidRPr="006947B3">
        <w:rPr>
          <w:rFonts w:ascii="Times New Roman" w:eastAsia="CMR12" w:hAnsi="Times New Roman"/>
          <w:szCs w:val="24"/>
        </w:rPr>
        <w:t xml:space="preserve">diurnal normalized </w:t>
      </w:r>
      <w:r w:rsidR="001A6065" w:rsidRPr="006947B3">
        <w:rPr>
          <w:rFonts w:ascii="Times New Roman" w:eastAsia="CMR12" w:hAnsi="Times New Roman"/>
          <w:szCs w:val="24"/>
        </w:rPr>
        <w:t>source strength</w:t>
      </w:r>
      <w:r w:rsidR="00597644" w:rsidRPr="006947B3">
        <w:rPr>
          <w:rFonts w:ascii="Times New Roman" w:eastAsia="CMR12" w:hAnsi="Times New Roman"/>
          <w:szCs w:val="24"/>
        </w:rPr>
        <w:t xml:space="preserve"> (NS</w:t>
      </w:r>
      <w:r w:rsidR="00514390" w:rsidRPr="006947B3">
        <w:rPr>
          <w:rFonts w:ascii="Times New Roman" w:eastAsia="CMR12" w:hAnsi="Times New Roman"/>
          <w:szCs w:val="24"/>
        </w:rPr>
        <w:t>S</w:t>
      </w:r>
      <w:r w:rsidR="00597644" w:rsidRPr="006947B3">
        <w:rPr>
          <w:rFonts w:ascii="Times New Roman" w:eastAsia="CMR12" w:hAnsi="Times New Roman"/>
          <w:szCs w:val="24"/>
        </w:rPr>
        <w:t>)</w:t>
      </w:r>
      <w:r w:rsidRPr="006947B3">
        <w:rPr>
          <w:rFonts w:ascii="Times New Roman" w:eastAsia="CMR12" w:hAnsi="Times New Roman"/>
          <w:szCs w:val="24"/>
        </w:rPr>
        <w:t xml:space="preserve"> </w:t>
      </w:r>
      <w:r w:rsidR="001A6065" w:rsidRPr="006947B3">
        <w:rPr>
          <w:rFonts w:ascii="Times New Roman" w:eastAsia="CMR12" w:hAnsi="Times New Roman"/>
          <w:szCs w:val="24"/>
        </w:rPr>
        <w:t xml:space="preserve">based on meteorological parameters. </w:t>
      </w:r>
      <w:r w:rsidR="003D1258" w:rsidRPr="006947B3">
        <w:rPr>
          <w:rFonts w:ascii="Times New Roman" w:eastAsia="CMR12" w:hAnsi="Times New Roman"/>
          <w:szCs w:val="24"/>
        </w:rPr>
        <w:t>S</w:t>
      </w:r>
      <w:r w:rsidR="001A6065" w:rsidRPr="006947B3">
        <w:rPr>
          <w:rFonts w:ascii="Times New Roman" w:eastAsia="CMR12" w:hAnsi="Times New Roman"/>
          <w:szCs w:val="24"/>
        </w:rPr>
        <w:t xml:space="preserve">ource strength </w:t>
      </w:r>
      <w:r w:rsidR="003D1258" w:rsidRPr="006947B3">
        <w:rPr>
          <w:rFonts w:ascii="Times New Roman" w:eastAsia="CMR12" w:hAnsi="Times New Roman"/>
          <w:szCs w:val="24"/>
        </w:rPr>
        <w:t xml:space="preserve">was normalized </w:t>
      </w:r>
      <w:r w:rsidR="001A6065" w:rsidRPr="006947B3">
        <w:rPr>
          <w:rFonts w:ascii="Times New Roman" w:eastAsia="CMR12" w:hAnsi="Times New Roman"/>
          <w:szCs w:val="24"/>
        </w:rPr>
        <w:t xml:space="preserve">with each day’s maximum. The </w:t>
      </w:r>
      <w:r w:rsidR="0063548D" w:rsidRPr="006947B3">
        <w:rPr>
          <w:rFonts w:ascii="Times New Roman" w:eastAsia="CMR12" w:hAnsi="Times New Roman"/>
          <w:szCs w:val="24"/>
        </w:rPr>
        <w:t>regression</w:t>
      </w:r>
      <w:r w:rsidR="001A6065" w:rsidRPr="006947B3">
        <w:rPr>
          <w:rFonts w:ascii="Times New Roman" w:eastAsia="CMR12" w:hAnsi="Times New Roman"/>
          <w:szCs w:val="24"/>
        </w:rPr>
        <w:t xml:space="preserve"> </w:t>
      </w:r>
      <w:r w:rsidR="0063548D" w:rsidRPr="006947B3">
        <w:rPr>
          <w:rFonts w:ascii="Times New Roman" w:eastAsia="CMR12" w:hAnsi="Times New Roman"/>
          <w:szCs w:val="24"/>
        </w:rPr>
        <w:t xml:space="preserve">equation </w:t>
      </w:r>
      <w:r w:rsidR="00096E7B" w:rsidRPr="006947B3">
        <w:rPr>
          <w:rFonts w:ascii="Times New Roman" w:eastAsia="CMR12" w:hAnsi="Times New Roman"/>
          <w:szCs w:val="24"/>
        </w:rPr>
        <w:t>i</w:t>
      </w:r>
      <w:r w:rsidR="001A6065" w:rsidRPr="006947B3">
        <w:rPr>
          <w:rFonts w:ascii="Times New Roman" w:eastAsia="CMR12" w:hAnsi="Times New Roman"/>
          <w:szCs w:val="24"/>
        </w:rPr>
        <w:t>s:</w:t>
      </w:r>
    </w:p>
    <w:p w14:paraId="5B9575F7" w14:textId="33DCA120" w:rsidR="00F515DF" w:rsidRPr="006947B3" w:rsidRDefault="00CF3716" w:rsidP="00494EC2">
      <w:pPr>
        <w:autoSpaceDE w:val="0"/>
        <w:autoSpaceDN w:val="0"/>
        <w:adjustRightInd w:val="0"/>
        <w:spacing w:after="0" w:line="480" w:lineRule="auto"/>
        <w:rPr>
          <w:rFonts w:ascii="Times New Roman" w:hAnsi="Times New Roman"/>
          <w:b/>
          <w:szCs w:val="24"/>
        </w:rPr>
      </w:pPr>
      <w:ins w:id="654" w:author="Liu, Jun" w:date="2016-12-06T11:04:00Z">
        <w:r>
          <w:rPr>
            <w:rFonts w:ascii="Times New Roman" w:eastAsia="CMR12" w:hAnsi="Times New Roman"/>
            <w:szCs w:val="24"/>
          </w:rPr>
          <w:t xml:space="preserve">                      </w:t>
        </w:r>
      </w:ins>
      <w:r w:rsidR="00EC2FE2" w:rsidRPr="006E434D">
        <w:rPr>
          <w:rFonts w:ascii="Times New Roman" w:eastAsia="CMR12" w:hAnsi="Times New Roman"/>
          <w:position w:val="-10"/>
          <w:szCs w:val="24"/>
        </w:rPr>
        <w:object w:dxaOrig="2799" w:dyaOrig="380" w14:anchorId="3C9E18C1">
          <v:shape id="_x0000_i1032" type="#_x0000_t75" style="width:139.6pt;height:19.45pt" o:ole="">
            <v:imagedata r:id="rId16" o:title=""/>
          </v:shape>
          <o:OLEObject Type="Embed" ProgID="Equation.3" ShapeID="_x0000_i1032" DrawAspect="Content" ObjectID="_1542532911" r:id="rId17"/>
        </w:object>
      </w:r>
      <w:r w:rsidR="001608D1" w:rsidRPr="006947B3">
        <w:rPr>
          <w:rFonts w:ascii="Times New Roman" w:eastAsia="CMR12" w:hAnsi="Times New Roman"/>
          <w:szCs w:val="24"/>
        </w:rPr>
        <w:t xml:space="preserve"> </w:t>
      </w:r>
      <w:r w:rsidR="001608D1" w:rsidRPr="006947B3">
        <w:rPr>
          <w:rFonts w:ascii="Times New Roman" w:hAnsi="Times New Roman"/>
          <w:i/>
          <w:iCs/>
          <w:szCs w:val="24"/>
        </w:rPr>
        <w:t>R</w:t>
      </w:r>
      <w:r w:rsidR="001608D1" w:rsidRPr="006947B3">
        <w:rPr>
          <w:rFonts w:ascii="Times New Roman" w:hAnsi="Times New Roman"/>
          <w:szCs w:val="24"/>
          <w:vertAlign w:val="superscript"/>
        </w:rPr>
        <w:t>2</w:t>
      </w:r>
      <w:r w:rsidR="001608D1" w:rsidRPr="006947B3">
        <w:rPr>
          <w:rFonts w:ascii="Times New Roman" w:hAnsi="Times New Roman"/>
          <w:szCs w:val="24"/>
        </w:rPr>
        <w:t xml:space="preserve"> </w:t>
      </w:r>
      <w:r w:rsidR="001608D1" w:rsidRPr="006947B3">
        <w:rPr>
          <w:rFonts w:ascii="Times New Roman" w:eastAsia="CMR12" w:hAnsi="Times New Roman"/>
          <w:szCs w:val="24"/>
        </w:rPr>
        <w:t>= 0</w:t>
      </w:r>
      <w:r w:rsidR="001608D1" w:rsidRPr="006947B3">
        <w:rPr>
          <w:rFonts w:ascii="Times New Roman" w:hAnsi="Times New Roman"/>
          <w:i/>
          <w:iCs/>
          <w:szCs w:val="24"/>
        </w:rPr>
        <w:t>.</w:t>
      </w:r>
      <w:r w:rsidR="001608D1" w:rsidRPr="006947B3">
        <w:rPr>
          <w:rFonts w:ascii="Times New Roman" w:eastAsia="CMR12" w:hAnsi="Times New Roman"/>
          <w:szCs w:val="24"/>
        </w:rPr>
        <w:t>39 (P&lt;0.0</w:t>
      </w:r>
      <w:r w:rsidR="000A0838" w:rsidRPr="006947B3">
        <w:rPr>
          <w:rFonts w:ascii="Times New Roman" w:eastAsia="CMR12" w:hAnsi="Times New Roman"/>
          <w:szCs w:val="24"/>
        </w:rPr>
        <w:t>05</w:t>
      </w:r>
      <w:r w:rsidR="001608D1" w:rsidRPr="006947B3">
        <w:rPr>
          <w:rFonts w:ascii="Times New Roman" w:eastAsia="CMR12" w:hAnsi="Times New Roman"/>
          <w:szCs w:val="24"/>
        </w:rPr>
        <w:t>)</w:t>
      </w:r>
      <w:r w:rsidR="00106D71" w:rsidRPr="006947B3">
        <w:rPr>
          <w:rFonts w:ascii="Times New Roman" w:eastAsia="CMR12" w:hAnsi="Times New Roman"/>
          <w:szCs w:val="24"/>
        </w:rPr>
        <w:t xml:space="preserve">                     </w:t>
      </w:r>
      <w:del w:id="655" w:author="Liu, Jun" w:date="2016-12-06T11:04:00Z">
        <w:r w:rsidR="00106D71" w:rsidRPr="006947B3" w:rsidDel="00CF3716">
          <w:rPr>
            <w:rFonts w:ascii="Times New Roman" w:eastAsia="CMR12" w:hAnsi="Times New Roman"/>
            <w:szCs w:val="24"/>
          </w:rPr>
          <w:delText xml:space="preserve">                                      </w:delText>
        </w:r>
      </w:del>
      <w:r w:rsidR="00106D71" w:rsidRPr="006947B3">
        <w:rPr>
          <w:rFonts w:ascii="Times New Roman" w:eastAsia="CMR12" w:hAnsi="Times New Roman"/>
          <w:szCs w:val="24"/>
        </w:rPr>
        <w:t xml:space="preserve">     (5)</w:t>
      </w:r>
    </w:p>
    <w:p w14:paraId="0FDB6936" w14:textId="7398D8DF" w:rsidR="00751D85" w:rsidRPr="00C17972" w:rsidRDefault="00E3652B" w:rsidP="00E94C57">
      <w:pPr>
        <w:pStyle w:val="Heading3"/>
        <w:spacing w:line="480" w:lineRule="auto"/>
        <w:ind w:left="0" w:firstLine="0"/>
        <w:rPr>
          <w:rFonts w:ascii="Times New Roman" w:hAnsi="Times New Roman"/>
          <w:sz w:val="22"/>
          <w:szCs w:val="22"/>
        </w:rPr>
        <w:pPrChange w:id="656" w:author="Liu, Jun" w:date="2016-12-06T11:05:00Z">
          <w:pPr>
            <w:pStyle w:val="Heading3"/>
            <w:ind w:left="0" w:firstLine="0"/>
          </w:pPr>
        </w:pPrChange>
      </w:pPr>
      <w:r w:rsidRPr="00C17972">
        <w:rPr>
          <w:rFonts w:ascii="Times New Roman" w:hAnsi="Times New Roman" w:cs="Times New Roman"/>
          <w:sz w:val="22"/>
          <w:szCs w:val="22"/>
        </w:rPr>
        <w:t>Seed</w:t>
      </w:r>
      <w:r w:rsidR="00751D85" w:rsidRPr="00C17972">
        <w:rPr>
          <w:rFonts w:ascii="Times New Roman" w:hAnsi="Times New Roman" w:cs="Times New Roman"/>
          <w:sz w:val="22"/>
          <w:szCs w:val="22"/>
        </w:rPr>
        <w:t xml:space="preserve"> vertical transport </w:t>
      </w:r>
    </w:p>
    <w:bookmarkEnd w:id="651"/>
    <w:bookmarkEnd w:id="652"/>
    <w:p w14:paraId="1DAF3626" w14:textId="49422EB6" w:rsidR="00204E51" w:rsidRPr="006947B3" w:rsidRDefault="006D176A" w:rsidP="00E94C57">
      <w:pPr>
        <w:autoSpaceDE w:val="0"/>
        <w:autoSpaceDN w:val="0"/>
        <w:adjustRightInd w:val="0"/>
        <w:spacing w:after="0" w:line="480" w:lineRule="auto"/>
        <w:ind w:firstLine="720"/>
        <w:rPr>
          <w:rFonts w:ascii="Times New Roman" w:hAnsi="Times New Roman"/>
          <w:szCs w:val="24"/>
        </w:rPr>
        <w:pPrChange w:id="657" w:author="Liu, Jun" w:date="2016-12-06T11:05:00Z">
          <w:pPr>
            <w:autoSpaceDE w:val="0"/>
            <w:autoSpaceDN w:val="0"/>
            <w:adjustRightInd w:val="0"/>
            <w:spacing w:after="0" w:line="480" w:lineRule="auto"/>
            <w:ind w:firstLine="720"/>
          </w:pPr>
        </w:pPrChange>
      </w:pPr>
      <w:r w:rsidRPr="006947B3">
        <w:rPr>
          <w:rFonts w:ascii="Times New Roman" w:hAnsi="Times New Roman"/>
          <w:szCs w:val="24"/>
        </w:rPr>
        <w:t>Seed</w:t>
      </w:r>
      <w:r w:rsidR="00751D85" w:rsidRPr="006947B3">
        <w:rPr>
          <w:rFonts w:ascii="Times New Roman" w:hAnsi="Times New Roman"/>
          <w:szCs w:val="24"/>
        </w:rPr>
        <w:t xml:space="preserve"> vertical transport at a low height (≤3 m) </w:t>
      </w:r>
      <w:r w:rsidR="00A605E9" w:rsidRPr="006947B3">
        <w:rPr>
          <w:rFonts w:ascii="Times New Roman" w:hAnsi="Times New Roman"/>
          <w:szCs w:val="24"/>
        </w:rPr>
        <w:t xml:space="preserve">(in the source field) </w:t>
      </w:r>
      <w:r w:rsidR="00751D85" w:rsidRPr="006947B3">
        <w:rPr>
          <w:rFonts w:ascii="Times New Roman" w:hAnsi="Times New Roman"/>
          <w:szCs w:val="24"/>
        </w:rPr>
        <w:t xml:space="preserve">was </w:t>
      </w:r>
      <w:r w:rsidR="00E74DBE" w:rsidRPr="006947B3">
        <w:rPr>
          <w:rFonts w:ascii="Times New Roman" w:hAnsi="Times New Roman"/>
          <w:szCs w:val="24"/>
        </w:rPr>
        <w:t xml:space="preserve">not significantly </w:t>
      </w:r>
      <w:r w:rsidR="00560C44" w:rsidRPr="006947B3">
        <w:rPr>
          <w:rFonts w:ascii="Times New Roman" w:hAnsi="Times New Roman"/>
          <w:szCs w:val="24"/>
        </w:rPr>
        <w:t xml:space="preserve">related to </w:t>
      </w:r>
      <w:r w:rsidR="00F6314A" w:rsidRPr="006947B3">
        <w:rPr>
          <w:rFonts w:ascii="Times New Roman" w:hAnsi="Times New Roman"/>
          <w:szCs w:val="24"/>
        </w:rPr>
        <w:t>atmospheric parameters</w:t>
      </w:r>
      <w:r w:rsidR="00C422B0" w:rsidRPr="006947B3">
        <w:rPr>
          <w:rFonts w:ascii="Times New Roman" w:hAnsi="Times New Roman"/>
          <w:szCs w:val="24"/>
        </w:rPr>
        <w:t xml:space="preserve"> (Table 2</w:t>
      </w:r>
      <w:r w:rsidR="00BB19ED" w:rsidRPr="006947B3">
        <w:rPr>
          <w:rFonts w:ascii="Times New Roman" w:hAnsi="Times New Roman"/>
          <w:szCs w:val="24"/>
        </w:rPr>
        <w:t>)</w:t>
      </w:r>
      <w:r w:rsidR="000A0838" w:rsidRPr="006947B3">
        <w:rPr>
          <w:rFonts w:ascii="Times New Roman" w:hAnsi="Times New Roman"/>
          <w:szCs w:val="24"/>
        </w:rPr>
        <w:t xml:space="preserve">. </w:t>
      </w:r>
      <w:r w:rsidR="00343090" w:rsidRPr="006947B3">
        <w:rPr>
          <w:rFonts w:ascii="Times New Roman" w:hAnsi="Times New Roman"/>
          <w:szCs w:val="24"/>
        </w:rPr>
        <w:t>At higher height</w:t>
      </w:r>
      <w:r w:rsidR="000C79A7" w:rsidRPr="006947B3">
        <w:rPr>
          <w:rFonts w:ascii="Times New Roman" w:hAnsi="Times New Roman"/>
          <w:szCs w:val="24"/>
        </w:rPr>
        <w:t>s,</w:t>
      </w:r>
      <w:r w:rsidR="00343090" w:rsidRPr="006947B3">
        <w:rPr>
          <w:rFonts w:ascii="Times New Roman" w:hAnsi="Times New Roman"/>
          <w:szCs w:val="24"/>
        </w:rPr>
        <w:t xml:space="preserve"> vertical transport </w:t>
      </w:r>
      <w:r w:rsidR="00091E89" w:rsidRPr="00861823">
        <w:rPr>
          <w:rFonts w:ascii="Times New Roman" w:hAnsi="Times New Roman"/>
          <w:szCs w:val="24"/>
          <w:highlight w:val="yellow"/>
          <w:rPrChange w:id="658" w:author="Liu, Jun" w:date="2016-12-06T12:25:00Z">
            <w:rPr>
              <w:rFonts w:ascii="Times New Roman" w:hAnsi="Times New Roman"/>
              <w:szCs w:val="24"/>
            </w:rPr>
          </w:rPrChange>
        </w:rPr>
        <w:t xml:space="preserve">was strongly </w:t>
      </w:r>
      <w:ins w:id="659" w:author="Liu, Jun" w:date="2016-12-06T12:17:00Z">
        <w:r w:rsidR="000625C9" w:rsidRPr="00861823">
          <w:rPr>
            <w:rFonts w:ascii="Times New Roman" w:hAnsi="Times New Roman"/>
            <w:szCs w:val="24"/>
            <w:highlight w:val="yellow"/>
            <w:rPrChange w:id="660" w:author="Liu, Jun" w:date="2016-12-06T12:25:00Z">
              <w:rPr>
                <w:rFonts w:ascii="Times New Roman" w:hAnsi="Times New Roman"/>
                <w:szCs w:val="24"/>
                <w:highlight w:val="yellow"/>
              </w:rPr>
            </w:rPrChange>
          </w:rPr>
          <w:t>negatively</w:t>
        </w:r>
        <w:r w:rsidR="000625C9" w:rsidRPr="00861823">
          <w:rPr>
            <w:rFonts w:ascii="Times New Roman" w:hAnsi="Times New Roman"/>
            <w:szCs w:val="24"/>
            <w:highlight w:val="yellow"/>
            <w:rPrChange w:id="661" w:author="Liu, Jun" w:date="2016-12-06T12:25:00Z">
              <w:rPr>
                <w:rFonts w:ascii="Times New Roman" w:hAnsi="Times New Roman"/>
                <w:szCs w:val="24"/>
              </w:rPr>
            </w:rPrChange>
          </w:rPr>
          <w:t xml:space="preserve"> </w:t>
        </w:r>
      </w:ins>
      <w:r w:rsidR="00091E89" w:rsidRPr="00861823">
        <w:rPr>
          <w:rFonts w:ascii="Times New Roman" w:hAnsi="Times New Roman"/>
          <w:szCs w:val="24"/>
          <w:highlight w:val="yellow"/>
          <w:rPrChange w:id="662" w:author="Liu, Jun" w:date="2016-12-06T12:25:00Z">
            <w:rPr>
              <w:rFonts w:ascii="Times New Roman" w:hAnsi="Times New Roman"/>
              <w:szCs w:val="24"/>
            </w:rPr>
          </w:rPrChange>
        </w:rPr>
        <w:t xml:space="preserve">correlated to vertical </w:t>
      </w:r>
      <w:r w:rsidR="00D9339E" w:rsidRPr="00861823">
        <w:rPr>
          <w:rFonts w:ascii="Times New Roman" w:hAnsi="Times New Roman"/>
          <w:szCs w:val="24"/>
          <w:highlight w:val="yellow"/>
          <w:rPrChange w:id="663" w:author="Liu, Jun" w:date="2016-12-06T12:25:00Z">
            <w:rPr>
              <w:rFonts w:ascii="Times New Roman" w:hAnsi="Times New Roman"/>
              <w:szCs w:val="24"/>
            </w:rPr>
          </w:rPrChange>
        </w:rPr>
        <w:t>wind velocity and</w:t>
      </w:r>
      <w:del w:id="664" w:author="Liu, Jun" w:date="2016-12-06T12:23:00Z">
        <w:r w:rsidR="00D9339E" w:rsidRPr="00861823" w:rsidDel="000625C9">
          <w:rPr>
            <w:rFonts w:ascii="Times New Roman" w:hAnsi="Times New Roman"/>
            <w:szCs w:val="24"/>
            <w:highlight w:val="yellow"/>
            <w:rPrChange w:id="665" w:author="Liu, Jun" w:date="2016-12-06T12:25:00Z">
              <w:rPr>
                <w:rFonts w:ascii="Times New Roman" w:hAnsi="Times New Roman"/>
                <w:szCs w:val="24"/>
              </w:rPr>
            </w:rPrChange>
          </w:rPr>
          <w:delText xml:space="preserve"> </w:delText>
        </w:r>
      </w:del>
      <w:ins w:id="666" w:author="Liu, Jun" w:date="2016-12-06T12:23:00Z">
        <w:r w:rsidR="000625C9" w:rsidRPr="00861823">
          <w:rPr>
            <w:rFonts w:ascii="Times New Roman" w:hAnsi="Times New Roman"/>
            <w:szCs w:val="24"/>
            <w:highlight w:val="yellow"/>
            <w:rPrChange w:id="667" w:author="Liu, Jun" w:date="2016-12-06T12:25:00Z">
              <w:rPr>
                <w:rFonts w:ascii="Times New Roman" w:hAnsi="Times New Roman"/>
                <w:szCs w:val="24"/>
              </w:rPr>
            </w:rPrChange>
          </w:rPr>
          <w:t xml:space="preserve"> positively correlated to </w:t>
        </w:r>
      </w:ins>
      <w:r w:rsidR="00D9339E" w:rsidRPr="00861823">
        <w:rPr>
          <w:rFonts w:ascii="Times New Roman" w:hAnsi="Times New Roman"/>
          <w:szCs w:val="24"/>
          <w:highlight w:val="yellow"/>
          <w:rPrChange w:id="668" w:author="Liu, Jun" w:date="2016-12-06T12:25:00Z">
            <w:rPr>
              <w:rFonts w:ascii="Times New Roman" w:hAnsi="Times New Roman"/>
              <w:szCs w:val="24"/>
            </w:rPr>
          </w:rPrChange>
        </w:rPr>
        <w:t>air temperature</w:t>
      </w:r>
      <w:r w:rsidR="00F50F37" w:rsidRPr="00861823">
        <w:rPr>
          <w:rFonts w:ascii="Times New Roman" w:hAnsi="Times New Roman"/>
          <w:szCs w:val="24"/>
          <w:highlight w:val="yellow"/>
          <w:rPrChange w:id="669" w:author="Liu, Jun" w:date="2016-12-06T12:25:00Z">
            <w:rPr>
              <w:rFonts w:ascii="Times New Roman" w:hAnsi="Times New Roman"/>
              <w:szCs w:val="24"/>
            </w:rPr>
          </w:rPrChange>
        </w:rPr>
        <w:t xml:space="preserve"> at 60-10</w:t>
      </w:r>
      <w:r w:rsidR="00091E89" w:rsidRPr="00861823">
        <w:rPr>
          <w:rFonts w:ascii="Times New Roman" w:hAnsi="Times New Roman"/>
          <w:szCs w:val="24"/>
          <w:highlight w:val="yellow"/>
          <w:rPrChange w:id="670" w:author="Liu, Jun" w:date="2016-12-06T12:25:00Z">
            <w:rPr>
              <w:rFonts w:ascii="Times New Roman" w:hAnsi="Times New Roman"/>
              <w:szCs w:val="24"/>
            </w:rPr>
          </w:rPrChange>
        </w:rPr>
        <w:t>0 m</w:t>
      </w:r>
      <w:r w:rsidR="00540EE5" w:rsidRPr="00861823">
        <w:rPr>
          <w:rFonts w:ascii="Times New Roman" w:hAnsi="Times New Roman"/>
          <w:szCs w:val="24"/>
          <w:highlight w:val="yellow"/>
          <w:rPrChange w:id="671" w:author="Liu, Jun" w:date="2016-12-06T12:25:00Z">
            <w:rPr>
              <w:rFonts w:ascii="Times New Roman" w:hAnsi="Times New Roman"/>
              <w:szCs w:val="24"/>
            </w:rPr>
          </w:rPrChange>
        </w:rPr>
        <w:t xml:space="preserve"> height</w:t>
      </w:r>
      <w:r w:rsidR="007A67F7" w:rsidRPr="00861823">
        <w:rPr>
          <w:rFonts w:ascii="Times New Roman" w:hAnsi="Times New Roman"/>
          <w:szCs w:val="24"/>
          <w:highlight w:val="yellow"/>
          <w:rPrChange w:id="672" w:author="Liu, Jun" w:date="2016-12-06T12:25:00Z">
            <w:rPr>
              <w:rFonts w:ascii="Times New Roman" w:hAnsi="Times New Roman"/>
              <w:szCs w:val="24"/>
            </w:rPr>
          </w:rPrChange>
        </w:rPr>
        <w:t xml:space="preserve"> </w:t>
      </w:r>
      <w:r w:rsidR="008922AA" w:rsidRPr="00861823">
        <w:rPr>
          <w:rFonts w:ascii="Times New Roman" w:hAnsi="Times New Roman"/>
          <w:szCs w:val="24"/>
          <w:highlight w:val="yellow"/>
          <w:rPrChange w:id="673" w:author="Liu, Jun" w:date="2016-12-06T12:25:00Z">
            <w:rPr>
              <w:rFonts w:ascii="Times New Roman" w:hAnsi="Times New Roman"/>
              <w:szCs w:val="24"/>
            </w:rPr>
          </w:rPrChange>
        </w:rPr>
        <w:t>(|r|&gt;0.7, p&lt;0.0</w:t>
      </w:r>
      <w:r w:rsidR="000A0838" w:rsidRPr="00861823">
        <w:rPr>
          <w:rFonts w:ascii="Times New Roman" w:hAnsi="Times New Roman"/>
          <w:szCs w:val="24"/>
          <w:highlight w:val="yellow"/>
          <w:rPrChange w:id="674" w:author="Liu, Jun" w:date="2016-12-06T12:25:00Z">
            <w:rPr>
              <w:rFonts w:ascii="Times New Roman" w:hAnsi="Times New Roman"/>
              <w:szCs w:val="24"/>
            </w:rPr>
          </w:rPrChange>
        </w:rPr>
        <w:t>0</w:t>
      </w:r>
      <w:r w:rsidR="008922AA" w:rsidRPr="00861823">
        <w:rPr>
          <w:rFonts w:ascii="Times New Roman" w:hAnsi="Times New Roman"/>
          <w:szCs w:val="24"/>
          <w:highlight w:val="yellow"/>
          <w:rPrChange w:id="675" w:author="Liu, Jun" w:date="2016-12-06T12:25:00Z">
            <w:rPr>
              <w:rFonts w:ascii="Times New Roman" w:hAnsi="Times New Roman"/>
              <w:szCs w:val="24"/>
            </w:rPr>
          </w:rPrChange>
        </w:rPr>
        <w:t>5</w:t>
      </w:r>
      <w:r w:rsidR="005B79BF" w:rsidRPr="00861823">
        <w:rPr>
          <w:rFonts w:ascii="Times New Roman" w:hAnsi="Times New Roman"/>
          <w:szCs w:val="24"/>
          <w:highlight w:val="yellow"/>
          <w:rPrChange w:id="676" w:author="Liu, Jun" w:date="2016-12-06T12:25:00Z">
            <w:rPr>
              <w:rFonts w:ascii="Times New Roman" w:hAnsi="Times New Roman"/>
              <w:szCs w:val="24"/>
            </w:rPr>
          </w:rPrChange>
        </w:rPr>
        <w:t>, Table 3</w:t>
      </w:r>
      <w:r w:rsidR="00FC3CFD" w:rsidRPr="00861823">
        <w:rPr>
          <w:rFonts w:ascii="Times New Roman" w:hAnsi="Times New Roman"/>
          <w:szCs w:val="24"/>
          <w:highlight w:val="yellow"/>
          <w:rPrChange w:id="677" w:author="Liu, Jun" w:date="2016-12-06T12:25:00Z">
            <w:rPr>
              <w:rFonts w:ascii="Times New Roman" w:hAnsi="Times New Roman"/>
              <w:szCs w:val="24"/>
            </w:rPr>
          </w:rPrChange>
        </w:rPr>
        <w:t>)</w:t>
      </w:r>
      <w:r w:rsidR="00540EE5" w:rsidRPr="00861823">
        <w:rPr>
          <w:rFonts w:ascii="Times New Roman" w:hAnsi="Times New Roman"/>
          <w:szCs w:val="24"/>
          <w:highlight w:val="yellow"/>
          <w:rPrChange w:id="678" w:author="Liu, Jun" w:date="2016-12-06T12:25:00Z">
            <w:rPr>
              <w:rFonts w:ascii="Times New Roman" w:hAnsi="Times New Roman"/>
              <w:szCs w:val="24"/>
            </w:rPr>
          </w:rPrChange>
        </w:rPr>
        <w:t>.</w:t>
      </w:r>
      <w:r w:rsidR="00841C3F" w:rsidRPr="00861823">
        <w:rPr>
          <w:rFonts w:ascii="Times New Roman" w:hAnsi="Times New Roman"/>
          <w:szCs w:val="24"/>
          <w:highlight w:val="yellow"/>
          <w:rPrChange w:id="679" w:author="Liu, Jun" w:date="2016-12-06T12:25:00Z">
            <w:rPr>
              <w:rFonts w:ascii="Times New Roman" w:hAnsi="Times New Roman"/>
              <w:szCs w:val="24"/>
            </w:rPr>
          </w:rPrChange>
        </w:rPr>
        <w:t xml:space="preserve"> This means that the major atmospheric parameters affecting </w:t>
      </w:r>
      <w:r w:rsidR="006978DE" w:rsidRPr="00861823">
        <w:rPr>
          <w:rFonts w:ascii="Times New Roman" w:hAnsi="Times New Roman"/>
          <w:szCs w:val="24"/>
          <w:highlight w:val="yellow"/>
          <w:rPrChange w:id="680" w:author="Liu, Jun" w:date="2016-12-06T12:25:00Z">
            <w:rPr>
              <w:rFonts w:ascii="Times New Roman" w:hAnsi="Times New Roman"/>
              <w:szCs w:val="24"/>
            </w:rPr>
          </w:rPrChange>
        </w:rPr>
        <w:t>vertical</w:t>
      </w:r>
      <w:r w:rsidR="00E8591D" w:rsidRPr="00861823">
        <w:rPr>
          <w:rFonts w:ascii="Times New Roman" w:hAnsi="Times New Roman"/>
          <w:szCs w:val="24"/>
          <w:highlight w:val="yellow"/>
          <w:rPrChange w:id="681" w:author="Liu, Jun" w:date="2016-12-06T12:25:00Z">
            <w:rPr>
              <w:rFonts w:ascii="Times New Roman" w:hAnsi="Times New Roman"/>
              <w:szCs w:val="24"/>
            </w:rPr>
          </w:rPrChange>
        </w:rPr>
        <w:t xml:space="preserve"> transport </w:t>
      </w:r>
      <w:r w:rsidR="001B27B1" w:rsidRPr="00861823">
        <w:rPr>
          <w:rFonts w:ascii="Times New Roman" w:hAnsi="Times New Roman"/>
          <w:szCs w:val="24"/>
          <w:highlight w:val="yellow"/>
          <w:rPrChange w:id="682" w:author="Liu, Jun" w:date="2016-12-06T12:25:00Z">
            <w:rPr>
              <w:rFonts w:ascii="Times New Roman" w:hAnsi="Times New Roman"/>
              <w:szCs w:val="24"/>
            </w:rPr>
          </w:rPrChange>
        </w:rPr>
        <w:t>may have been</w:t>
      </w:r>
      <w:r w:rsidR="00841C3F" w:rsidRPr="00861823">
        <w:rPr>
          <w:rFonts w:ascii="Times New Roman" w:hAnsi="Times New Roman"/>
          <w:szCs w:val="24"/>
          <w:highlight w:val="yellow"/>
          <w:rPrChange w:id="683" w:author="Liu, Jun" w:date="2016-12-06T12:25:00Z">
            <w:rPr>
              <w:rFonts w:ascii="Times New Roman" w:hAnsi="Times New Roman"/>
              <w:szCs w:val="24"/>
            </w:rPr>
          </w:rPrChange>
        </w:rPr>
        <w:t xml:space="preserve"> vertical wind velocity</w:t>
      </w:r>
      <w:r w:rsidR="00EE3343" w:rsidRPr="00861823">
        <w:rPr>
          <w:rFonts w:ascii="Times New Roman" w:hAnsi="Times New Roman"/>
          <w:szCs w:val="24"/>
          <w:highlight w:val="yellow"/>
          <w:rPrChange w:id="684" w:author="Liu, Jun" w:date="2016-12-06T12:25:00Z">
            <w:rPr>
              <w:rFonts w:ascii="Times New Roman" w:hAnsi="Times New Roman"/>
              <w:szCs w:val="24"/>
            </w:rPr>
          </w:rPrChange>
        </w:rPr>
        <w:t xml:space="preserve"> (</w:t>
      </w:r>
      <w:r w:rsidR="00841C3F" w:rsidRPr="00861823">
        <w:rPr>
          <w:rFonts w:ascii="Times New Roman" w:hAnsi="Times New Roman"/>
          <w:szCs w:val="24"/>
          <w:highlight w:val="yellow"/>
          <w:rPrChange w:id="685" w:author="Liu, Jun" w:date="2016-12-06T12:25:00Z">
            <w:rPr>
              <w:rFonts w:ascii="Times New Roman" w:hAnsi="Times New Roman"/>
              <w:szCs w:val="24"/>
            </w:rPr>
          </w:rPrChange>
        </w:rPr>
        <w:t>air temperature</w:t>
      </w:r>
      <w:r w:rsidR="00EE3343" w:rsidRPr="00861823">
        <w:rPr>
          <w:rFonts w:ascii="Times New Roman" w:hAnsi="Times New Roman"/>
          <w:szCs w:val="24"/>
          <w:highlight w:val="yellow"/>
          <w:rPrChange w:id="686" w:author="Liu, Jun" w:date="2016-12-06T12:25:00Z">
            <w:rPr>
              <w:rFonts w:ascii="Times New Roman" w:hAnsi="Times New Roman"/>
              <w:szCs w:val="24"/>
            </w:rPr>
          </w:rPrChange>
        </w:rPr>
        <w:t xml:space="preserve"> is correlated to vertical wind speed)</w:t>
      </w:r>
      <w:ins w:id="687" w:author="Liu, Jun" w:date="2016-12-06T12:30:00Z">
        <w:r w:rsidR="00563A88">
          <w:rPr>
            <w:rFonts w:ascii="Times New Roman" w:hAnsi="Times New Roman"/>
            <w:szCs w:val="24"/>
          </w:rPr>
          <w:t xml:space="preserve">. </w:t>
        </w:r>
      </w:ins>
      <w:bookmarkStart w:id="688" w:name="_GoBack"/>
      <w:bookmarkEnd w:id="688"/>
      <w:del w:id="689" w:author="Liu, Jun" w:date="2016-12-06T12:30:00Z">
        <w:r w:rsidR="00841C3F" w:rsidRPr="00861823" w:rsidDel="00563A88">
          <w:rPr>
            <w:rFonts w:ascii="Times New Roman" w:hAnsi="Times New Roman"/>
            <w:szCs w:val="24"/>
            <w:highlight w:val="yellow"/>
            <w:rPrChange w:id="690" w:author="Liu, Jun" w:date="2016-12-06T12:25:00Z">
              <w:rPr>
                <w:rFonts w:ascii="Times New Roman" w:hAnsi="Times New Roman"/>
                <w:szCs w:val="24"/>
              </w:rPr>
            </w:rPrChange>
          </w:rPr>
          <w:delText>.</w:delText>
        </w:r>
        <w:r w:rsidR="008C5994" w:rsidRPr="006947B3" w:rsidDel="00563A88">
          <w:rPr>
            <w:rFonts w:ascii="Times New Roman" w:hAnsi="Times New Roman"/>
            <w:szCs w:val="24"/>
          </w:rPr>
          <w:delText xml:space="preserve"> </w:delText>
        </w:r>
      </w:del>
    </w:p>
    <w:p w14:paraId="331FFC72" w14:textId="550EAD0F" w:rsidR="00204E51" w:rsidRPr="00C17972" w:rsidRDefault="00204E51" w:rsidP="00204E51">
      <w:pPr>
        <w:rPr>
          <w:rFonts w:ascii="Times New Roman" w:hAnsi="Times New Roman"/>
          <w:sz w:val="18"/>
          <w:szCs w:val="18"/>
        </w:rPr>
      </w:pPr>
      <w:r w:rsidRPr="00C17972">
        <w:rPr>
          <w:rFonts w:ascii="Times New Roman" w:hAnsi="Times New Roman"/>
          <w:b/>
          <w:sz w:val="18"/>
          <w:szCs w:val="18"/>
        </w:rPr>
        <w:t>Table 2</w:t>
      </w:r>
      <w:r w:rsidRPr="005B79BF">
        <w:rPr>
          <w:rFonts w:ascii="Times New Roman" w:hAnsi="Times New Roman"/>
          <w:sz w:val="18"/>
          <w:szCs w:val="18"/>
        </w:rPr>
        <w:t>. Correlation coefficient (r) of meteorological and seed parameters at the source field.</w:t>
      </w:r>
      <w:r w:rsidRPr="00C17972">
        <w:rPr>
          <w:rFonts w:ascii="Times New Roman" w:hAnsi="Times New Roman"/>
          <w:sz w:val="18"/>
          <w:szCs w:val="18"/>
        </w:rPr>
        <w:t xml:space="preserve"> </w:t>
      </w:r>
      <w:ins w:id="691" w:author="Liu, Jun" w:date="2016-12-06T10:47:00Z">
        <w:r w:rsidR="00533FB3" w:rsidRPr="005B79BF">
          <w:rPr>
            <w:rFonts w:ascii="Times New Roman" w:hAnsi="Times New Roman"/>
            <w:sz w:val="18"/>
            <w:szCs w:val="18"/>
          </w:rPr>
          <w:t>*</w:t>
        </w:r>
      </w:ins>
      <w:del w:id="692" w:author="Liu, Jun" w:date="2016-12-06T10:48:00Z">
        <w:r w:rsidRPr="00C17972" w:rsidDel="00533FB3">
          <w:rPr>
            <w:rFonts w:ascii="Times New Roman" w:hAnsi="Times New Roman"/>
            <w:sz w:val="18"/>
            <w:szCs w:val="18"/>
          </w:rPr>
          <w:delText>Number</w:delText>
        </w:r>
      </w:del>
      <w:ins w:id="693" w:author="Liu, Jun" w:date="2016-12-06T10:47:00Z">
        <w:r w:rsidR="00533FB3">
          <w:rPr>
            <w:rFonts w:ascii="Times New Roman" w:hAnsi="Times New Roman"/>
            <w:sz w:val="18"/>
            <w:szCs w:val="18"/>
          </w:rPr>
          <w:t xml:space="preserve"> means that</w:t>
        </w:r>
      </w:ins>
      <w:r w:rsidRPr="00C17972">
        <w:rPr>
          <w:rFonts w:ascii="Times New Roman" w:hAnsi="Times New Roman"/>
          <w:sz w:val="18"/>
          <w:szCs w:val="18"/>
        </w:rPr>
        <w:t xml:space="preserve"> </w:t>
      </w:r>
      <w:del w:id="694" w:author="Liu, Jun" w:date="2016-12-06T10:12:00Z">
        <w:r w:rsidRPr="00C17972" w:rsidDel="00980416">
          <w:rPr>
            <w:rFonts w:ascii="Times New Roman" w:hAnsi="Times New Roman"/>
            <w:sz w:val="18"/>
            <w:szCs w:val="18"/>
          </w:rPr>
          <w:delText xml:space="preserve">in the parenthesis </w:delText>
        </w:r>
      </w:del>
      <w:del w:id="695" w:author="Liu, Jun" w:date="2016-12-06T10:47:00Z">
        <w:r w:rsidRPr="00C17972" w:rsidDel="00533FB3">
          <w:rPr>
            <w:rFonts w:ascii="Times New Roman" w:hAnsi="Times New Roman"/>
            <w:sz w:val="18"/>
            <w:szCs w:val="18"/>
          </w:rPr>
          <w:delText>is</w:delText>
        </w:r>
      </w:del>
      <w:r w:rsidRPr="00C17972">
        <w:rPr>
          <w:rFonts w:ascii="Times New Roman" w:hAnsi="Times New Roman"/>
          <w:sz w:val="18"/>
          <w:szCs w:val="18"/>
        </w:rPr>
        <w:t xml:space="preserve"> p value</w:t>
      </w:r>
      <w:ins w:id="696" w:author="Liu, Jun" w:date="2016-12-06T10:47:00Z">
        <w:r w:rsidR="00533FB3">
          <w:rPr>
            <w:rFonts w:ascii="Times New Roman" w:hAnsi="Times New Roman"/>
            <w:sz w:val="18"/>
            <w:szCs w:val="18"/>
          </w:rPr>
          <w:t xml:space="preserve"> is less than 0.005</w:t>
        </w:r>
      </w:ins>
      <w:r w:rsidRPr="00400694">
        <w:rPr>
          <w:rFonts w:ascii="Times New Roman" w:hAnsi="Times New Roman"/>
          <w:sz w:val="18"/>
          <w:szCs w:val="18"/>
          <w:rPrChange w:id="697" w:author="Liu, Jun" w:date="2016-12-06T11:38:00Z">
            <w:rPr>
              <w:rFonts w:ascii="Times New Roman" w:hAnsi="Times New Roman"/>
              <w:sz w:val="18"/>
              <w:szCs w:val="18"/>
            </w:rPr>
          </w:rPrChange>
        </w:rPr>
        <w:t xml:space="preserve">. </w:t>
      </w:r>
      <w:ins w:id="698" w:author="Liu, Jun" w:date="2016-12-06T10:49:00Z">
        <w:r w:rsidR="00533FB3" w:rsidRPr="00400694">
          <w:rPr>
            <w:rFonts w:ascii="Times New Roman" w:hAnsi="Times New Roman"/>
            <w:sz w:val="18"/>
            <w:szCs w:val="18"/>
            <w:rPrChange w:id="699" w:author="Liu, Jun" w:date="2016-12-06T11:38:00Z">
              <w:rPr>
                <w:rFonts w:ascii="Times New Roman" w:hAnsi="Times New Roman"/>
                <w:sz w:val="18"/>
                <w:szCs w:val="18"/>
              </w:rPr>
            </w:rPrChange>
          </w:rPr>
          <w:t>NS means p value is not significant.</w:t>
        </w:r>
        <w:r w:rsidR="00533FB3" w:rsidRPr="00533FB3">
          <w:rPr>
            <w:rFonts w:ascii="Times New Roman" w:hAnsi="Times New Roman"/>
            <w:sz w:val="18"/>
            <w:szCs w:val="18"/>
          </w:rPr>
          <w:t xml:space="preserve"> </w:t>
        </w:r>
      </w:ins>
      <w:r w:rsidRPr="00C17972">
        <w:rPr>
          <w:rFonts w:ascii="Times New Roman" w:hAnsi="Times New Roman"/>
          <w:sz w:val="18"/>
          <w:szCs w:val="18"/>
        </w:rPr>
        <w:t>‘C</w:t>
      </w:r>
      <w:r w:rsidRPr="00C17972">
        <w:rPr>
          <w:rFonts w:ascii="Times New Roman" w:hAnsi="Times New Roman"/>
          <w:sz w:val="18"/>
          <w:szCs w:val="18"/>
          <w:vertAlign w:val="subscript"/>
        </w:rPr>
        <w:t>i</w:t>
      </w:r>
      <w:r w:rsidRPr="00C17972">
        <w:rPr>
          <w:rFonts w:ascii="Times New Roman" w:hAnsi="Times New Roman"/>
          <w:sz w:val="18"/>
          <w:szCs w:val="18"/>
        </w:rPr>
        <w:t>’ (</w:t>
      </w:r>
      <w:proofErr w:type="spellStart"/>
      <w:r w:rsidRPr="00C17972">
        <w:rPr>
          <w:rFonts w:ascii="Times New Roman" w:hAnsi="Times New Roman"/>
          <w:sz w:val="18"/>
          <w:szCs w:val="18"/>
        </w:rPr>
        <w:t>i</w:t>
      </w:r>
      <w:proofErr w:type="spellEnd"/>
      <w:r w:rsidRPr="00C17972">
        <w:rPr>
          <w:rFonts w:ascii="Times New Roman" w:hAnsi="Times New Roman"/>
          <w:sz w:val="18"/>
          <w:szCs w:val="18"/>
        </w:rPr>
        <w:t>=1 to 4) is the concentration in the source plot (seeds/m</w:t>
      </w:r>
      <w:r w:rsidRPr="00C17972">
        <w:rPr>
          <w:rFonts w:ascii="Times New Roman" w:hAnsi="Times New Roman"/>
          <w:sz w:val="18"/>
          <w:szCs w:val="18"/>
          <w:vertAlign w:val="superscript"/>
        </w:rPr>
        <w:t>3</w:t>
      </w:r>
      <w:r w:rsidRPr="00C17972">
        <w:rPr>
          <w:rFonts w:ascii="Times New Roman" w:hAnsi="Times New Roman"/>
          <w:sz w:val="18"/>
          <w:szCs w:val="18"/>
        </w:rPr>
        <w:t>), C</w:t>
      </w:r>
      <w:r w:rsidRPr="00C17972">
        <w:rPr>
          <w:rFonts w:ascii="Times New Roman" w:hAnsi="Times New Roman"/>
          <w:sz w:val="18"/>
          <w:szCs w:val="18"/>
          <w:vertAlign w:val="subscript"/>
        </w:rPr>
        <w:t>1</w:t>
      </w:r>
      <w:r w:rsidRPr="00C17972">
        <w:rPr>
          <w:rFonts w:ascii="Times New Roman" w:hAnsi="Times New Roman"/>
          <w:sz w:val="18"/>
          <w:szCs w:val="18"/>
        </w:rPr>
        <w:t xml:space="preserve"> is at 2.8 m, C</w:t>
      </w:r>
      <w:r w:rsidRPr="00C17972">
        <w:rPr>
          <w:rFonts w:ascii="Times New Roman" w:hAnsi="Times New Roman"/>
          <w:sz w:val="18"/>
          <w:szCs w:val="18"/>
          <w:vertAlign w:val="subscript"/>
        </w:rPr>
        <w:t>2</w:t>
      </w:r>
      <w:r w:rsidRPr="00C17972">
        <w:rPr>
          <w:rFonts w:ascii="Times New Roman" w:hAnsi="Times New Roman"/>
          <w:sz w:val="18"/>
          <w:szCs w:val="18"/>
        </w:rPr>
        <w:t xml:space="preserve"> 1.7 m, C</w:t>
      </w:r>
      <w:r w:rsidRPr="00C17972">
        <w:rPr>
          <w:rFonts w:ascii="Times New Roman" w:hAnsi="Times New Roman"/>
          <w:sz w:val="18"/>
          <w:szCs w:val="18"/>
          <w:vertAlign w:val="subscript"/>
        </w:rPr>
        <w:t>3</w:t>
      </w:r>
      <w:r w:rsidRPr="00C17972">
        <w:rPr>
          <w:rFonts w:ascii="Times New Roman" w:hAnsi="Times New Roman"/>
          <w:sz w:val="18"/>
          <w:szCs w:val="18"/>
        </w:rPr>
        <w:t xml:space="preserve"> 1.0 m, and C</w:t>
      </w:r>
      <w:r w:rsidRPr="00C17972">
        <w:rPr>
          <w:rFonts w:ascii="Times New Roman" w:hAnsi="Times New Roman"/>
          <w:sz w:val="18"/>
          <w:szCs w:val="18"/>
          <w:vertAlign w:val="subscript"/>
        </w:rPr>
        <w:t>4</w:t>
      </w:r>
      <w:r w:rsidRPr="00C17972">
        <w:rPr>
          <w:rFonts w:ascii="Times New Roman" w:hAnsi="Times New Roman"/>
          <w:sz w:val="18"/>
          <w:szCs w:val="18"/>
        </w:rPr>
        <w:t xml:space="preserve"> 0.35 m; ‘</w:t>
      </w:r>
      <w:proofErr w:type="spellStart"/>
      <w:r w:rsidRPr="00C17972">
        <w:rPr>
          <w:rFonts w:ascii="Times New Roman" w:hAnsi="Times New Roman"/>
          <w:sz w:val="18"/>
          <w:szCs w:val="18"/>
        </w:rPr>
        <w:t>CE</w:t>
      </w:r>
      <w:r w:rsidRPr="00C17972">
        <w:rPr>
          <w:rFonts w:ascii="Times New Roman" w:hAnsi="Times New Roman"/>
          <w:sz w:val="18"/>
          <w:szCs w:val="18"/>
          <w:vertAlign w:val="subscript"/>
        </w:rPr>
        <w:t>i</w:t>
      </w:r>
      <w:proofErr w:type="spellEnd"/>
      <w:r w:rsidRPr="00C17972">
        <w:rPr>
          <w:rFonts w:ascii="Times New Roman" w:hAnsi="Times New Roman"/>
          <w:sz w:val="18"/>
          <w:szCs w:val="18"/>
        </w:rPr>
        <w:t>’</w:t>
      </w:r>
      <w:del w:id="700" w:author="Liu, Jun" w:date="2016-12-06T10:23:00Z">
        <w:r w:rsidRPr="00C17972" w:rsidDel="00165516">
          <w:rPr>
            <w:rFonts w:ascii="Times New Roman" w:hAnsi="Times New Roman"/>
            <w:sz w:val="18"/>
            <w:szCs w:val="18"/>
          </w:rPr>
          <w:delText xml:space="preserve"> </w:delText>
        </w:r>
      </w:del>
      <w:r w:rsidRPr="00C17972">
        <w:rPr>
          <w:rFonts w:ascii="Times New Roman" w:hAnsi="Times New Roman"/>
          <w:sz w:val="18"/>
          <w:szCs w:val="18"/>
        </w:rPr>
        <w:t xml:space="preserve"> (</w:t>
      </w:r>
      <w:proofErr w:type="spellStart"/>
      <w:r w:rsidRPr="00C17972">
        <w:rPr>
          <w:rFonts w:ascii="Times New Roman" w:hAnsi="Times New Roman"/>
          <w:sz w:val="18"/>
          <w:szCs w:val="18"/>
        </w:rPr>
        <w:t>i</w:t>
      </w:r>
      <w:proofErr w:type="spellEnd"/>
      <w:r w:rsidRPr="00C17972">
        <w:rPr>
          <w:rFonts w:ascii="Times New Roman" w:hAnsi="Times New Roman"/>
          <w:sz w:val="18"/>
          <w:szCs w:val="18"/>
        </w:rPr>
        <w:t>=1</w:t>
      </w:r>
      <w:ins w:id="701" w:author="Liu, Jun" w:date="2016-12-06T10:22:00Z">
        <w:r w:rsidR="00980416">
          <w:rPr>
            <w:rFonts w:ascii="Times New Roman" w:hAnsi="Times New Roman"/>
            <w:sz w:val="18"/>
            <w:szCs w:val="18"/>
          </w:rPr>
          <w:t xml:space="preserve"> </w:t>
        </w:r>
      </w:ins>
      <w:r w:rsidRPr="00C17972">
        <w:rPr>
          <w:rFonts w:ascii="Times New Roman" w:hAnsi="Times New Roman"/>
          <w:sz w:val="18"/>
          <w:szCs w:val="18"/>
        </w:rPr>
        <w:t>to 3) is the concentration at the edge of the source field, CE1 is at 3.0 m, CE</w:t>
      </w:r>
      <w:r w:rsidRPr="00C17972">
        <w:rPr>
          <w:rFonts w:ascii="Times New Roman" w:hAnsi="Times New Roman"/>
          <w:sz w:val="18"/>
          <w:szCs w:val="18"/>
          <w:vertAlign w:val="subscript"/>
        </w:rPr>
        <w:t>2</w:t>
      </w:r>
      <w:r w:rsidRPr="00C17972">
        <w:rPr>
          <w:rFonts w:ascii="Times New Roman" w:hAnsi="Times New Roman"/>
          <w:sz w:val="18"/>
          <w:szCs w:val="18"/>
        </w:rPr>
        <w:t xml:space="preserve"> 1.5 m, and CE</w:t>
      </w:r>
      <w:r w:rsidRPr="00C17972">
        <w:rPr>
          <w:rFonts w:ascii="Times New Roman" w:hAnsi="Times New Roman"/>
          <w:sz w:val="18"/>
          <w:szCs w:val="18"/>
          <w:vertAlign w:val="subscript"/>
        </w:rPr>
        <w:t>3</w:t>
      </w:r>
      <w:r w:rsidRPr="00C17972">
        <w:rPr>
          <w:rFonts w:ascii="Times New Roman" w:hAnsi="Times New Roman"/>
          <w:sz w:val="18"/>
          <w:szCs w:val="18"/>
        </w:rPr>
        <w:t xml:space="preserve"> 1.0 m. Deposition (seeds/m</w:t>
      </w:r>
      <w:r w:rsidRPr="00C17972">
        <w:rPr>
          <w:rFonts w:ascii="Times New Roman" w:hAnsi="Times New Roman"/>
          <w:sz w:val="18"/>
          <w:szCs w:val="18"/>
          <w:vertAlign w:val="superscript"/>
        </w:rPr>
        <w:t>2</w:t>
      </w:r>
      <w:r w:rsidRPr="00C17972">
        <w:rPr>
          <w:rFonts w:ascii="Times New Roman" w:hAnsi="Times New Roman"/>
          <w:sz w:val="18"/>
          <w:szCs w:val="18"/>
        </w:rPr>
        <w:t>/s) is data collected in the center of the field at 0.35 m height. IHF is the integrated horizontal flux (seeds/m</w:t>
      </w:r>
      <w:r w:rsidRPr="00C17972">
        <w:rPr>
          <w:rFonts w:ascii="Times New Roman" w:hAnsi="Times New Roman"/>
          <w:sz w:val="18"/>
          <w:szCs w:val="18"/>
          <w:vertAlign w:val="superscript"/>
        </w:rPr>
        <w:t>2</w:t>
      </w:r>
      <w:r w:rsidRPr="00C17972">
        <w:rPr>
          <w:rFonts w:ascii="Times New Roman" w:hAnsi="Times New Roman"/>
          <w:sz w:val="18"/>
          <w:szCs w:val="18"/>
        </w:rPr>
        <w:t>/s) at the center of the field.</w:t>
      </w:r>
      <w:r w:rsidR="002D5672">
        <w:rPr>
          <w:rFonts w:ascii="Times New Roman" w:hAnsi="Times New Roman"/>
          <w:sz w:val="18"/>
          <w:szCs w:val="18"/>
        </w:rPr>
        <w:t xml:space="preserve"> </w:t>
      </w:r>
      <w:r w:rsidRPr="005B79BF">
        <w:rPr>
          <w:rFonts w:ascii="Times New Roman" w:hAnsi="Times New Roman"/>
          <w:sz w:val="18"/>
          <w:szCs w:val="18"/>
        </w:rPr>
        <w:t xml:space="preserve">u*: friction velocity, m/s; </w:t>
      </w:r>
      <w:r w:rsidRPr="005B79BF">
        <w:rPr>
          <w:rFonts w:ascii="Times New Roman" w:hAnsi="Times New Roman"/>
          <w:i/>
          <w:sz w:val="18"/>
          <w:szCs w:val="18"/>
        </w:rPr>
        <w:t>ξ</w:t>
      </w:r>
      <w:r w:rsidRPr="005B79BF">
        <w:rPr>
          <w:rFonts w:ascii="Times New Roman" w:hAnsi="Times New Roman"/>
          <w:sz w:val="18"/>
          <w:szCs w:val="18"/>
        </w:rPr>
        <w:t xml:space="preserve">(3.3): atmospheric stability at anemometer height (3.3 m), </w:t>
      </w:r>
      <w:proofErr w:type="spellStart"/>
      <w:r w:rsidRPr="005B79BF">
        <w:rPr>
          <w:rFonts w:ascii="Times New Roman" w:hAnsi="Times New Roman"/>
          <w:sz w:val="18"/>
          <w:szCs w:val="18"/>
        </w:rPr>
        <w:t>unitless</w:t>
      </w:r>
      <w:proofErr w:type="spellEnd"/>
      <w:r w:rsidRPr="005B79BF">
        <w:rPr>
          <w:rFonts w:ascii="Times New Roman" w:hAnsi="Times New Roman"/>
          <w:sz w:val="18"/>
          <w:szCs w:val="18"/>
        </w:rPr>
        <w:t xml:space="preserve">;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5B79BF">
        <w:rPr>
          <w:rFonts w:ascii="Times New Roman" w:hAnsi="Times New Roman"/>
          <w:sz w:val="18"/>
          <w:szCs w:val="18"/>
        </w:rPr>
        <w:t>(3.3)</w:t>
      </w:r>
      <w:r w:rsidRPr="00C17972">
        <w:rPr>
          <w:rFonts w:ascii="Times New Roman" w:hAnsi="Times New Roman"/>
          <w:sz w:val="18"/>
          <w:szCs w:val="18"/>
        </w:rPr>
        <w:t>: mean vertical wind speed at anemometer height (3.3 m), m/s; T: air temperature</w:t>
      </w:r>
      <w:r w:rsidR="005B79BF">
        <w:rPr>
          <w:rFonts w:ascii="Times New Roman" w:hAnsi="Times New Roman"/>
          <w:sz w:val="18"/>
          <w:szCs w:val="18"/>
        </w:rPr>
        <w:t>; RH: relative humidity,%</w:t>
      </w:r>
      <w:r w:rsidRPr="005B79BF">
        <w:rPr>
          <w:rFonts w:ascii="Times New Roman" w:hAnsi="Times New Roman"/>
          <w:sz w:val="18"/>
          <w:szCs w:val="18"/>
        </w:rPr>
        <w:t>;</w:t>
      </w:r>
      <w:r w:rsidR="005B79BF">
        <w:rPr>
          <w:rFonts w:ascii="Times New Roman" w:hAnsi="Times New Roman"/>
          <w:sz w:val="18"/>
          <w:szCs w:val="18"/>
        </w:rPr>
        <w:t xml:space="preserve"> </w:t>
      </w:r>
      <w:r w:rsidRPr="005B79BF">
        <w:rPr>
          <w:rFonts w:ascii="Times New Roman" w:hAnsi="Times New Roman"/>
          <w:sz w:val="18"/>
          <w:szCs w:val="18"/>
        </w:rPr>
        <w:t>SR:</w:t>
      </w:r>
      <w:r w:rsidR="005B79BF">
        <w:rPr>
          <w:rFonts w:ascii="Times New Roman" w:hAnsi="Times New Roman"/>
          <w:sz w:val="18"/>
          <w:szCs w:val="18"/>
        </w:rPr>
        <w:t xml:space="preserve"> </w:t>
      </w:r>
      <w:r w:rsidRPr="005B79BF">
        <w:rPr>
          <w:rFonts w:ascii="Times New Roman" w:hAnsi="Times New Roman"/>
          <w:sz w:val="18"/>
          <w:szCs w:val="18"/>
        </w:rPr>
        <w:t>solar radiation;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means standard deviation of the corresponding meteorological parameter.</w:t>
      </w:r>
    </w:p>
    <w:tbl>
      <w:tblPr>
        <w:tblpPr w:leftFromText="187" w:rightFromText="187" w:bottomFromText="360" w:vertAnchor="text" w:tblpY="1"/>
        <w:tblOverlap w:val="never"/>
        <w:tblW w:w="9453" w:type="dxa"/>
        <w:tblBorders>
          <w:top w:val="single" w:sz="8" w:space="0" w:color="000000"/>
          <w:bottom w:val="single" w:sz="8" w:space="0" w:color="000000"/>
        </w:tblBorders>
        <w:shd w:val="clear" w:color="auto" w:fill="FFFFFF"/>
        <w:tblLayout w:type="fixed"/>
        <w:tblLook w:val="04A0" w:firstRow="1" w:lastRow="0" w:firstColumn="1" w:lastColumn="0" w:noHBand="0" w:noVBand="1"/>
      </w:tblPr>
      <w:tblGrid>
        <w:gridCol w:w="1127"/>
        <w:gridCol w:w="673"/>
        <w:gridCol w:w="758"/>
        <w:gridCol w:w="841"/>
        <w:gridCol w:w="758"/>
        <w:gridCol w:w="758"/>
        <w:gridCol w:w="758"/>
        <w:gridCol w:w="758"/>
        <w:gridCol w:w="758"/>
        <w:gridCol w:w="758"/>
        <w:gridCol w:w="758"/>
        <w:gridCol w:w="748"/>
      </w:tblGrid>
      <w:tr w:rsidR="002D5672" w:rsidRPr="002D034C" w14:paraId="1645CAC3" w14:textId="77777777" w:rsidTr="002D5672">
        <w:trPr>
          <w:trHeight w:val="688"/>
        </w:trPr>
        <w:tc>
          <w:tcPr>
            <w:tcW w:w="1127" w:type="dxa"/>
            <w:tcBorders>
              <w:top w:val="single" w:sz="8" w:space="0" w:color="000000"/>
              <w:bottom w:val="single" w:sz="8" w:space="0" w:color="000000"/>
            </w:tcBorders>
            <w:shd w:val="clear" w:color="auto" w:fill="FFFFFF"/>
            <w:vAlign w:val="center"/>
          </w:tcPr>
          <w:p w14:paraId="42720E3C"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lastRenderedPageBreak/>
              <w:t>variable</w:t>
            </w:r>
          </w:p>
        </w:tc>
        <w:tc>
          <w:tcPr>
            <w:tcW w:w="673" w:type="dxa"/>
            <w:tcBorders>
              <w:top w:val="single" w:sz="8" w:space="0" w:color="000000"/>
              <w:bottom w:val="single" w:sz="8" w:space="0" w:color="000000"/>
            </w:tcBorders>
            <w:shd w:val="clear" w:color="auto" w:fill="FFFFFF"/>
            <w:vAlign w:val="center"/>
          </w:tcPr>
          <w:p w14:paraId="2C98F521" w14:textId="09ED1A80" w:rsidR="00207BF7" w:rsidRPr="00C17972" w:rsidRDefault="002D034C" w:rsidP="00C17972">
            <w:pPr>
              <w:jc w:val="left"/>
              <w:rPr>
                <w:rFonts w:ascii="Times New Roman" w:eastAsia="Calibri" w:hAnsi="Times New Roman"/>
                <w:b/>
                <w:bCs/>
                <w:color w:val="000000"/>
                <w:sz w:val="16"/>
                <w:szCs w:val="16"/>
              </w:rPr>
            </w:pPr>
            <w:r w:rsidRPr="00C17972">
              <w:rPr>
                <w:rFonts w:ascii="Times New Roman" w:eastAsia="Calibri" w:hAnsi="Times New Roman"/>
                <w:b/>
                <w:bCs/>
                <w:color w:val="000000"/>
                <w:sz w:val="16"/>
                <w:szCs w:val="16"/>
              </w:rPr>
              <w:t>#</w:t>
            </w:r>
            <w:r w:rsidR="00207BF7" w:rsidRPr="00C17972">
              <w:rPr>
                <w:rFonts w:ascii="Times New Roman" w:eastAsia="Calibri" w:hAnsi="Times New Roman"/>
                <w:b/>
                <w:bCs/>
                <w:color w:val="000000"/>
                <w:sz w:val="16"/>
                <w:szCs w:val="16"/>
              </w:rPr>
              <w:t xml:space="preserve"> of sample</w:t>
            </w:r>
          </w:p>
        </w:tc>
        <w:tc>
          <w:tcPr>
            <w:tcW w:w="758" w:type="dxa"/>
            <w:tcBorders>
              <w:top w:val="single" w:sz="8" w:space="0" w:color="000000"/>
              <w:bottom w:val="single" w:sz="8" w:space="0" w:color="000000"/>
            </w:tcBorders>
            <w:shd w:val="clear" w:color="auto" w:fill="FFFFFF"/>
            <w:vAlign w:val="center"/>
          </w:tcPr>
          <w:p w14:paraId="0300CAF5"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 xml:space="preserve">u* </w:t>
            </w:r>
          </w:p>
          <w:p w14:paraId="5076D5EC"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(m/s)</w:t>
            </w:r>
          </w:p>
        </w:tc>
        <w:tc>
          <w:tcPr>
            <w:tcW w:w="841" w:type="dxa"/>
            <w:tcBorders>
              <w:top w:val="single" w:sz="8" w:space="0" w:color="000000"/>
              <w:bottom w:val="single" w:sz="8" w:space="0" w:color="000000"/>
            </w:tcBorders>
            <w:shd w:val="clear" w:color="auto" w:fill="FFFFFF"/>
            <w:vAlign w:val="center"/>
          </w:tcPr>
          <w:p w14:paraId="79F98C0F"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i/>
                <w:color w:val="000000"/>
                <w:sz w:val="18"/>
                <w:szCs w:val="18"/>
              </w:rPr>
              <w:t>ξ</w:t>
            </w:r>
            <w:r w:rsidRPr="002D034C">
              <w:rPr>
                <w:rFonts w:ascii="Times New Roman" w:eastAsia="Calibri" w:hAnsi="Times New Roman"/>
                <w:b/>
                <w:bCs/>
                <w:color w:val="000000"/>
                <w:sz w:val="18"/>
                <w:szCs w:val="18"/>
              </w:rPr>
              <w:t xml:space="preserve">(3.3) </w:t>
            </w:r>
          </w:p>
          <w:p w14:paraId="757F1DAC" w14:textId="77777777" w:rsidR="00207BF7" w:rsidRPr="00C17972" w:rsidRDefault="00207BF7" w:rsidP="00C17972">
            <w:pPr>
              <w:jc w:val="left"/>
              <w:rPr>
                <w:rFonts w:ascii="Times New Roman" w:eastAsia="Calibri" w:hAnsi="Times New Roman"/>
                <w:bCs/>
                <w:color w:val="000000"/>
                <w:sz w:val="16"/>
                <w:szCs w:val="16"/>
              </w:rPr>
            </w:pPr>
            <w:r w:rsidRPr="00C17972">
              <w:rPr>
                <w:rFonts w:ascii="Times New Roman" w:eastAsia="Calibri" w:hAnsi="Times New Roman"/>
                <w:b/>
                <w:bCs/>
                <w:color w:val="000000"/>
                <w:sz w:val="16"/>
                <w:szCs w:val="16"/>
              </w:rPr>
              <w:t>(</w:t>
            </w:r>
            <w:proofErr w:type="spellStart"/>
            <w:r w:rsidRPr="00C17972">
              <w:rPr>
                <w:rFonts w:ascii="Times New Roman" w:eastAsia="Calibri" w:hAnsi="Times New Roman"/>
                <w:b/>
                <w:bCs/>
                <w:color w:val="000000"/>
                <w:sz w:val="16"/>
                <w:szCs w:val="16"/>
              </w:rPr>
              <w:t>unitless</w:t>
            </w:r>
            <w:proofErr w:type="spellEnd"/>
            <w:r w:rsidRPr="00C17972">
              <w:rPr>
                <w:rFonts w:ascii="Times New Roman" w:eastAsia="Calibri" w:hAnsi="Times New Roman"/>
                <w:b/>
                <w:bCs/>
                <w:color w:val="000000"/>
                <w:sz w:val="16"/>
                <w:szCs w:val="16"/>
              </w:rPr>
              <w:t>)</w:t>
            </w:r>
          </w:p>
        </w:tc>
        <w:tc>
          <w:tcPr>
            <w:tcW w:w="758" w:type="dxa"/>
            <w:tcBorders>
              <w:top w:val="single" w:sz="8" w:space="0" w:color="000000"/>
              <w:bottom w:val="single" w:sz="8" w:space="0" w:color="000000"/>
            </w:tcBorders>
            <w:shd w:val="clear" w:color="auto" w:fill="FFFFFF"/>
            <w:vAlign w:val="center"/>
          </w:tcPr>
          <w:p w14:paraId="28A243DA" w14:textId="77777777" w:rsidR="00207BF7" w:rsidRPr="002D034C" w:rsidRDefault="00C042BD" w:rsidP="00C17972">
            <w:pPr>
              <w:jc w:val="left"/>
              <w:rPr>
                <w:rFonts w:ascii="Times New Roman" w:hAnsi="Times New Roman"/>
                <w:b/>
                <w:color w:val="000000"/>
                <w:sz w:val="18"/>
                <w:szCs w:val="18"/>
              </w:rPr>
            </w:pPr>
            <m:oMathPara>
              <m:oMathParaPr>
                <m:jc m:val="left"/>
              </m:oMathParaPr>
              <m:oMath>
                <m:acc>
                  <m:accPr>
                    <m:chr m:val="̅"/>
                    <m:ctrlPr>
                      <w:rPr>
                        <w:rFonts w:ascii="Cambria Math" w:hAnsi="Cambria Math"/>
                        <w:b/>
                        <w:i/>
                        <w:sz w:val="18"/>
                        <w:szCs w:val="18"/>
                      </w:rPr>
                    </m:ctrlPr>
                  </m:accPr>
                  <m:e>
                    <m:r>
                      <w:rPr>
                        <w:rFonts w:ascii="Cambria Math" w:hAnsi="Cambria Math"/>
                        <w:sz w:val="18"/>
                        <w:szCs w:val="18"/>
                      </w:rPr>
                      <m:t>u</m:t>
                    </m:r>
                  </m:e>
                </m:acc>
                <m:d>
                  <m:dPr>
                    <m:ctrlPr>
                      <w:rPr>
                        <w:rFonts w:ascii="Cambria Math" w:hAnsi="Cambria Math"/>
                        <w:bCs/>
                        <w:i/>
                        <w:sz w:val="18"/>
                        <w:szCs w:val="18"/>
                      </w:rPr>
                    </m:ctrlPr>
                  </m:dPr>
                  <m:e>
                    <m:r>
                      <w:rPr>
                        <w:rFonts w:ascii="Cambria Math" w:hAnsi="Cambria Math"/>
                        <w:sz w:val="18"/>
                        <w:szCs w:val="18"/>
                      </w:rPr>
                      <m:t>3.3</m:t>
                    </m:r>
                  </m:e>
                </m:d>
              </m:oMath>
            </m:oMathPara>
          </w:p>
          <w:p w14:paraId="7411B91D" w14:textId="77777777" w:rsidR="00207BF7" w:rsidRPr="002D034C" w:rsidRDefault="00207BF7" w:rsidP="00C17972">
            <w:pPr>
              <w:jc w:val="left"/>
              <w:rPr>
                <w:rFonts w:ascii="Times New Roman" w:hAnsi="Times New Roman"/>
                <w:bCs/>
                <w:color w:val="000000"/>
                <w:sz w:val="18"/>
                <w:szCs w:val="18"/>
              </w:rPr>
            </w:pPr>
            <w:r w:rsidRPr="002D034C">
              <w:rPr>
                <w:rFonts w:ascii="Times New Roman" w:hAnsi="Times New Roman"/>
                <w:b/>
                <w:bCs/>
                <w:color w:val="000000"/>
                <w:sz w:val="18"/>
                <w:szCs w:val="18"/>
              </w:rPr>
              <w:t>(m/s)</w:t>
            </w:r>
          </w:p>
        </w:tc>
        <w:tc>
          <w:tcPr>
            <w:tcW w:w="758" w:type="dxa"/>
            <w:tcBorders>
              <w:top w:val="single" w:sz="8" w:space="0" w:color="000000"/>
              <w:bottom w:val="single" w:sz="8" w:space="0" w:color="000000"/>
            </w:tcBorders>
            <w:shd w:val="clear" w:color="auto" w:fill="FFFFFF"/>
            <w:vAlign w:val="center"/>
          </w:tcPr>
          <w:p w14:paraId="66F79335" w14:textId="77777777" w:rsidR="00207BF7" w:rsidRPr="002D034C" w:rsidRDefault="00C042BD" w:rsidP="00C17972">
            <w:pPr>
              <w:jc w:val="left"/>
              <w:rPr>
                <w:rFonts w:ascii="Times New Roman" w:hAnsi="Times New Roman"/>
                <w:b/>
                <w:color w:val="000000"/>
                <w:sz w:val="18"/>
                <w:szCs w:val="18"/>
              </w:rPr>
            </w:pPr>
            <m:oMathPara>
              <m:oMathParaPr>
                <m:jc m:val="left"/>
              </m:oMathPara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u</m:t>
                    </m:r>
                  </m:sub>
                </m:sSub>
                <m:d>
                  <m:dPr>
                    <m:ctrlPr>
                      <w:rPr>
                        <w:rFonts w:ascii="Cambria Math" w:hAnsi="Cambria Math"/>
                        <w:bCs/>
                        <w:i/>
                        <w:sz w:val="18"/>
                        <w:szCs w:val="18"/>
                      </w:rPr>
                    </m:ctrlPr>
                  </m:dPr>
                  <m:e>
                    <m:r>
                      <w:rPr>
                        <w:rFonts w:ascii="Cambria Math" w:hAnsi="Cambria Math"/>
                        <w:sz w:val="18"/>
                        <w:szCs w:val="18"/>
                      </w:rPr>
                      <m:t>3.3</m:t>
                    </m:r>
                  </m:e>
                </m:d>
              </m:oMath>
            </m:oMathPara>
          </w:p>
          <w:p w14:paraId="42D733E4"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hAnsi="Times New Roman"/>
                <w:b/>
                <w:bCs/>
                <w:color w:val="000000"/>
                <w:sz w:val="18"/>
                <w:szCs w:val="18"/>
              </w:rPr>
              <w:t>(m/s)</w:t>
            </w:r>
          </w:p>
        </w:tc>
        <w:tc>
          <w:tcPr>
            <w:tcW w:w="758" w:type="dxa"/>
            <w:tcBorders>
              <w:top w:val="single" w:sz="8" w:space="0" w:color="000000"/>
              <w:bottom w:val="single" w:sz="8" w:space="0" w:color="000000"/>
            </w:tcBorders>
            <w:shd w:val="clear" w:color="auto" w:fill="FFFFFF"/>
            <w:vAlign w:val="center"/>
          </w:tcPr>
          <w:p w14:paraId="54EE9149" w14:textId="77777777" w:rsidR="00207BF7" w:rsidRPr="002D034C" w:rsidRDefault="00C042BD" w:rsidP="00C17972">
            <w:pPr>
              <w:jc w:val="left"/>
              <w:rPr>
                <w:rFonts w:ascii="Times New Roman" w:hAnsi="Times New Roman"/>
                <w:b/>
                <w:bCs/>
                <w:color w:val="000000"/>
                <w:sz w:val="18"/>
                <w:szCs w:val="18"/>
              </w:rPr>
            </w:pPr>
            <m:oMath>
              <m:acc>
                <m:accPr>
                  <m:chr m:val="̅"/>
                  <m:ctrlPr>
                    <w:rPr>
                      <w:rFonts w:ascii="Cambria Math" w:hAnsi="Cambria Math"/>
                      <w:b/>
                      <w:i/>
                      <w:sz w:val="18"/>
                      <w:szCs w:val="18"/>
                    </w:rPr>
                  </m:ctrlPr>
                </m:accPr>
                <m:e>
                  <m:r>
                    <w:rPr>
                      <w:rFonts w:ascii="Cambria Math" w:hAnsi="Cambria Math"/>
                      <w:sz w:val="18"/>
                      <w:szCs w:val="18"/>
                    </w:rPr>
                    <m:t>w</m:t>
                  </m:r>
                </m:e>
              </m:acc>
            </m:oMath>
            <w:r w:rsidR="00207BF7" w:rsidRPr="002D034C">
              <w:rPr>
                <w:rFonts w:ascii="Times New Roman" w:hAnsi="Times New Roman"/>
                <w:b/>
                <w:bCs/>
                <w:color w:val="000000"/>
                <w:sz w:val="18"/>
                <w:szCs w:val="18"/>
              </w:rPr>
              <w:t>(3.3)</w:t>
            </w:r>
          </w:p>
          <w:p w14:paraId="5F488718"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hAnsi="Times New Roman"/>
                <w:b/>
                <w:bCs/>
                <w:color w:val="000000"/>
                <w:sz w:val="18"/>
                <w:szCs w:val="18"/>
              </w:rPr>
              <w:t xml:space="preserve"> (m/s)</w:t>
            </w:r>
          </w:p>
        </w:tc>
        <w:tc>
          <w:tcPr>
            <w:tcW w:w="758" w:type="dxa"/>
            <w:tcBorders>
              <w:top w:val="single" w:sz="8" w:space="0" w:color="000000"/>
              <w:bottom w:val="single" w:sz="8" w:space="0" w:color="000000"/>
            </w:tcBorders>
            <w:shd w:val="clear" w:color="auto" w:fill="FFFFFF"/>
            <w:vAlign w:val="center"/>
          </w:tcPr>
          <w:p w14:paraId="7C737AEF" w14:textId="77777777" w:rsidR="00207BF7" w:rsidRPr="002D034C" w:rsidRDefault="00C042BD" w:rsidP="00C17972">
            <w:pPr>
              <w:jc w:val="left"/>
              <w:rPr>
                <w:rFonts w:ascii="Times New Roman" w:eastAsia="Calibri" w:hAnsi="Times New Roman"/>
                <w:bCs/>
                <w:color w:val="000000"/>
                <w:sz w:val="18"/>
                <w:szCs w:val="18"/>
              </w:rPr>
            </w:p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w</m:t>
                  </m:r>
                </m:sub>
              </m:sSub>
            </m:oMath>
            <w:r w:rsidR="00207BF7" w:rsidRPr="002D034C">
              <w:rPr>
                <w:rFonts w:ascii="Times New Roman" w:hAnsi="Times New Roman"/>
                <w:b/>
                <w:bCs/>
                <w:color w:val="000000"/>
                <w:sz w:val="18"/>
                <w:szCs w:val="18"/>
              </w:rPr>
              <w:t>(3.3) (m/s)</w:t>
            </w:r>
          </w:p>
        </w:tc>
        <w:tc>
          <w:tcPr>
            <w:tcW w:w="758" w:type="dxa"/>
            <w:tcBorders>
              <w:top w:val="single" w:sz="8" w:space="0" w:color="000000"/>
              <w:bottom w:val="single" w:sz="8" w:space="0" w:color="000000"/>
            </w:tcBorders>
            <w:shd w:val="clear" w:color="auto" w:fill="FFFFFF"/>
            <w:vAlign w:val="center"/>
          </w:tcPr>
          <w:p w14:paraId="75400D25"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 xml:space="preserve">    T (ºC)</w:t>
            </w:r>
          </w:p>
        </w:tc>
        <w:tc>
          <w:tcPr>
            <w:tcW w:w="758" w:type="dxa"/>
            <w:tcBorders>
              <w:top w:val="single" w:sz="8" w:space="0" w:color="000000"/>
              <w:bottom w:val="single" w:sz="8" w:space="0" w:color="000000"/>
            </w:tcBorders>
            <w:shd w:val="clear" w:color="auto" w:fill="FFFFFF"/>
            <w:vAlign w:val="center"/>
          </w:tcPr>
          <w:p w14:paraId="35453B0E" w14:textId="77777777" w:rsidR="00207BF7" w:rsidRPr="002D034C" w:rsidRDefault="00C042BD" w:rsidP="00C17972">
            <w:pPr>
              <w:jc w:val="left"/>
              <w:rPr>
                <w:rFonts w:ascii="Times New Roman" w:eastAsia="Calibri" w:hAnsi="Times New Roman"/>
                <w:bCs/>
                <w:color w:val="000000"/>
                <w:sz w:val="18"/>
                <w:szCs w:val="18"/>
              </w:rPr>
            </w:pPr>
            <m:oMath>
              <m:sSub>
                <m:sSubPr>
                  <m:ctrlPr>
                    <w:rPr>
                      <w:rFonts w:ascii="Cambria Math" w:hAnsi="Cambria Math"/>
                      <w:b/>
                      <w:i/>
                      <w:sz w:val="18"/>
                      <w:szCs w:val="18"/>
                    </w:rPr>
                  </m:ctrlPr>
                </m:sSubPr>
                <m:e>
                  <m:r>
                    <w:rPr>
                      <w:rFonts w:ascii="Cambria Math" w:hAnsi="Cambria Math"/>
                      <w:sz w:val="18"/>
                      <w:szCs w:val="18"/>
                    </w:rPr>
                    <m:t>σ</m:t>
                  </m:r>
                </m:e>
                <m:sub>
                  <m:r>
                    <w:rPr>
                      <w:rFonts w:ascii="Cambria Math" w:hAnsi="Cambria Math"/>
                      <w:sz w:val="18"/>
                      <w:szCs w:val="18"/>
                    </w:rPr>
                    <m:t>T</m:t>
                  </m:r>
                </m:sub>
              </m:sSub>
            </m:oMath>
            <w:r w:rsidR="00207BF7" w:rsidRPr="002D034C">
              <w:rPr>
                <w:rFonts w:ascii="Times New Roman" w:eastAsia="Calibri" w:hAnsi="Times New Roman"/>
                <w:b/>
                <w:bCs/>
                <w:color w:val="000000"/>
                <w:sz w:val="18"/>
                <w:szCs w:val="18"/>
              </w:rPr>
              <w:t>(ºC)</w:t>
            </w:r>
          </w:p>
        </w:tc>
        <w:tc>
          <w:tcPr>
            <w:tcW w:w="758" w:type="dxa"/>
            <w:tcBorders>
              <w:top w:val="single" w:sz="8" w:space="0" w:color="000000"/>
              <w:bottom w:val="single" w:sz="8" w:space="0" w:color="000000"/>
            </w:tcBorders>
            <w:shd w:val="clear" w:color="auto" w:fill="FFFFFF"/>
            <w:vAlign w:val="center"/>
          </w:tcPr>
          <w:p w14:paraId="3BF7503E" w14:textId="77777777" w:rsidR="00207BF7" w:rsidRPr="002D034C" w:rsidRDefault="00207BF7" w:rsidP="00C17972">
            <w:pPr>
              <w:jc w:val="left"/>
              <w:rPr>
                <w:rFonts w:ascii="Times New Roman" w:eastAsia="Calibri" w:hAnsi="Times New Roman"/>
                <w:bCs/>
                <w:color w:val="000000"/>
                <w:sz w:val="18"/>
                <w:szCs w:val="18"/>
              </w:rPr>
            </w:pPr>
            <w:r w:rsidRPr="002D034C">
              <w:rPr>
                <w:rFonts w:ascii="Times New Roman" w:eastAsia="Calibri" w:hAnsi="Times New Roman"/>
                <w:b/>
                <w:bCs/>
                <w:color w:val="000000"/>
                <w:sz w:val="18"/>
                <w:szCs w:val="18"/>
              </w:rPr>
              <w:t>RH (%)</w:t>
            </w:r>
          </w:p>
        </w:tc>
        <w:tc>
          <w:tcPr>
            <w:tcW w:w="748" w:type="dxa"/>
            <w:tcBorders>
              <w:top w:val="single" w:sz="8" w:space="0" w:color="000000"/>
              <w:bottom w:val="single" w:sz="8" w:space="0" w:color="000000"/>
            </w:tcBorders>
            <w:shd w:val="clear" w:color="auto" w:fill="FFFFFF"/>
            <w:vAlign w:val="center"/>
          </w:tcPr>
          <w:p w14:paraId="19CE314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SR (W/m</w:t>
            </w:r>
            <w:r w:rsidRPr="002D034C">
              <w:rPr>
                <w:rFonts w:ascii="Times New Roman" w:eastAsia="Calibri" w:hAnsi="Times New Roman"/>
                <w:b/>
                <w:bCs/>
                <w:color w:val="000000"/>
                <w:sz w:val="18"/>
                <w:szCs w:val="18"/>
                <w:vertAlign w:val="superscript"/>
              </w:rPr>
              <w:t>2</w:t>
            </w:r>
            <w:r w:rsidRPr="002D034C">
              <w:rPr>
                <w:rFonts w:ascii="Times New Roman" w:eastAsia="Calibri" w:hAnsi="Times New Roman"/>
                <w:b/>
                <w:bCs/>
                <w:color w:val="000000"/>
                <w:sz w:val="18"/>
                <w:szCs w:val="18"/>
              </w:rPr>
              <w:t>)</w:t>
            </w:r>
          </w:p>
        </w:tc>
      </w:tr>
      <w:tr w:rsidR="002D5672" w:rsidRPr="002D034C" w14:paraId="6AB67DEA" w14:textId="77777777" w:rsidTr="002D5672">
        <w:trPr>
          <w:trHeight w:val="338"/>
        </w:trPr>
        <w:tc>
          <w:tcPr>
            <w:tcW w:w="1127" w:type="dxa"/>
            <w:shd w:val="clear" w:color="auto" w:fill="FFFFFF"/>
            <w:vAlign w:val="center"/>
          </w:tcPr>
          <w:p w14:paraId="0E805D61"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 xml:space="preserve">1 </w:t>
            </w:r>
            <w:r w:rsidRPr="002D034C">
              <w:rPr>
                <w:rFonts w:ascii="Times New Roman" w:eastAsia="Calibri" w:hAnsi="Times New Roman"/>
                <w:b/>
                <w:bCs/>
                <w:color w:val="000000"/>
                <w:sz w:val="18"/>
                <w:szCs w:val="18"/>
              </w:rPr>
              <w:t>(m/s)</w:t>
            </w:r>
          </w:p>
        </w:tc>
        <w:tc>
          <w:tcPr>
            <w:tcW w:w="673" w:type="dxa"/>
            <w:tcBorders>
              <w:left w:val="nil"/>
              <w:right w:val="nil"/>
            </w:tcBorders>
            <w:shd w:val="clear" w:color="auto" w:fill="FFFFFF"/>
            <w:vAlign w:val="center"/>
          </w:tcPr>
          <w:p w14:paraId="6D8B111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0B1BFB80"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.34*</w:t>
            </w:r>
          </w:p>
        </w:tc>
        <w:tc>
          <w:tcPr>
            <w:tcW w:w="841" w:type="dxa"/>
            <w:tcBorders>
              <w:left w:val="nil"/>
              <w:right w:val="nil"/>
            </w:tcBorders>
            <w:shd w:val="clear" w:color="auto" w:fill="FFFFFF"/>
            <w:vAlign w:val="center"/>
          </w:tcPr>
          <w:p w14:paraId="4B8C03F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557FEEF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.34*</w:t>
            </w:r>
          </w:p>
        </w:tc>
        <w:tc>
          <w:tcPr>
            <w:tcW w:w="758" w:type="dxa"/>
            <w:tcBorders>
              <w:left w:val="nil"/>
              <w:right w:val="nil"/>
            </w:tcBorders>
            <w:shd w:val="clear" w:color="auto" w:fill="FFFFFF"/>
            <w:vAlign w:val="center"/>
          </w:tcPr>
          <w:p w14:paraId="28007A3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355C5D3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.09NS</w:t>
            </w:r>
          </w:p>
        </w:tc>
        <w:tc>
          <w:tcPr>
            <w:tcW w:w="758" w:type="dxa"/>
            <w:tcBorders>
              <w:left w:val="nil"/>
              <w:right w:val="nil"/>
            </w:tcBorders>
            <w:shd w:val="clear" w:color="auto" w:fill="FFFFFF"/>
            <w:vAlign w:val="center"/>
          </w:tcPr>
          <w:p w14:paraId="33705E9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78E9CAB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.37*</w:t>
            </w:r>
          </w:p>
        </w:tc>
        <w:tc>
          <w:tcPr>
            <w:tcW w:w="758" w:type="dxa"/>
            <w:tcBorders>
              <w:left w:val="nil"/>
              <w:right w:val="nil"/>
            </w:tcBorders>
            <w:shd w:val="clear" w:color="auto" w:fill="FFFFFF"/>
            <w:vAlign w:val="center"/>
          </w:tcPr>
          <w:p w14:paraId="3C1335C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48032F5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-.2NS</w:t>
            </w:r>
          </w:p>
        </w:tc>
        <w:tc>
          <w:tcPr>
            <w:tcW w:w="748" w:type="dxa"/>
            <w:tcBorders>
              <w:left w:val="nil"/>
              <w:right w:val="nil"/>
            </w:tcBorders>
            <w:shd w:val="clear" w:color="auto" w:fill="FFFFFF"/>
            <w:vAlign w:val="center"/>
          </w:tcPr>
          <w:p w14:paraId="3D3D10B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.2NS</w:t>
            </w:r>
          </w:p>
        </w:tc>
      </w:tr>
      <w:tr w:rsidR="002D5672" w:rsidRPr="002D034C" w14:paraId="220021B4" w14:textId="77777777" w:rsidTr="002D5672">
        <w:trPr>
          <w:trHeight w:val="349"/>
        </w:trPr>
        <w:tc>
          <w:tcPr>
            <w:tcW w:w="1127" w:type="dxa"/>
            <w:shd w:val="clear" w:color="auto" w:fill="FFFFFF"/>
            <w:vAlign w:val="center"/>
          </w:tcPr>
          <w:p w14:paraId="76096082"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(m/s)</w:t>
            </w:r>
          </w:p>
        </w:tc>
        <w:tc>
          <w:tcPr>
            <w:tcW w:w="673" w:type="dxa"/>
            <w:shd w:val="clear" w:color="auto" w:fill="FFFFFF"/>
            <w:vAlign w:val="center"/>
          </w:tcPr>
          <w:p w14:paraId="60C847A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7E717ED9"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.42*</w:t>
            </w:r>
          </w:p>
        </w:tc>
        <w:tc>
          <w:tcPr>
            <w:tcW w:w="841" w:type="dxa"/>
            <w:shd w:val="clear" w:color="auto" w:fill="FFFFFF"/>
            <w:vAlign w:val="center"/>
          </w:tcPr>
          <w:p w14:paraId="631C38F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shd w:val="clear" w:color="auto" w:fill="FFFFFF"/>
            <w:vAlign w:val="center"/>
          </w:tcPr>
          <w:p w14:paraId="4CC2A91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.42*</w:t>
            </w:r>
          </w:p>
        </w:tc>
        <w:tc>
          <w:tcPr>
            <w:tcW w:w="758" w:type="dxa"/>
            <w:shd w:val="clear" w:color="auto" w:fill="FFFFFF"/>
            <w:vAlign w:val="center"/>
          </w:tcPr>
          <w:p w14:paraId="62DE6C4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.09NS</w:t>
            </w:r>
          </w:p>
        </w:tc>
        <w:tc>
          <w:tcPr>
            <w:tcW w:w="758" w:type="dxa"/>
            <w:shd w:val="clear" w:color="auto" w:fill="FFFFFF"/>
            <w:vAlign w:val="center"/>
          </w:tcPr>
          <w:p w14:paraId="09ED39E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shd w:val="clear" w:color="auto" w:fill="FFFFFF"/>
            <w:vAlign w:val="center"/>
          </w:tcPr>
          <w:p w14:paraId="6CD3701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06810BE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.35*</w:t>
            </w:r>
          </w:p>
        </w:tc>
        <w:tc>
          <w:tcPr>
            <w:tcW w:w="758" w:type="dxa"/>
            <w:shd w:val="clear" w:color="auto" w:fill="FFFFFF"/>
            <w:vAlign w:val="center"/>
          </w:tcPr>
          <w:p w14:paraId="1FB1C6F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022B318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-.24NS</w:t>
            </w:r>
          </w:p>
        </w:tc>
        <w:tc>
          <w:tcPr>
            <w:tcW w:w="748" w:type="dxa"/>
            <w:shd w:val="clear" w:color="auto" w:fill="FFFFFF"/>
            <w:vAlign w:val="center"/>
          </w:tcPr>
          <w:p w14:paraId="4E18A1B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.25*</w:t>
            </w:r>
          </w:p>
        </w:tc>
      </w:tr>
      <w:tr w:rsidR="002D5672" w:rsidRPr="002D034C" w14:paraId="5C2EC989" w14:textId="77777777" w:rsidTr="002D5672">
        <w:trPr>
          <w:trHeight w:val="338"/>
        </w:trPr>
        <w:tc>
          <w:tcPr>
            <w:tcW w:w="1127" w:type="dxa"/>
            <w:shd w:val="clear" w:color="auto" w:fill="FFFFFF"/>
            <w:vAlign w:val="center"/>
          </w:tcPr>
          <w:p w14:paraId="7A19C06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r w:rsidRPr="002D034C">
              <w:rPr>
                <w:rFonts w:ascii="Times New Roman" w:eastAsia="Calibri" w:hAnsi="Times New Roman"/>
                <w:b/>
                <w:bCs/>
                <w:color w:val="000000"/>
                <w:sz w:val="18"/>
                <w:szCs w:val="18"/>
              </w:rPr>
              <w:t>(m/s)</w:t>
            </w:r>
          </w:p>
        </w:tc>
        <w:tc>
          <w:tcPr>
            <w:tcW w:w="673" w:type="dxa"/>
            <w:tcBorders>
              <w:left w:val="nil"/>
              <w:right w:val="nil"/>
            </w:tcBorders>
            <w:shd w:val="clear" w:color="auto" w:fill="FFFFFF"/>
            <w:vAlign w:val="center"/>
          </w:tcPr>
          <w:p w14:paraId="48F7B46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61D0535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.42*</w:t>
            </w:r>
          </w:p>
        </w:tc>
        <w:tc>
          <w:tcPr>
            <w:tcW w:w="841" w:type="dxa"/>
            <w:tcBorders>
              <w:left w:val="nil"/>
              <w:right w:val="nil"/>
            </w:tcBorders>
            <w:shd w:val="clear" w:color="auto" w:fill="FFFFFF"/>
            <w:vAlign w:val="center"/>
          </w:tcPr>
          <w:p w14:paraId="101A29D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.15NS</w:t>
            </w:r>
          </w:p>
        </w:tc>
        <w:tc>
          <w:tcPr>
            <w:tcW w:w="758" w:type="dxa"/>
            <w:shd w:val="clear" w:color="auto" w:fill="FFFFFF"/>
            <w:vAlign w:val="center"/>
          </w:tcPr>
          <w:p w14:paraId="56C3F2E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.43*</w:t>
            </w:r>
          </w:p>
        </w:tc>
        <w:tc>
          <w:tcPr>
            <w:tcW w:w="758" w:type="dxa"/>
            <w:tcBorders>
              <w:left w:val="nil"/>
              <w:right w:val="nil"/>
            </w:tcBorders>
            <w:shd w:val="clear" w:color="auto" w:fill="FFFFFF"/>
            <w:vAlign w:val="center"/>
          </w:tcPr>
          <w:p w14:paraId="364A3A9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shd w:val="clear" w:color="auto" w:fill="FFFFFF"/>
            <w:vAlign w:val="center"/>
          </w:tcPr>
          <w:p w14:paraId="58B5C4C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tcBorders>
              <w:left w:val="nil"/>
              <w:right w:val="nil"/>
            </w:tcBorders>
            <w:shd w:val="clear" w:color="auto" w:fill="FFFFFF"/>
            <w:vAlign w:val="center"/>
          </w:tcPr>
          <w:p w14:paraId="504B336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-.06NS</w:t>
            </w:r>
          </w:p>
        </w:tc>
        <w:tc>
          <w:tcPr>
            <w:tcW w:w="758" w:type="dxa"/>
            <w:shd w:val="clear" w:color="auto" w:fill="FFFFFF"/>
            <w:vAlign w:val="center"/>
          </w:tcPr>
          <w:p w14:paraId="6FFEDA5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.39*</w:t>
            </w:r>
          </w:p>
        </w:tc>
        <w:tc>
          <w:tcPr>
            <w:tcW w:w="758" w:type="dxa"/>
            <w:tcBorders>
              <w:left w:val="nil"/>
              <w:right w:val="nil"/>
            </w:tcBorders>
            <w:shd w:val="clear" w:color="auto" w:fill="FFFFFF"/>
            <w:vAlign w:val="center"/>
          </w:tcPr>
          <w:p w14:paraId="1F0B2E1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shd w:val="clear" w:color="auto" w:fill="FFFFFF"/>
            <w:vAlign w:val="center"/>
          </w:tcPr>
          <w:p w14:paraId="0AF43D8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-.30*</w:t>
            </w:r>
          </w:p>
        </w:tc>
        <w:tc>
          <w:tcPr>
            <w:tcW w:w="748" w:type="dxa"/>
            <w:tcBorders>
              <w:left w:val="nil"/>
              <w:right w:val="nil"/>
            </w:tcBorders>
            <w:shd w:val="clear" w:color="auto" w:fill="FFFFFF"/>
            <w:vAlign w:val="center"/>
          </w:tcPr>
          <w:p w14:paraId="56E9A36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w:t>
            </w:r>
          </w:p>
        </w:tc>
      </w:tr>
      <w:tr w:rsidR="002D5672" w:rsidRPr="002D034C" w14:paraId="3B2334FC" w14:textId="77777777" w:rsidTr="002D5672">
        <w:trPr>
          <w:trHeight w:val="349"/>
        </w:trPr>
        <w:tc>
          <w:tcPr>
            <w:tcW w:w="1127" w:type="dxa"/>
            <w:shd w:val="clear" w:color="auto" w:fill="FFFFFF"/>
            <w:vAlign w:val="center"/>
          </w:tcPr>
          <w:p w14:paraId="09F6772C"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4</w:t>
            </w:r>
            <w:r w:rsidRPr="002D034C">
              <w:rPr>
                <w:rFonts w:ascii="Times New Roman" w:eastAsia="Calibri" w:hAnsi="Times New Roman"/>
                <w:b/>
                <w:bCs/>
                <w:color w:val="000000"/>
                <w:sz w:val="18"/>
                <w:szCs w:val="18"/>
              </w:rPr>
              <w:t>(m/s)</w:t>
            </w:r>
          </w:p>
        </w:tc>
        <w:tc>
          <w:tcPr>
            <w:tcW w:w="673" w:type="dxa"/>
            <w:shd w:val="clear" w:color="auto" w:fill="FFFFFF"/>
            <w:vAlign w:val="center"/>
          </w:tcPr>
          <w:p w14:paraId="4F4683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5F39B331"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.44*</w:t>
            </w:r>
          </w:p>
        </w:tc>
        <w:tc>
          <w:tcPr>
            <w:tcW w:w="841" w:type="dxa"/>
            <w:shd w:val="clear" w:color="auto" w:fill="FFFFFF"/>
            <w:vAlign w:val="center"/>
          </w:tcPr>
          <w:p w14:paraId="439C597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020C49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.46*</w:t>
            </w:r>
          </w:p>
        </w:tc>
        <w:tc>
          <w:tcPr>
            <w:tcW w:w="758" w:type="dxa"/>
            <w:shd w:val="clear" w:color="auto" w:fill="FFFFFF"/>
            <w:vAlign w:val="center"/>
          </w:tcPr>
          <w:p w14:paraId="642345B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3837AF9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shd w:val="clear" w:color="auto" w:fill="FFFFFF"/>
            <w:vAlign w:val="center"/>
          </w:tcPr>
          <w:p w14:paraId="4B59043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31034DD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.18NS</w:t>
            </w:r>
          </w:p>
        </w:tc>
        <w:tc>
          <w:tcPr>
            <w:tcW w:w="758" w:type="dxa"/>
            <w:shd w:val="clear" w:color="auto" w:fill="FFFFFF"/>
            <w:vAlign w:val="center"/>
          </w:tcPr>
          <w:p w14:paraId="66CE93E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1E0D4B2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-.27*</w:t>
            </w:r>
          </w:p>
        </w:tc>
        <w:tc>
          <w:tcPr>
            <w:tcW w:w="748" w:type="dxa"/>
            <w:shd w:val="clear" w:color="auto" w:fill="FFFFFF"/>
            <w:vAlign w:val="center"/>
          </w:tcPr>
          <w:p w14:paraId="7F09EF0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.33*</w:t>
            </w:r>
          </w:p>
        </w:tc>
      </w:tr>
      <w:tr w:rsidR="002D5672" w:rsidRPr="002D034C" w14:paraId="4CEE6543" w14:textId="77777777" w:rsidTr="002D5672">
        <w:trPr>
          <w:trHeight w:val="519"/>
        </w:trPr>
        <w:tc>
          <w:tcPr>
            <w:tcW w:w="1127" w:type="dxa"/>
            <w:shd w:val="clear" w:color="auto" w:fill="FFFFFF"/>
            <w:vAlign w:val="center"/>
          </w:tcPr>
          <w:p w14:paraId="50B47AC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 xml:space="preserve">Deposition </w:t>
            </w:r>
            <w:r w:rsidRPr="00C17972">
              <w:rPr>
                <w:rFonts w:ascii="Times New Roman" w:eastAsia="Calibri" w:hAnsi="Times New Roman"/>
                <w:b/>
                <w:bCs/>
                <w:color w:val="000000"/>
                <w:sz w:val="16"/>
                <w:szCs w:val="16"/>
              </w:rPr>
              <w:t>(seeds/m</w:t>
            </w:r>
            <w:r w:rsidRPr="00C17972">
              <w:rPr>
                <w:rFonts w:ascii="Times New Roman" w:eastAsia="Calibri" w:hAnsi="Times New Roman"/>
                <w:b/>
                <w:bCs/>
                <w:color w:val="000000"/>
                <w:sz w:val="16"/>
                <w:szCs w:val="16"/>
                <w:vertAlign w:val="superscript"/>
              </w:rPr>
              <w:t>2</w:t>
            </w:r>
            <w:r w:rsidRPr="00C17972">
              <w:rPr>
                <w:rFonts w:ascii="Times New Roman" w:eastAsia="Calibri" w:hAnsi="Times New Roman"/>
                <w:b/>
                <w:bCs/>
                <w:color w:val="000000"/>
                <w:sz w:val="16"/>
                <w:szCs w:val="16"/>
              </w:rPr>
              <w:t>/s)</w:t>
            </w:r>
          </w:p>
        </w:tc>
        <w:tc>
          <w:tcPr>
            <w:tcW w:w="673" w:type="dxa"/>
            <w:tcBorders>
              <w:left w:val="nil"/>
              <w:right w:val="nil"/>
            </w:tcBorders>
            <w:shd w:val="clear" w:color="auto" w:fill="FFFFFF"/>
            <w:vAlign w:val="center"/>
          </w:tcPr>
          <w:p w14:paraId="36D7900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06BCD43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.50*</w:t>
            </w:r>
          </w:p>
        </w:tc>
        <w:tc>
          <w:tcPr>
            <w:tcW w:w="841" w:type="dxa"/>
            <w:tcBorders>
              <w:left w:val="nil"/>
              <w:right w:val="nil"/>
            </w:tcBorders>
            <w:shd w:val="clear" w:color="auto" w:fill="FFFFFF"/>
            <w:vAlign w:val="center"/>
          </w:tcPr>
          <w:p w14:paraId="152688B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0256BD0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.50*</w:t>
            </w:r>
          </w:p>
        </w:tc>
        <w:tc>
          <w:tcPr>
            <w:tcW w:w="758" w:type="dxa"/>
            <w:tcBorders>
              <w:left w:val="nil"/>
              <w:right w:val="nil"/>
            </w:tcBorders>
            <w:shd w:val="clear" w:color="auto" w:fill="FFFFFF"/>
            <w:vAlign w:val="center"/>
          </w:tcPr>
          <w:p w14:paraId="549F71E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03E10D5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tcBorders>
              <w:left w:val="nil"/>
              <w:right w:val="nil"/>
            </w:tcBorders>
            <w:shd w:val="clear" w:color="auto" w:fill="FFFFFF"/>
            <w:vAlign w:val="center"/>
          </w:tcPr>
          <w:p w14:paraId="6BC8FD4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-.06NS</w:t>
            </w:r>
          </w:p>
        </w:tc>
        <w:tc>
          <w:tcPr>
            <w:tcW w:w="758" w:type="dxa"/>
            <w:shd w:val="clear" w:color="auto" w:fill="FFFFFF"/>
            <w:vAlign w:val="center"/>
          </w:tcPr>
          <w:p w14:paraId="18AA25C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.38*</w:t>
            </w:r>
          </w:p>
        </w:tc>
        <w:tc>
          <w:tcPr>
            <w:tcW w:w="758" w:type="dxa"/>
            <w:tcBorders>
              <w:left w:val="nil"/>
              <w:right w:val="nil"/>
            </w:tcBorders>
            <w:shd w:val="clear" w:color="auto" w:fill="FFFFFF"/>
            <w:vAlign w:val="center"/>
          </w:tcPr>
          <w:p w14:paraId="5277FC9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022EB2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-.27*</w:t>
            </w:r>
          </w:p>
        </w:tc>
        <w:tc>
          <w:tcPr>
            <w:tcW w:w="748" w:type="dxa"/>
            <w:tcBorders>
              <w:left w:val="nil"/>
              <w:right w:val="nil"/>
            </w:tcBorders>
            <w:shd w:val="clear" w:color="auto" w:fill="FFFFFF"/>
            <w:vAlign w:val="center"/>
          </w:tcPr>
          <w:p w14:paraId="36A4020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.26*</w:t>
            </w:r>
          </w:p>
        </w:tc>
      </w:tr>
      <w:tr w:rsidR="002D5672" w:rsidRPr="002D034C" w14:paraId="726008FC" w14:textId="77777777" w:rsidTr="002D5672">
        <w:trPr>
          <w:trHeight w:val="67"/>
        </w:trPr>
        <w:tc>
          <w:tcPr>
            <w:tcW w:w="1127" w:type="dxa"/>
            <w:shd w:val="clear" w:color="auto" w:fill="FFFFFF"/>
            <w:vAlign w:val="center"/>
          </w:tcPr>
          <w:p w14:paraId="70AFA74F" w14:textId="565773FA"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IHF</w:t>
            </w:r>
            <w:r w:rsidR="002D034C" w:rsidRPr="00C17972">
              <w:rPr>
                <w:rFonts w:ascii="Times New Roman" w:eastAsia="Calibri" w:hAnsi="Times New Roman"/>
                <w:b/>
                <w:bCs/>
                <w:color w:val="000000"/>
                <w:sz w:val="18"/>
                <w:szCs w:val="18"/>
              </w:rPr>
              <w:t xml:space="preserve"> </w:t>
            </w:r>
            <w:r w:rsidRPr="00C17972">
              <w:rPr>
                <w:rFonts w:ascii="Times New Roman" w:eastAsia="Calibri" w:hAnsi="Times New Roman"/>
                <w:b/>
                <w:bCs/>
                <w:color w:val="000000"/>
                <w:sz w:val="16"/>
                <w:szCs w:val="16"/>
              </w:rPr>
              <w:t>(seeds/m</w:t>
            </w:r>
            <w:r w:rsidRPr="00C17972">
              <w:rPr>
                <w:rFonts w:ascii="Times New Roman" w:eastAsia="Calibri" w:hAnsi="Times New Roman"/>
                <w:b/>
                <w:bCs/>
                <w:color w:val="000000"/>
                <w:sz w:val="16"/>
                <w:szCs w:val="16"/>
                <w:vertAlign w:val="superscript"/>
              </w:rPr>
              <w:t>2</w:t>
            </w:r>
            <w:r w:rsidRPr="00C17972">
              <w:rPr>
                <w:rFonts w:ascii="Times New Roman" w:eastAsia="Calibri" w:hAnsi="Times New Roman"/>
                <w:b/>
                <w:bCs/>
                <w:color w:val="000000"/>
                <w:sz w:val="16"/>
                <w:szCs w:val="16"/>
              </w:rPr>
              <w:t>/s)</w:t>
            </w:r>
          </w:p>
        </w:tc>
        <w:tc>
          <w:tcPr>
            <w:tcW w:w="673" w:type="dxa"/>
            <w:shd w:val="clear" w:color="auto" w:fill="FFFFFF"/>
            <w:vAlign w:val="center"/>
          </w:tcPr>
          <w:p w14:paraId="1DB2781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62B5BD88"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.43*</w:t>
            </w:r>
          </w:p>
        </w:tc>
        <w:tc>
          <w:tcPr>
            <w:tcW w:w="841" w:type="dxa"/>
            <w:shd w:val="clear" w:color="auto" w:fill="FFFFFF"/>
            <w:vAlign w:val="center"/>
          </w:tcPr>
          <w:p w14:paraId="7134E69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157E328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.45*</w:t>
            </w:r>
          </w:p>
        </w:tc>
        <w:tc>
          <w:tcPr>
            <w:tcW w:w="758" w:type="dxa"/>
            <w:shd w:val="clear" w:color="auto" w:fill="FFFFFF"/>
            <w:vAlign w:val="center"/>
          </w:tcPr>
          <w:p w14:paraId="2566180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58B47EF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.30*</w:t>
            </w:r>
          </w:p>
        </w:tc>
        <w:tc>
          <w:tcPr>
            <w:tcW w:w="758" w:type="dxa"/>
            <w:shd w:val="clear" w:color="auto" w:fill="FFFFFF"/>
            <w:vAlign w:val="center"/>
          </w:tcPr>
          <w:p w14:paraId="1F787D7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6C71F1A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.18NS</w:t>
            </w:r>
          </w:p>
        </w:tc>
        <w:tc>
          <w:tcPr>
            <w:tcW w:w="758" w:type="dxa"/>
            <w:shd w:val="clear" w:color="auto" w:fill="FFFFFF"/>
            <w:vAlign w:val="center"/>
          </w:tcPr>
          <w:p w14:paraId="6A4F9E8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0B828B2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48" w:type="dxa"/>
            <w:shd w:val="clear" w:color="auto" w:fill="FFFFFF"/>
            <w:vAlign w:val="center"/>
          </w:tcPr>
          <w:p w14:paraId="2A21EBC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.33*</w:t>
            </w:r>
          </w:p>
        </w:tc>
      </w:tr>
      <w:tr w:rsidR="002D5672" w:rsidRPr="002D034C" w14:paraId="221052DD" w14:textId="77777777" w:rsidTr="002D5672">
        <w:trPr>
          <w:trHeight w:val="867"/>
        </w:trPr>
        <w:tc>
          <w:tcPr>
            <w:tcW w:w="1127" w:type="dxa"/>
            <w:shd w:val="clear" w:color="auto" w:fill="FFFFFF"/>
            <w:vAlign w:val="center"/>
          </w:tcPr>
          <w:p w14:paraId="6945B2DD"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 xml:space="preserve">Source strength </w:t>
            </w:r>
            <w:r w:rsidRPr="00C17972">
              <w:rPr>
                <w:rFonts w:ascii="Times New Roman" w:eastAsia="Calibri" w:hAnsi="Times New Roman"/>
                <w:b/>
                <w:bCs/>
                <w:color w:val="000000"/>
                <w:sz w:val="16"/>
                <w:szCs w:val="16"/>
              </w:rPr>
              <w:t>(seeds/plant/s)</w:t>
            </w:r>
          </w:p>
        </w:tc>
        <w:tc>
          <w:tcPr>
            <w:tcW w:w="673" w:type="dxa"/>
            <w:tcBorders>
              <w:left w:val="nil"/>
              <w:right w:val="nil"/>
            </w:tcBorders>
            <w:shd w:val="clear" w:color="auto" w:fill="FFFFFF"/>
            <w:vAlign w:val="center"/>
          </w:tcPr>
          <w:p w14:paraId="31EBCA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132</w:t>
            </w:r>
          </w:p>
        </w:tc>
        <w:tc>
          <w:tcPr>
            <w:tcW w:w="758" w:type="dxa"/>
            <w:shd w:val="clear" w:color="auto" w:fill="FFFFFF"/>
            <w:vAlign w:val="center"/>
          </w:tcPr>
          <w:p w14:paraId="3DB6723D"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.46*</w:t>
            </w:r>
          </w:p>
        </w:tc>
        <w:tc>
          <w:tcPr>
            <w:tcW w:w="841" w:type="dxa"/>
            <w:tcBorders>
              <w:left w:val="nil"/>
              <w:right w:val="nil"/>
            </w:tcBorders>
            <w:shd w:val="clear" w:color="auto" w:fill="FFFFFF"/>
            <w:vAlign w:val="center"/>
          </w:tcPr>
          <w:p w14:paraId="1B49599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67FFB28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.49*</w:t>
            </w:r>
          </w:p>
        </w:tc>
        <w:tc>
          <w:tcPr>
            <w:tcW w:w="758" w:type="dxa"/>
            <w:tcBorders>
              <w:left w:val="nil"/>
              <w:right w:val="nil"/>
            </w:tcBorders>
            <w:shd w:val="clear" w:color="auto" w:fill="FFFFFF"/>
            <w:vAlign w:val="center"/>
          </w:tcPr>
          <w:p w14:paraId="576FC9D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.15NS</w:t>
            </w:r>
          </w:p>
        </w:tc>
        <w:tc>
          <w:tcPr>
            <w:tcW w:w="758" w:type="dxa"/>
            <w:shd w:val="clear" w:color="auto" w:fill="FFFFFF"/>
            <w:vAlign w:val="center"/>
          </w:tcPr>
          <w:p w14:paraId="76A01CA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.28*</w:t>
            </w:r>
          </w:p>
        </w:tc>
        <w:tc>
          <w:tcPr>
            <w:tcW w:w="758" w:type="dxa"/>
            <w:tcBorders>
              <w:left w:val="nil"/>
              <w:right w:val="nil"/>
            </w:tcBorders>
            <w:shd w:val="clear" w:color="auto" w:fill="FFFFFF"/>
            <w:vAlign w:val="center"/>
          </w:tcPr>
          <w:p w14:paraId="7778AFD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-.05NS</w:t>
            </w:r>
          </w:p>
        </w:tc>
        <w:tc>
          <w:tcPr>
            <w:tcW w:w="758" w:type="dxa"/>
            <w:shd w:val="clear" w:color="auto" w:fill="FFFFFF"/>
            <w:vAlign w:val="center"/>
          </w:tcPr>
          <w:p w14:paraId="6BFF0F0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tcBorders>
              <w:left w:val="nil"/>
              <w:right w:val="nil"/>
            </w:tcBorders>
            <w:shd w:val="clear" w:color="auto" w:fill="FFFFFF"/>
            <w:vAlign w:val="center"/>
          </w:tcPr>
          <w:p w14:paraId="32F0F28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60954E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48" w:type="dxa"/>
            <w:tcBorders>
              <w:left w:val="nil"/>
              <w:right w:val="nil"/>
            </w:tcBorders>
            <w:shd w:val="clear" w:color="auto" w:fill="FFFFFF"/>
            <w:vAlign w:val="center"/>
          </w:tcPr>
          <w:p w14:paraId="5ADE6D3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.34*</w:t>
            </w:r>
          </w:p>
        </w:tc>
      </w:tr>
      <w:tr w:rsidR="002D5672" w:rsidRPr="002D034C" w14:paraId="6C4462FD" w14:textId="77777777" w:rsidTr="002D5672">
        <w:trPr>
          <w:trHeight w:val="688"/>
        </w:trPr>
        <w:tc>
          <w:tcPr>
            <w:tcW w:w="1127" w:type="dxa"/>
            <w:shd w:val="clear" w:color="auto" w:fill="FFFFFF"/>
            <w:vAlign w:val="center"/>
          </w:tcPr>
          <w:p w14:paraId="67479C22"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1</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413DB8DE"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w:t>
            </w:r>
            <w:proofErr w:type="spellStart"/>
            <w:r w:rsidRPr="002D034C">
              <w:rPr>
                <w:rFonts w:ascii="Times New Roman" w:eastAsia="Calibri" w:hAnsi="Times New Roman"/>
                <w:b/>
                <w:bCs/>
                <w:color w:val="000000"/>
                <w:sz w:val="18"/>
                <w:szCs w:val="18"/>
              </w:rPr>
              <w:t>unitless</w:t>
            </w:r>
            <w:proofErr w:type="spellEnd"/>
            <w:r w:rsidRPr="002D034C">
              <w:rPr>
                <w:rFonts w:ascii="Times New Roman" w:eastAsia="Calibri" w:hAnsi="Times New Roman"/>
                <w:b/>
                <w:bCs/>
                <w:color w:val="000000"/>
                <w:sz w:val="18"/>
                <w:szCs w:val="18"/>
              </w:rPr>
              <w:t>)</w:t>
            </w:r>
          </w:p>
        </w:tc>
        <w:tc>
          <w:tcPr>
            <w:tcW w:w="673" w:type="dxa"/>
            <w:shd w:val="clear" w:color="auto" w:fill="FFFFFF"/>
            <w:vAlign w:val="center"/>
          </w:tcPr>
          <w:p w14:paraId="77E9E16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627A2F6C"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.14NS</w:t>
            </w:r>
          </w:p>
        </w:tc>
        <w:tc>
          <w:tcPr>
            <w:tcW w:w="841" w:type="dxa"/>
            <w:shd w:val="clear" w:color="auto" w:fill="FFFFFF"/>
            <w:vAlign w:val="center"/>
          </w:tcPr>
          <w:p w14:paraId="047A22D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5C968AE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165CD8F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02FBD23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11BC966C"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0AE36C2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.11NS</w:t>
            </w:r>
          </w:p>
        </w:tc>
        <w:tc>
          <w:tcPr>
            <w:tcW w:w="758" w:type="dxa"/>
            <w:shd w:val="clear" w:color="auto" w:fill="FFFFFF"/>
            <w:vAlign w:val="center"/>
          </w:tcPr>
          <w:p w14:paraId="51B9DB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.00NS</w:t>
            </w:r>
          </w:p>
        </w:tc>
        <w:tc>
          <w:tcPr>
            <w:tcW w:w="758" w:type="dxa"/>
            <w:shd w:val="clear" w:color="auto" w:fill="FFFFFF"/>
            <w:vAlign w:val="center"/>
          </w:tcPr>
          <w:p w14:paraId="62139B5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48" w:type="dxa"/>
            <w:shd w:val="clear" w:color="auto" w:fill="FFFFFF"/>
            <w:vAlign w:val="center"/>
          </w:tcPr>
          <w:p w14:paraId="253B3A9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r>
      <w:tr w:rsidR="002D5672" w:rsidRPr="002D034C" w14:paraId="4063D12A" w14:textId="77777777" w:rsidTr="002D5672">
        <w:trPr>
          <w:trHeight w:val="688"/>
        </w:trPr>
        <w:tc>
          <w:tcPr>
            <w:tcW w:w="1127" w:type="dxa"/>
            <w:shd w:val="clear" w:color="auto" w:fill="FFFFFF"/>
            <w:vAlign w:val="center"/>
          </w:tcPr>
          <w:p w14:paraId="16966877"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23326DEE"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vertAlign w:val="subscript"/>
              </w:rPr>
              <w:t xml:space="preserve"> </w:t>
            </w:r>
            <w:r w:rsidRPr="002D034C">
              <w:rPr>
                <w:rFonts w:ascii="Times New Roman" w:eastAsia="Calibri" w:hAnsi="Times New Roman"/>
                <w:b/>
                <w:bCs/>
                <w:color w:val="000000"/>
                <w:sz w:val="18"/>
                <w:szCs w:val="18"/>
              </w:rPr>
              <w:t>(</w:t>
            </w:r>
            <w:proofErr w:type="spellStart"/>
            <w:r w:rsidRPr="002D034C">
              <w:rPr>
                <w:rFonts w:ascii="Times New Roman" w:eastAsia="Calibri" w:hAnsi="Times New Roman"/>
                <w:b/>
                <w:bCs/>
                <w:color w:val="000000"/>
                <w:sz w:val="18"/>
                <w:szCs w:val="18"/>
              </w:rPr>
              <w:t>unitless</w:t>
            </w:r>
            <w:proofErr w:type="spellEnd"/>
            <w:r w:rsidRPr="002D034C">
              <w:rPr>
                <w:rFonts w:ascii="Times New Roman" w:eastAsia="Calibri" w:hAnsi="Times New Roman"/>
                <w:b/>
                <w:bCs/>
                <w:color w:val="000000"/>
                <w:sz w:val="18"/>
                <w:szCs w:val="18"/>
              </w:rPr>
              <w:t>)</w:t>
            </w:r>
          </w:p>
        </w:tc>
        <w:tc>
          <w:tcPr>
            <w:tcW w:w="673" w:type="dxa"/>
            <w:tcBorders>
              <w:left w:val="nil"/>
              <w:right w:val="nil"/>
            </w:tcBorders>
            <w:shd w:val="clear" w:color="auto" w:fill="FFFFFF"/>
            <w:vAlign w:val="center"/>
          </w:tcPr>
          <w:p w14:paraId="60B00EFD"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5D3BDD58"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-.14NS</w:t>
            </w:r>
          </w:p>
        </w:tc>
        <w:tc>
          <w:tcPr>
            <w:tcW w:w="841" w:type="dxa"/>
            <w:tcBorders>
              <w:left w:val="nil"/>
              <w:right w:val="nil"/>
            </w:tcBorders>
            <w:shd w:val="clear" w:color="auto" w:fill="FFFFFF"/>
            <w:vAlign w:val="center"/>
          </w:tcPr>
          <w:p w14:paraId="5CA7663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58" w:type="dxa"/>
            <w:shd w:val="clear" w:color="auto" w:fill="FFFFFF"/>
            <w:vAlign w:val="center"/>
          </w:tcPr>
          <w:p w14:paraId="1D091F6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0205861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28F5B629"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.19NS</w:t>
            </w:r>
          </w:p>
        </w:tc>
        <w:tc>
          <w:tcPr>
            <w:tcW w:w="758" w:type="dxa"/>
            <w:tcBorders>
              <w:left w:val="nil"/>
              <w:right w:val="nil"/>
            </w:tcBorders>
            <w:shd w:val="clear" w:color="auto" w:fill="FFFFFF"/>
            <w:vAlign w:val="center"/>
          </w:tcPr>
          <w:p w14:paraId="755A174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-.07NS</w:t>
            </w:r>
          </w:p>
        </w:tc>
        <w:tc>
          <w:tcPr>
            <w:tcW w:w="758" w:type="dxa"/>
            <w:shd w:val="clear" w:color="auto" w:fill="FFFFFF"/>
            <w:vAlign w:val="center"/>
          </w:tcPr>
          <w:p w14:paraId="1C3B6A6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-.10NS</w:t>
            </w:r>
          </w:p>
        </w:tc>
        <w:tc>
          <w:tcPr>
            <w:tcW w:w="758" w:type="dxa"/>
            <w:tcBorders>
              <w:left w:val="nil"/>
              <w:right w:val="nil"/>
            </w:tcBorders>
            <w:shd w:val="clear" w:color="auto" w:fill="FFFFFF"/>
            <w:vAlign w:val="center"/>
          </w:tcPr>
          <w:p w14:paraId="2E6E2E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-.02NS</w:t>
            </w:r>
          </w:p>
        </w:tc>
        <w:tc>
          <w:tcPr>
            <w:tcW w:w="758" w:type="dxa"/>
            <w:shd w:val="clear" w:color="auto" w:fill="FFFFFF"/>
            <w:vAlign w:val="center"/>
          </w:tcPr>
          <w:p w14:paraId="5404C8E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c>
          <w:tcPr>
            <w:tcW w:w="748" w:type="dxa"/>
            <w:tcBorders>
              <w:left w:val="nil"/>
              <w:right w:val="nil"/>
            </w:tcBorders>
            <w:shd w:val="clear" w:color="auto" w:fill="FFFFFF"/>
            <w:vAlign w:val="center"/>
          </w:tcPr>
          <w:p w14:paraId="569C2C7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r>
      <w:tr w:rsidR="002D5672" w:rsidRPr="002D034C" w14:paraId="27C2F530" w14:textId="77777777" w:rsidTr="002D5672">
        <w:trPr>
          <w:trHeight w:val="688"/>
        </w:trPr>
        <w:tc>
          <w:tcPr>
            <w:tcW w:w="1127" w:type="dxa"/>
            <w:shd w:val="clear" w:color="auto" w:fill="FFFFFF"/>
            <w:vAlign w:val="center"/>
          </w:tcPr>
          <w:p w14:paraId="505C079B"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4</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759CACD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vertAlign w:val="subscript"/>
              </w:rPr>
              <w:t xml:space="preserve"> </w:t>
            </w:r>
            <w:r w:rsidRPr="002D034C">
              <w:rPr>
                <w:rFonts w:ascii="Times New Roman" w:eastAsia="Calibri" w:hAnsi="Times New Roman"/>
                <w:b/>
                <w:bCs/>
                <w:color w:val="000000"/>
                <w:sz w:val="18"/>
                <w:szCs w:val="18"/>
              </w:rPr>
              <w:t>(</w:t>
            </w:r>
            <w:proofErr w:type="spellStart"/>
            <w:r w:rsidRPr="002D034C">
              <w:rPr>
                <w:rFonts w:ascii="Times New Roman" w:eastAsia="Calibri" w:hAnsi="Times New Roman"/>
                <w:b/>
                <w:bCs/>
                <w:color w:val="000000"/>
                <w:sz w:val="18"/>
                <w:szCs w:val="18"/>
              </w:rPr>
              <w:t>unitless</w:t>
            </w:r>
            <w:proofErr w:type="spellEnd"/>
            <w:r w:rsidRPr="002D034C">
              <w:rPr>
                <w:rFonts w:ascii="Times New Roman" w:eastAsia="Calibri" w:hAnsi="Times New Roman"/>
                <w:b/>
                <w:bCs/>
                <w:color w:val="000000"/>
                <w:sz w:val="18"/>
                <w:szCs w:val="18"/>
              </w:rPr>
              <w:t>)</w:t>
            </w:r>
          </w:p>
        </w:tc>
        <w:tc>
          <w:tcPr>
            <w:tcW w:w="673" w:type="dxa"/>
            <w:shd w:val="clear" w:color="auto" w:fill="FFFFFF"/>
            <w:vAlign w:val="center"/>
          </w:tcPr>
          <w:p w14:paraId="16A04ED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115</w:t>
            </w:r>
          </w:p>
        </w:tc>
        <w:tc>
          <w:tcPr>
            <w:tcW w:w="758" w:type="dxa"/>
            <w:shd w:val="clear" w:color="auto" w:fill="FFFFFF"/>
            <w:vAlign w:val="center"/>
          </w:tcPr>
          <w:p w14:paraId="1EFC41C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-.23NS</w:t>
            </w:r>
          </w:p>
        </w:tc>
        <w:tc>
          <w:tcPr>
            <w:tcW w:w="841" w:type="dxa"/>
            <w:shd w:val="clear" w:color="auto" w:fill="FFFFFF"/>
            <w:vAlign w:val="center"/>
          </w:tcPr>
          <w:p w14:paraId="4E743C52"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-.14NS</w:t>
            </w:r>
          </w:p>
        </w:tc>
        <w:tc>
          <w:tcPr>
            <w:tcW w:w="758" w:type="dxa"/>
            <w:shd w:val="clear" w:color="auto" w:fill="FFFFFF"/>
            <w:vAlign w:val="center"/>
          </w:tcPr>
          <w:p w14:paraId="5C3AE5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-.19NS</w:t>
            </w:r>
          </w:p>
        </w:tc>
        <w:tc>
          <w:tcPr>
            <w:tcW w:w="758" w:type="dxa"/>
            <w:shd w:val="clear" w:color="auto" w:fill="FFFFFF"/>
            <w:vAlign w:val="center"/>
          </w:tcPr>
          <w:p w14:paraId="5A75574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62A1A69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.16NS</w:t>
            </w:r>
          </w:p>
        </w:tc>
        <w:tc>
          <w:tcPr>
            <w:tcW w:w="758" w:type="dxa"/>
            <w:shd w:val="clear" w:color="auto" w:fill="FFFFFF"/>
            <w:vAlign w:val="center"/>
          </w:tcPr>
          <w:p w14:paraId="6E80D55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c>
          <w:tcPr>
            <w:tcW w:w="758" w:type="dxa"/>
            <w:shd w:val="clear" w:color="auto" w:fill="FFFFFF"/>
            <w:vAlign w:val="center"/>
          </w:tcPr>
          <w:p w14:paraId="5F85F07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shd w:val="clear" w:color="auto" w:fill="FFFFFF"/>
            <w:vAlign w:val="center"/>
          </w:tcPr>
          <w:p w14:paraId="3067723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.23NS</w:t>
            </w:r>
          </w:p>
        </w:tc>
        <w:tc>
          <w:tcPr>
            <w:tcW w:w="758" w:type="dxa"/>
            <w:shd w:val="clear" w:color="auto" w:fill="FFFFFF"/>
            <w:vAlign w:val="center"/>
          </w:tcPr>
          <w:p w14:paraId="0B960938"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.01NS</w:t>
            </w:r>
          </w:p>
        </w:tc>
        <w:tc>
          <w:tcPr>
            <w:tcW w:w="748" w:type="dxa"/>
            <w:shd w:val="clear" w:color="auto" w:fill="FFFFFF"/>
            <w:vAlign w:val="center"/>
          </w:tcPr>
          <w:p w14:paraId="15EC5D4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r>
      <w:tr w:rsidR="002D5672" w:rsidRPr="002D034C" w14:paraId="4D5CDCD9" w14:textId="77777777" w:rsidTr="002D5672">
        <w:trPr>
          <w:trHeight w:val="698"/>
        </w:trPr>
        <w:tc>
          <w:tcPr>
            <w:tcW w:w="1127" w:type="dxa"/>
            <w:shd w:val="clear" w:color="auto" w:fill="FFFFFF"/>
            <w:vAlign w:val="center"/>
          </w:tcPr>
          <w:p w14:paraId="7D44F319"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1</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592EFCEB"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w:t>
            </w:r>
            <w:proofErr w:type="spellStart"/>
            <w:r w:rsidRPr="002D034C">
              <w:rPr>
                <w:rFonts w:ascii="Times New Roman" w:eastAsia="Calibri" w:hAnsi="Times New Roman"/>
                <w:b/>
                <w:bCs/>
                <w:color w:val="000000"/>
                <w:sz w:val="18"/>
                <w:szCs w:val="18"/>
              </w:rPr>
              <w:t>unitless</w:t>
            </w:r>
            <w:proofErr w:type="spellEnd"/>
            <w:r w:rsidRPr="002D034C">
              <w:rPr>
                <w:rFonts w:ascii="Times New Roman" w:eastAsia="Calibri" w:hAnsi="Times New Roman"/>
                <w:b/>
                <w:bCs/>
                <w:color w:val="000000"/>
                <w:sz w:val="18"/>
                <w:szCs w:val="18"/>
              </w:rPr>
              <w:t>)</w:t>
            </w:r>
          </w:p>
        </w:tc>
        <w:tc>
          <w:tcPr>
            <w:tcW w:w="673" w:type="dxa"/>
            <w:tcBorders>
              <w:left w:val="nil"/>
              <w:right w:val="nil"/>
            </w:tcBorders>
            <w:shd w:val="clear" w:color="auto" w:fill="FFFFFF"/>
            <w:vAlign w:val="center"/>
          </w:tcPr>
          <w:p w14:paraId="7AA9A05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5879ACD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.62*</w:t>
            </w:r>
          </w:p>
        </w:tc>
        <w:tc>
          <w:tcPr>
            <w:tcW w:w="841" w:type="dxa"/>
            <w:tcBorders>
              <w:left w:val="nil"/>
              <w:right w:val="nil"/>
            </w:tcBorders>
            <w:shd w:val="clear" w:color="auto" w:fill="FFFFFF"/>
            <w:vAlign w:val="center"/>
          </w:tcPr>
          <w:p w14:paraId="4EE939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.32NS</w:t>
            </w:r>
          </w:p>
        </w:tc>
        <w:tc>
          <w:tcPr>
            <w:tcW w:w="758" w:type="dxa"/>
            <w:shd w:val="clear" w:color="auto" w:fill="FFFFFF"/>
            <w:vAlign w:val="center"/>
          </w:tcPr>
          <w:p w14:paraId="6456A62B"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.53NS</w:t>
            </w:r>
          </w:p>
        </w:tc>
        <w:tc>
          <w:tcPr>
            <w:tcW w:w="758" w:type="dxa"/>
            <w:tcBorders>
              <w:left w:val="nil"/>
              <w:right w:val="nil"/>
            </w:tcBorders>
            <w:shd w:val="clear" w:color="auto" w:fill="FFFFFF"/>
            <w:vAlign w:val="center"/>
          </w:tcPr>
          <w:p w14:paraId="6B31B747"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.48NS</w:t>
            </w:r>
          </w:p>
        </w:tc>
        <w:tc>
          <w:tcPr>
            <w:tcW w:w="758" w:type="dxa"/>
            <w:shd w:val="clear" w:color="auto" w:fill="FFFFFF"/>
            <w:vAlign w:val="center"/>
          </w:tcPr>
          <w:p w14:paraId="6D51221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5C94C901"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c>
          <w:tcPr>
            <w:tcW w:w="758" w:type="dxa"/>
            <w:shd w:val="clear" w:color="auto" w:fill="FFFFFF"/>
            <w:vAlign w:val="center"/>
          </w:tcPr>
          <w:p w14:paraId="52F01B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.20NS</w:t>
            </w:r>
          </w:p>
        </w:tc>
        <w:tc>
          <w:tcPr>
            <w:tcW w:w="758" w:type="dxa"/>
            <w:tcBorders>
              <w:left w:val="nil"/>
              <w:right w:val="nil"/>
            </w:tcBorders>
            <w:shd w:val="clear" w:color="auto" w:fill="FFFFFF"/>
            <w:vAlign w:val="center"/>
          </w:tcPr>
          <w:p w14:paraId="6062C6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48701DE7"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.11NS</w:t>
            </w:r>
          </w:p>
        </w:tc>
        <w:tc>
          <w:tcPr>
            <w:tcW w:w="748" w:type="dxa"/>
            <w:tcBorders>
              <w:left w:val="nil"/>
              <w:right w:val="nil"/>
            </w:tcBorders>
            <w:shd w:val="clear" w:color="auto" w:fill="FFFFFF"/>
            <w:vAlign w:val="center"/>
          </w:tcPr>
          <w:p w14:paraId="1037F273" w14:textId="2B2B04F5" w:rsidR="00207BF7" w:rsidRPr="002D034C" w:rsidRDefault="002D034C" w:rsidP="00C17972">
            <w:pPr>
              <w:jc w:val="left"/>
              <w:rPr>
                <w:rFonts w:ascii="Times New Roman" w:eastAsia="Calibri" w:hAnsi="Times New Roman"/>
                <w:color w:val="000000"/>
                <w:sz w:val="18"/>
                <w:szCs w:val="18"/>
              </w:rPr>
            </w:pPr>
            <w:r>
              <w:rPr>
                <w:rFonts w:eastAsia="Calibri"/>
                <w:color w:val="000000"/>
                <w:sz w:val="18"/>
                <w:szCs w:val="18"/>
              </w:rPr>
              <w:t xml:space="preserve"> </w:t>
            </w:r>
            <w:r w:rsidR="00207BF7" w:rsidRPr="002D034C">
              <w:rPr>
                <w:rFonts w:eastAsia="Calibri"/>
                <w:color w:val="000000"/>
                <w:sz w:val="18"/>
                <w:szCs w:val="18"/>
              </w:rPr>
              <w:t>.03NS</w:t>
            </w:r>
          </w:p>
        </w:tc>
      </w:tr>
      <w:tr w:rsidR="002D5672" w:rsidRPr="002D034C" w14:paraId="17385D5F" w14:textId="77777777" w:rsidTr="002D5672">
        <w:trPr>
          <w:trHeight w:val="688"/>
        </w:trPr>
        <w:tc>
          <w:tcPr>
            <w:tcW w:w="1127" w:type="dxa"/>
            <w:shd w:val="clear" w:color="auto" w:fill="FFFFFF"/>
            <w:vAlign w:val="center"/>
          </w:tcPr>
          <w:p w14:paraId="7E915E13"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2</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29D2F8AA"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w:t>
            </w:r>
            <w:proofErr w:type="spellStart"/>
            <w:r w:rsidRPr="002D034C">
              <w:rPr>
                <w:rFonts w:ascii="Times New Roman" w:eastAsia="Calibri" w:hAnsi="Times New Roman"/>
                <w:b/>
                <w:bCs/>
                <w:color w:val="000000"/>
                <w:sz w:val="18"/>
                <w:szCs w:val="18"/>
              </w:rPr>
              <w:t>unitless</w:t>
            </w:r>
            <w:proofErr w:type="spellEnd"/>
            <w:r w:rsidRPr="002D034C">
              <w:rPr>
                <w:rFonts w:ascii="Times New Roman" w:eastAsia="Calibri" w:hAnsi="Times New Roman"/>
                <w:b/>
                <w:bCs/>
                <w:color w:val="000000"/>
                <w:sz w:val="18"/>
                <w:szCs w:val="18"/>
              </w:rPr>
              <w:t>)</w:t>
            </w:r>
          </w:p>
        </w:tc>
        <w:tc>
          <w:tcPr>
            <w:tcW w:w="673" w:type="dxa"/>
            <w:shd w:val="clear" w:color="auto" w:fill="FFFFFF"/>
            <w:vAlign w:val="center"/>
          </w:tcPr>
          <w:p w14:paraId="1D9A4BA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43561559"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.54NS</w:t>
            </w:r>
          </w:p>
        </w:tc>
        <w:tc>
          <w:tcPr>
            <w:tcW w:w="841" w:type="dxa"/>
            <w:shd w:val="clear" w:color="auto" w:fill="FFFFFF"/>
            <w:vAlign w:val="center"/>
          </w:tcPr>
          <w:p w14:paraId="587DC794"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.04NS</w:t>
            </w:r>
          </w:p>
        </w:tc>
        <w:tc>
          <w:tcPr>
            <w:tcW w:w="758" w:type="dxa"/>
            <w:shd w:val="clear" w:color="auto" w:fill="FFFFFF"/>
            <w:vAlign w:val="center"/>
          </w:tcPr>
          <w:p w14:paraId="6C5E673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.52NS</w:t>
            </w:r>
          </w:p>
        </w:tc>
        <w:tc>
          <w:tcPr>
            <w:tcW w:w="758" w:type="dxa"/>
            <w:shd w:val="clear" w:color="auto" w:fill="FFFFFF"/>
            <w:vAlign w:val="center"/>
          </w:tcPr>
          <w:p w14:paraId="7CAA526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2D28979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.08NS</w:t>
            </w:r>
          </w:p>
        </w:tc>
        <w:tc>
          <w:tcPr>
            <w:tcW w:w="758" w:type="dxa"/>
            <w:shd w:val="clear" w:color="auto" w:fill="FFFFFF"/>
            <w:vAlign w:val="center"/>
          </w:tcPr>
          <w:p w14:paraId="094BF85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-.04NS</w:t>
            </w:r>
          </w:p>
        </w:tc>
        <w:tc>
          <w:tcPr>
            <w:tcW w:w="758" w:type="dxa"/>
            <w:shd w:val="clear" w:color="auto" w:fill="FFFFFF"/>
            <w:vAlign w:val="center"/>
          </w:tcPr>
          <w:p w14:paraId="4282C07A"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.49NS</w:t>
            </w:r>
          </w:p>
        </w:tc>
        <w:tc>
          <w:tcPr>
            <w:tcW w:w="758" w:type="dxa"/>
            <w:shd w:val="clear" w:color="auto" w:fill="FFFFFF"/>
            <w:vAlign w:val="center"/>
          </w:tcPr>
          <w:p w14:paraId="2D1EDBDE"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-.21NS</w:t>
            </w:r>
          </w:p>
        </w:tc>
        <w:tc>
          <w:tcPr>
            <w:tcW w:w="758" w:type="dxa"/>
            <w:shd w:val="clear" w:color="auto" w:fill="FFFFFF"/>
            <w:vAlign w:val="center"/>
          </w:tcPr>
          <w:p w14:paraId="13E59B6F"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-.34NS</w:t>
            </w:r>
          </w:p>
        </w:tc>
        <w:tc>
          <w:tcPr>
            <w:tcW w:w="748" w:type="dxa"/>
            <w:shd w:val="clear" w:color="auto" w:fill="FFFFFF"/>
            <w:vAlign w:val="center"/>
          </w:tcPr>
          <w:p w14:paraId="6A88A53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.35NS</w:t>
            </w:r>
          </w:p>
        </w:tc>
      </w:tr>
      <w:tr w:rsidR="002D5672" w:rsidRPr="002D034C" w14:paraId="65BD7FD0" w14:textId="77777777" w:rsidTr="002D5672">
        <w:trPr>
          <w:trHeight w:val="698"/>
        </w:trPr>
        <w:tc>
          <w:tcPr>
            <w:tcW w:w="1127" w:type="dxa"/>
            <w:shd w:val="clear" w:color="auto" w:fill="FFFFFF"/>
            <w:vAlign w:val="center"/>
          </w:tcPr>
          <w:p w14:paraId="6862C62C" w14:textId="77777777" w:rsidR="00207BF7" w:rsidRPr="002D034C" w:rsidRDefault="00207BF7" w:rsidP="00C17972">
            <w:pPr>
              <w:jc w:val="left"/>
              <w:rPr>
                <w:rFonts w:ascii="Times New Roman" w:eastAsia="Calibri" w:hAnsi="Times New Roman"/>
                <w:b/>
                <w:bCs/>
                <w:color w:val="000000"/>
                <w:sz w:val="18"/>
                <w:szCs w:val="18"/>
                <w:vertAlign w:val="subscript"/>
              </w:rPr>
            </w:pPr>
            <w:r w:rsidRPr="002D034C">
              <w:rPr>
                <w:rFonts w:ascii="Times New Roman" w:eastAsia="Calibri" w:hAnsi="Times New Roman"/>
                <w:b/>
                <w:bCs/>
                <w:color w:val="000000"/>
                <w:sz w:val="18"/>
                <w:szCs w:val="18"/>
              </w:rPr>
              <w:t>CE</w:t>
            </w:r>
            <w:r w:rsidRPr="002D034C">
              <w:rPr>
                <w:rFonts w:ascii="Times New Roman" w:eastAsia="Calibri" w:hAnsi="Times New Roman"/>
                <w:b/>
                <w:bCs/>
                <w:color w:val="000000"/>
                <w:sz w:val="18"/>
                <w:szCs w:val="18"/>
                <w:vertAlign w:val="subscript"/>
              </w:rPr>
              <w:t>3</w:t>
            </w:r>
            <w:r w:rsidRPr="002D034C">
              <w:rPr>
                <w:rFonts w:ascii="Times New Roman" w:eastAsia="Calibri" w:hAnsi="Times New Roman"/>
                <w:b/>
                <w:bCs/>
                <w:color w:val="000000"/>
                <w:sz w:val="18"/>
                <w:szCs w:val="18"/>
              </w:rPr>
              <w:t>/C</w:t>
            </w:r>
            <w:r w:rsidRPr="002D034C">
              <w:rPr>
                <w:rFonts w:ascii="Times New Roman" w:eastAsia="Calibri" w:hAnsi="Times New Roman"/>
                <w:b/>
                <w:bCs/>
                <w:color w:val="000000"/>
                <w:sz w:val="18"/>
                <w:szCs w:val="18"/>
                <w:vertAlign w:val="subscript"/>
              </w:rPr>
              <w:t>3</w:t>
            </w:r>
          </w:p>
          <w:p w14:paraId="30597CD2" w14:textId="77777777" w:rsidR="00207BF7" w:rsidRPr="002D034C" w:rsidRDefault="00207BF7" w:rsidP="00C17972">
            <w:pPr>
              <w:jc w:val="left"/>
              <w:rPr>
                <w:rFonts w:ascii="Times New Roman" w:eastAsia="Calibri" w:hAnsi="Times New Roman"/>
                <w:b/>
                <w:bCs/>
                <w:color w:val="000000"/>
                <w:sz w:val="18"/>
                <w:szCs w:val="18"/>
              </w:rPr>
            </w:pPr>
            <w:r w:rsidRPr="002D034C">
              <w:rPr>
                <w:rFonts w:ascii="Times New Roman" w:eastAsia="Calibri" w:hAnsi="Times New Roman"/>
                <w:b/>
                <w:bCs/>
                <w:color w:val="000000"/>
                <w:sz w:val="18"/>
                <w:szCs w:val="18"/>
              </w:rPr>
              <w:t>(</w:t>
            </w:r>
            <w:proofErr w:type="spellStart"/>
            <w:r w:rsidRPr="002D034C">
              <w:rPr>
                <w:rFonts w:ascii="Times New Roman" w:eastAsia="Calibri" w:hAnsi="Times New Roman"/>
                <w:b/>
                <w:bCs/>
                <w:color w:val="000000"/>
                <w:sz w:val="18"/>
                <w:szCs w:val="18"/>
              </w:rPr>
              <w:t>unitless</w:t>
            </w:r>
            <w:proofErr w:type="spellEnd"/>
            <w:r w:rsidRPr="002D034C">
              <w:rPr>
                <w:rFonts w:ascii="Times New Roman" w:eastAsia="Calibri" w:hAnsi="Times New Roman"/>
                <w:b/>
                <w:bCs/>
                <w:color w:val="000000"/>
                <w:sz w:val="18"/>
                <w:szCs w:val="18"/>
              </w:rPr>
              <w:t>)</w:t>
            </w:r>
          </w:p>
        </w:tc>
        <w:tc>
          <w:tcPr>
            <w:tcW w:w="673" w:type="dxa"/>
            <w:tcBorders>
              <w:left w:val="nil"/>
              <w:right w:val="nil"/>
            </w:tcBorders>
            <w:shd w:val="clear" w:color="auto" w:fill="FFFFFF"/>
            <w:vAlign w:val="center"/>
          </w:tcPr>
          <w:p w14:paraId="7416614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w:t>
            </w:r>
          </w:p>
        </w:tc>
        <w:tc>
          <w:tcPr>
            <w:tcW w:w="758" w:type="dxa"/>
            <w:shd w:val="clear" w:color="auto" w:fill="FFFFFF"/>
            <w:vAlign w:val="center"/>
          </w:tcPr>
          <w:p w14:paraId="199EA43B"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.15NS</w:t>
            </w:r>
          </w:p>
        </w:tc>
        <w:tc>
          <w:tcPr>
            <w:tcW w:w="841" w:type="dxa"/>
            <w:tcBorders>
              <w:left w:val="nil"/>
              <w:right w:val="nil"/>
            </w:tcBorders>
            <w:shd w:val="clear" w:color="auto" w:fill="FFFFFF"/>
            <w:vAlign w:val="center"/>
          </w:tcPr>
          <w:p w14:paraId="760F313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.32NS</w:t>
            </w:r>
          </w:p>
        </w:tc>
        <w:tc>
          <w:tcPr>
            <w:tcW w:w="758" w:type="dxa"/>
            <w:shd w:val="clear" w:color="auto" w:fill="FFFFFF"/>
            <w:vAlign w:val="center"/>
          </w:tcPr>
          <w:p w14:paraId="3FDF02C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.17NS</w:t>
            </w:r>
          </w:p>
        </w:tc>
        <w:tc>
          <w:tcPr>
            <w:tcW w:w="758" w:type="dxa"/>
            <w:tcBorders>
              <w:left w:val="nil"/>
              <w:right w:val="nil"/>
            </w:tcBorders>
            <w:shd w:val="clear" w:color="auto" w:fill="FFFFFF"/>
            <w:vAlign w:val="center"/>
          </w:tcPr>
          <w:p w14:paraId="6979C423"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-.22NS</w:t>
            </w:r>
          </w:p>
        </w:tc>
        <w:tc>
          <w:tcPr>
            <w:tcW w:w="758" w:type="dxa"/>
            <w:shd w:val="clear" w:color="auto" w:fill="FFFFFF"/>
            <w:vAlign w:val="center"/>
          </w:tcPr>
          <w:p w14:paraId="7F664F9F"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.39NS</w:t>
            </w:r>
          </w:p>
        </w:tc>
        <w:tc>
          <w:tcPr>
            <w:tcW w:w="758" w:type="dxa"/>
            <w:tcBorders>
              <w:left w:val="nil"/>
              <w:right w:val="nil"/>
            </w:tcBorders>
            <w:shd w:val="clear" w:color="auto" w:fill="FFFFFF"/>
            <w:vAlign w:val="center"/>
          </w:tcPr>
          <w:p w14:paraId="13098FF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-.44NS</w:t>
            </w:r>
          </w:p>
        </w:tc>
        <w:tc>
          <w:tcPr>
            <w:tcW w:w="758" w:type="dxa"/>
            <w:shd w:val="clear" w:color="auto" w:fill="FFFFFF"/>
            <w:vAlign w:val="center"/>
          </w:tcPr>
          <w:p w14:paraId="70E473F5"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-.13NS</w:t>
            </w:r>
          </w:p>
        </w:tc>
        <w:tc>
          <w:tcPr>
            <w:tcW w:w="758" w:type="dxa"/>
            <w:tcBorders>
              <w:left w:val="nil"/>
              <w:right w:val="nil"/>
            </w:tcBorders>
            <w:shd w:val="clear" w:color="auto" w:fill="FFFFFF"/>
            <w:vAlign w:val="center"/>
          </w:tcPr>
          <w:p w14:paraId="07416290"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.36NS</w:t>
            </w:r>
          </w:p>
        </w:tc>
        <w:tc>
          <w:tcPr>
            <w:tcW w:w="758" w:type="dxa"/>
            <w:shd w:val="clear" w:color="auto" w:fill="FFFFFF"/>
            <w:vAlign w:val="center"/>
          </w:tcPr>
          <w:p w14:paraId="726ED8A5" w14:textId="77777777" w:rsidR="00207BF7" w:rsidRPr="002D034C" w:rsidRDefault="00207BF7" w:rsidP="00C17972">
            <w:pPr>
              <w:jc w:val="left"/>
              <w:rPr>
                <w:rFonts w:eastAsia="Calibri"/>
                <w:color w:val="000000"/>
                <w:sz w:val="18"/>
                <w:szCs w:val="18"/>
              </w:rPr>
            </w:pPr>
            <w:r w:rsidRPr="002D034C">
              <w:rPr>
                <w:rFonts w:eastAsia="Calibri"/>
                <w:color w:val="000000"/>
                <w:sz w:val="18"/>
                <w:szCs w:val="18"/>
              </w:rPr>
              <w:t>.45NS</w:t>
            </w:r>
          </w:p>
        </w:tc>
        <w:tc>
          <w:tcPr>
            <w:tcW w:w="748" w:type="dxa"/>
            <w:tcBorders>
              <w:left w:val="nil"/>
              <w:right w:val="nil"/>
            </w:tcBorders>
            <w:shd w:val="clear" w:color="auto" w:fill="FFFFFF"/>
            <w:vAlign w:val="center"/>
          </w:tcPr>
          <w:p w14:paraId="217A23D6" w14:textId="77777777" w:rsidR="00207BF7" w:rsidRPr="002D034C" w:rsidRDefault="00207BF7" w:rsidP="00C17972">
            <w:pPr>
              <w:jc w:val="left"/>
              <w:rPr>
                <w:rFonts w:ascii="Times New Roman" w:eastAsia="Calibri" w:hAnsi="Times New Roman"/>
                <w:color w:val="000000"/>
                <w:sz w:val="18"/>
                <w:szCs w:val="18"/>
              </w:rPr>
            </w:pPr>
            <w:r w:rsidRPr="002D034C">
              <w:rPr>
                <w:rFonts w:eastAsia="Calibri"/>
                <w:color w:val="000000"/>
                <w:sz w:val="18"/>
                <w:szCs w:val="18"/>
              </w:rPr>
              <w:t>-.12NS</w:t>
            </w:r>
          </w:p>
        </w:tc>
      </w:tr>
    </w:tbl>
    <w:p w14:paraId="419CFD5C" w14:textId="75384D62" w:rsidR="00651786" w:rsidRPr="00651786" w:rsidRDefault="00651786" w:rsidP="00651786">
      <w:pPr>
        <w:rPr>
          <w:rFonts w:ascii="Times New Roman" w:hAnsi="Times New Roman"/>
          <w:sz w:val="18"/>
          <w:szCs w:val="18"/>
        </w:rPr>
      </w:pPr>
      <w:r w:rsidRPr="00651786">
        <w:rPr>
          <w:rFonts w:ascii="Times New Roman" w:hAnsi="Times New Roman"/>
          <w:b/>
          <w:sz w:val="18"/>
          <w:szCs w:val="18"/>
        </w:rPr>
        <w:t>Table 3</w:t>
      </w:r>
      <w:r w:rsidRPr="00651786">
        <w:rPr>
          <w:rFonts w:ascii="Times New Roman" w:hAnsi="Times New Roman"/>
          <w:sz w:val="18"/>
          <w:szCs w:val="18"/>
        </w:rPr>
        <w:t xml:space="preserve">: Correlation coefficient (p value) of meteorological parameter and the ratio (concentration at different heights to canopy concentration at field center).   </w:t>
      </w:r>
      <w:ins w:id="702" w:author="Liu, Jun" w:date="2016-12-06T10:49:00Z">
        <w:r w:rsidR="00533FB3" w:rsidRPr="005B79BF">
          <w:rPr>
            <w:rFonts w:ascii="Times New Roman" w:hAnsi="Times New Roman"/>
            <w:sz w:val="18"/>
            <w:szCs w:val="18"/>
          </w:rPr>
          <w:t>*</w:t>
        </w:r>
        <w:r w:rsidR="00533FB3">
          <w:rPr>
            <w:rFonts w:ascii="Times New Roman" w:hAnsi="Times New Roman"/>
            <w:sz w:val="18"/>
            <w:szCs w:val="18"/>
          </w:rPr>
          <w:t xml:space="preserve"> means that</w:t>
        </w:r>
        <w:r w:rsidR="00533FB3" w:rsidRPr="00C17972">
          <w:rPr>
            <w:rFonts w:ascii="Times New Roman" w:hAnsi="Times New Roman"/>
            <w:sz w:val="18"/>
            <w:szCs w:val="18"/>
          </w:rPr>
          <w:t xml:space="preserve"> p value</w:t>
        </w:r>
        <w:r w:rsidR="00533FB3">
          <w:rPr>
            <w:rFonts w:ascii="Times New Roman" w:hAnsi="Times New Roman"/>
            <w:sz w:val="18"/>
            <w:szCs w:val="18"/>
          </w:rPr>
          <w:t xml:space="preserve"> is less than 0.005</w:t>
        </w:r>
        <w:r w:rsidR="00533FB3" w:rsidRPr="00C17972">
          <w:rPr>
            <w:rFonts w:ascii="Times New Roman" w:hAnsi="Times New Roman"/>
            <w:sz w:val="18"/>
            <w:szCs w:val="18"/>
          </w:rPr>
          <w:t xml:space="preserve">. </w:t>
        </w:r>
        <w:r w:rsidR="00533FB3" w:rsidRPr="00400694">
          <w:rPr>
            <w:rFonts w:ascii="Times New Roman" w:hAnsi="Times New Roman"/>
            <w:sz w:val="18"/>
            <w:szCs w:val="18"/>
            <w:rPrChange w:id="703" w:author="Liu, Jun" w:date="2016-12-06T11:38:00Z">
              <w:rPr>
                <w:rFonts w:ascii="Times New Roman" w:hAnsi="Times New Roman"/>
                <w:sz w:val="18"/>
                <w:szCs w:val="18"/>
              </w:rPr>
            </w:rPrChange>
          </w:rPr>
          <w:t>NS means p value is not significant</w:t>
        </w:r>
      </w:ins>
      <w:del w:id="704" w:author="Liu, Jun" w:date="2016-12-06T10:49:00Z">
        <w:r w:rsidRPr="00651786" w:rsidDel="00533FB3">
          <w:rPr>
            <w:rFonts w:ascii="Times New Roman" w:hAnsi="Times New Roman"/>
            <w:sz w:val="18"/>
            <w:szCs w:val="18"/>
          </w:rPr>
          <w:delText>Number is the p value</w:delText>
        </w:r>
      </w:del>
      <w:del w:id="705" w:author="Liu, Jun" w:date="2016-12-06T10:26:00Z">
        <w:r w:rsidRPr="00651786" w:rsidDel="00165516">
          <w:rPr>
            <w:rFonts w:ascii="Times New Roman" w:hAnsi="Times New Roman"/>
            <w:sz w:val="18"/>
            <w:szCs w:val="18"/>
          </w:rPr>
          <w:delText>,</w:delText>
        </w:r>
        <w:r w:rsidRPr="00651786" w:rsidDel="00165516">
          <w:delText xml:space="preserve"> </w:delText>
        </w:r>
        <w:r w:rsidRPr="00651786" w:rsidDel="00165516">
          <w:rPr>
            <w:rFonts w:ascii="Times New Roman" w:hAnsi="Times New Roman"/>
            <w:sz w:val="18"/>
            <w:szCs w:val="18"/>
          </w:rPr>
          <w:delText>* means that the p value is less than 0.005, NS means that the p value is not significant</w:delText>
        </w:r>
      </w:del>
      <w:r w:rsidRPr="00651786">
        <w:rPr>
          <w:rFonts w:ascii="Times New Roman" w:hAnsi="Times New Roman"/>
          <w:sz w:val="18"/>
          <w:szCs w:val="18"/>
        </w:rPr>
        <w:t xml:space="preserve">. u*: friction velocity, m/s; </w:t>
      </w:r>
      <w:r w:rsidRPr="00651786">
        <w:rPr>
          <w:rFonts w:ascii="Times New Roman" w:hAnsi="Times New Roman"/>
          <w:i/>
          <w:sz w:val="18"/>
          <w:szCs w:val="18"/>
        </w:rPr>
        <w:t>ξ</w:t>
      </w:r>
      <w:r w:rsidRPr="00651786">
        <w:rPr>
          <w:rFonts w:ascii="Times New Roman" w:hAnsi="Times New Roman"/>
          <w:sz w:val="18"/>
          <w:szCs w:val="18"/>
        </w:rPr>
        <w:t xml:space="preserve">(3.3): atmospheric stability at anemometer height (3.3 m), </w:t>
      </w:r>
      <w:proofErr w:type="spellStart"/>
      <w:r w:rsidRPr="00651786">
        <w:rPr>
          <w:rFonts w:ascii="Times New Roman" w:hAnsi="Times New Roman"/>
          <w:sz w:val="18"/>
          <w:szCs w:val="18"/>
        </w:rPr>
        <w:t>unitless</w:t>
      </w:r>
      <w:proofErr w:type="spellEnd"/>
      <w:r w:rsidRPr="00651786">
        <w:rPr>
          <w:rFonts w:ascii="Times New Roman" w:hAnsi="Times New Roman"/>
          <w:sz w:val="18"/>
          <w:szCs w:val="18"/>
        </w:rPr>
        <w:t xml:space="preserve">;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651786">
        <w:rPr>
          <w:rFonts w:ascii="Times New Roman" w:hAnsi="Times New Roman"/>
          <w:sz w:val="18"/>
          <w:szCs w:val="18"/>
        </w:rPr>
        <w:t xml:space="preserve"> : mean wind speed at anemometer height (3.3m),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651786">
        <w:rPr>
          <w:rFonts w:ascii="Times New Roman" w:hAnsi="Times New Roman"/>
          <w:sz w:val="18"/>
          <w:szCs w:val="18"/>
        </w:rPr>
        <w:t>(3.3): mean vertical wind speed at anemometer height (3.3 m), m/s; T: air temperature, ºC; RH: relative humidity,%; SR: solar radiation, W/m</w:t>
      </w:r>
      <w:r w:rsidRPr="00651786">
        <w:rPr>
          <w:rFonts w:ascii="Times New Roman" w:hAnsi="Times New Roman"/>
          <w:sz w:val="18"/>
          <w:szCs w:val="18"/>
          <w:vertAlign w:val="superscript"/>
        </w:rPr>
        <w:t>2</w:t>
      </w:r>
      <w:r w:rsidRPr="00651786">
        <w:rPr>
          <w:rFonts w:ascii="Times New Roman" w:hAnsi="Times New Roman"/>
          <w:sz w:val="18"/>
          <w:szCs w:val="18"/>
        </w:rPr>
        <w:t>;  ‘</w:t>
      </w:r>
      <m:oMath>
        <m:r>
          <w:rPr>
            <w:rFonts w:ascii="Cambria Math" w:hAnsi="Cambria Math"/>
            <w:sz w:val="18"/>
            <w:szCs w:val="18"/>
          </w:rPr>
          <m:t>σ</m:t>
        </m:r>
      </m:oMath>
      <w:r w:rsidRPr="00651786" w:rsidDel="00872085">
        <w:rPr>
          <w:rFonts w:ascii="Times New Roman" w:hAnsi="Times New Roman"/>
          <w:sz w:val="18"/>
          <w:szCs w:val="18"/>
        </w:rPr>
        <w:t xml:space="preserve"> </w:t>
      </w:r>
      <w:r w:rsidRPr="00651786">
        <w:rPr>
          <w:rFonts w:ascii="Times New Roman" w:hAnsi="Times New Roman"/>
          <w:sz w:val="18"/>
          <w:szCs w:val="18"/>
        </w:rPr>
        <w:t xml:space="preserve">’ means standard deviation of the corresponding meteorological parameter. </w:t>
      </w:r>
    </w:p>
    <w:tbl>
      <w:tblPr>
        <w:tblW w:w="9588" w:type="dxa"/>
        <w:tblBorders>
          <w:top w:val="single" w:sz="4" w:space="0" w:color="auto"/>
          <w:bottom w:val="single" w:sz="4" w:space="0" w:color="auto"/>
        </w:tblBorders>
        <w:tblLayout w:type="fixed"/>
        <w:tblLook w:val="04A0" w:firstRow="1" w:lastRow="0" w:firstColumn="1" w:lastColumn="0" w:noHBand="0" w:noVBand="1"/>
      </w:tblPr>
      <w:tblGrid>
        <w:gridCol w:w="857"/>
        <w:gridCol w:w="743"/>
        <w:gridCol w:w="758"/>
        <w:gridCol w:w="912"/>
        <w:gridCol w:w="774"/>
        <w:gridCol w:w="792"/>
        <w:gridCol w:w="792"/>
        <w:gridCol w:w="792"/>
        <w:gridCol w:w="792"/>
        <w:gridCol w:w="792"/>
        <w:gridCol w:w="792"/>
        <w:gridCol w:w="792"/>
      </w:tblGrid>
      <w:tr w:rsidR="00E06F30" w:rsidRPr="005B79BF" w14:paraId="14C12AC5" w14:textId="77777777" w:rsidTr="00C17972">
        <w:trPr>
          <w:trHeight w:val="642"/>
        </w:trPr>
        <w:tc>
          <w:tcPr>
            <w:tcW w:w="857" w:type="dxa"/>
            <w:tcBorders>
              <w:top w:val="single" w:sz="4" w:space="0" w:color="auto"/>
              <w:bottom w:val="single" w:sz="4" w:space="0" w:color="auto"/>
            </w:tcBorders>
            <w:shd w:val="clear" w:color="auto" w:fill="auto"/>
          </w:tcPr>
          <w:p w14:paraId="26CF2144"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Vertical </w:t>
            </w:r>
          </w:p>
          <w:p w14:paraId="733BE346"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Height (m)</w:t>
            </w:r>
          </w:p>
        </w:tc>
        <w:tc>
          <w:tcPr>
            <w:tcW w:w="743" w:type="dxa"/>
            <w:tcBorders>
              <w:top w:val="single" w:sz="4" w:space="0" w:color="auto"/>
              <w:bottom w:val="single" w:sz="4" w:space="0" w:color="auto"/>
            </w:tcBorders>
            <w:shd w:val="clear" w:color="auto" w:fill="auto"/>
          </w:tcPr>
          <w:p w14:paraId="5B8AEFC3"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of sample</w:t>
            </w:r>
          </w:p>
        </w:tc>
        <w:tc>
          <w:tcPr>
            <w:tcW w:w="758" w:type="dxa"/>
            <w:tcBorders>
              <w:top w:val="single" w:sz="4" w:space="0" w:color="auto"/>
              <w:bottom w:val="single" w:sz="4" w:space="0" w:color="auto"/>
            </w:tcBorders>
            <w:shd w:val="clear" w:color="auto" w:fill="auto"/>
          </w:tcPr>
          <w:p w14:paraId="7C1CE4ED"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u* </w:t>
            </w:r>
          </w:p>
          <w:p w14:paraId="7B87572C"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sz w:val="18"/>
                <w:szCs w:val="18"/>
              </w:rPr>
              <w:t>(m/s)</w:t>
            </w:r>
          </w:p>
        </w:tc>
        <w:tc>
          <w:tcPr>
            <w:tcW w:w="912" w:type="dxa"/>
            <w:tcBorders>
              <w:top w:val="single" w:sz="4" w:space="0" w:color="auto"/>
              <w:bottom w:val="single" w:sz="4" w:space="0" w:color="auto"/>
            </w:tcBorders>
            <w:shd w:val="clear" w:color="auto" w:fill="auto"/>
          </w:tcPr>
          <w:p w14:paraId="12283596"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i/>
                <w:sz w:val="18"/>
                <w:szCs w:val="18"/>
              </w:rPr>
              <w:t>ξ</w:t>
            </w:r>
            <w:r w:rsidRPr="005B79BF">
              <w:rPr>
                <w:rFonts w:ascii="Times New Roman" w:eastAsia="Calibri" w:hAnsi="Times New Roman"/>
                <w:b/>
                <w:sz w:val="18"/>
                <w:szCs w:val="18"/>
              </w:rPr>
              <w:t xml:space="preserve">(3.3) </w:t>
            </w:r>
          </w:p>
          <w:p w14:paraId="2B9C860C"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sz w:val="18"/>
                <w:szCs w:val="18"/>
              </w:rPr>
              <w:t>(</w:t>
            </w:r>
            <w:proofErr w:type="spellStart"/>
            <w:r w:rsidRPr="005B79BF">
              <w:rPr>
                <w:rFonts w:ascii="Times New Roman" w:eastAsia="Calibri" w:hAnsi="Times New Roman"/>
                <w:sz w:val="18"/>
                <w:szCs w:val="18"/>
              </w:rPr>
              <w:t>unitless</w:t>
            </w:r>
            <w:proofErr w:type="spellEnd"/>
            <w:r w:rsidRPr="005B79BF">
              <w:rPr>
                <w:rFonts w:ascii="Times New Roman" w:eastAsia="Calibri" w:hAnsi="Times New Roman"/>
                <w:sz w:val="18"/>
                <w:szCs w:val="18"/>
              </w:rPr>
              <w:t>)</w:t>
            </w:r>
          </w:p>
        </w:tc>
        <w:tc>
          <w:tcPr>
            <w:tcW w:w="774" w:type="dxa"/>
            <w:tcBorders>
              <w:top w:val="single" w:sz="4" w:space="0" w:color="auto"/>
              <w:bottom w:val="single" w:sz="4" w:space="0" w:color="auto"/>
            </w:tcBorders>
            <w:shd w:val="clear" w:color="auto" w:fill="auto"/>
          </w:tcPr>
          <w:p w14:paraId="2ECF49EF" w14:textId="77777777" w:rsidR="005B79BF" w:rsidRPr="005B79BF" w:rsidRDefault="00C042BD" w:rsidP="005B79BF">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61542BEA" w14:textId="77777777" w:rsidR="005B79BF" w:rsidRPr="005B79BF" w:rsidRDefault="005B79BF" w:rsidP="005B79BF">
            <w:pPr>
              <w:rPr>
                <w:rFonts w:ascii="Times New Roman"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7525A4E5" w14:textId="77777777" w:rsidR="005B79BF" w:rsidRPr="005B79BF" w:rsidRDefault="00C042BD"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4033CCD1"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1E454FDC" w14:textId="77777777" w:rsidR="005B79BF" w:rsidRPr="005B79BF" w:rsidRDefault="00C042BD" w:rsidP="005B79BF">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B79BF" w:rsidRPr="005B79BF">
              <w:rPr>
                <w:rFonts w:ascii="Times New Roman" w:hAnsi="Times New Roman"/>
                <w:b/>
                <w:sz w:val="18"/>
                <w:szCs w:val="18"/>
              </w:rPr>
              <w:t xml:space="preserve">(3.3) </w:t>
            </w:r>
          </w:p>
          <w:p w14:paraId="64156DE8"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252645F5" w14:textId="77777777" w:rsidR="005B79BF" w:rsidRPr="005B79BF" w:rsidRDefault="00C042BD" w:rsidP="005B79BF">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B79BF" w:rsidRPr="005B79BF">
              <w:rPr>
                <w:rFonts w:ascii="Times New Roman" w:hAnsi="Times New Roman"/>
                <w:b/>
                <w:sz w:val="18"/>
                <w:szCs w:val="18"/>
              </w:rPr>
              <w:t xml:space="preserve">(3.3) </w:t>
            </w:r>
          </w:p>
          <w:p w14:paraId="48569854" w14:textId="77777777" w:rsidR="005B79BF" w:rsidRPr="005B79BF" w:rsidRDefault="005B79BF" w:rsidP="005B79BF">
            <w:pPr>
              <w:rPr>
                <w:rFonts w:ascii="Times New Roman" w:eastAsia="Calibri" w:hAnsi="Times New Roman"/>
                <w:b/>
                <w:sz w:val="18"/>
                <w:szCs w:val="18"/>
              </w:rPr>
            </w:pPr>
            <w:r w:rsidRPr="005B79BF">
              <w:rPr>
                <w:rFonts w:ascii="Times New Roman" w:hAnsi="Times New Roman"/>
                <w:sz w:val="18"/>
                <w:szCs w:val="18"/>
              </w:rPr>
              <w:t>(m/s)</w:t>
            </w:r>
          </w:p>
        </w:tc>
        <w:tc>
          <w:tcPr>
            <w:tcW w:w="792" w:type="dxa"/>
            <w:tcBorders>
              <w:top w:val="single" w:sz="4" w:space="0" w:color="auto"/>
              <w:bottom w:val="single" w:sz="4" w:space="0" w:color="auto"/>
            </w:tcBorders>
            <w:shd w:val="clear" w:color="auto" w:fill="auto"/>
          </w:tcPr>
          <w:p w14:paraId="3D1E9D91" w14:textId="77777777" w:rsidR="005B79BF" w:rsidRPr="005B79BF" w:rsidRDefault="005B79BF" w:rsidP="005B79BF">
            <w:pPr>
              <w:ind w:firstLine="225"/>
              <w:rPr>
                <w:rFonts w:ascii="Times New Roman" w:eastAsia="Calibri" w:hAnsi="Times New Roman"/>
                <w:b/>
                <w:sz w:val="18"/>
                <w:szCs w:val="18"/>
              </w:rPr>
            </w:pPr>
            <w:r w:rsidRPr="005B79BF">
              <w:rPr>
                <w:rFonts w:ascii="Times New Roman" w:eastAsia="Calibri" w:hAnsi="Times New Roman"/>
                <w:b/>
                <w:sz w:val="18"/>
                <w:szCs w:val="18"/>
              </w:rPr>
              <w:t xml:space="preserve">T </w:t>
            </w:r>
          </w:p>
          <w:p w14:paraId="5A8F8F5A" w14:textId="77777777" w:rsidR="005B79BF" w:rsidRPr="005B79BF" w:rsidRDefault="005B79BF" w:rsidP="005B79BF">
            <w:pPr>
              <w:ind w:firstLine="225"/>
              <w:rPr>
                <w:rFonts w:ascii="Times New Roman" w:eastAsia="Calibri"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ºC</w:t>
            </w: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507B5B11" w14:textId="77777777" w:rsidR="005B79BF" w:rsidRPr="005B79BF" w:rsidRDefault="00C042BD"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2761802E" w14:textId="77777777" w:rsidR="005B79BF" w:rsidRPr="005B79BF" w:rsidRDefault="005B79BF" w:rsidP="005B79BF">
            <w:pPr>
              <w:rPr>
                <w:rFonts w:ascii="Times New Roman"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ºC</w:t>
            </w: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627F38DB"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 xml:space="preserve">RH </w:t>
            </w:r>
          </w:p>
          <w:p w14:paraId="45B502B9"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w:t>
            </w:r>
          </w:p>
        </w:tc>
        <w:tc>
          <w:tcPr>
            <w:tcW w:w="792" w:type="dxa"/>
            <w:tcBorders>
              <w:top w:val="single" w:sz="4" w:space="0" w:color="auto"/>
              <w:bottom w:val="single" w:sz="4" w:space="0" w:color="auto"/>
            </w:tcBorders>
            <w:shd w:val="clear" w:color="auto" w:fill="auto"/>
          </w:tcPr>
          <w:p w14:paraId="4C3652E4" w14:textId="77777777"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SR</w:t>
            </w:r>
          </w:p>
          <w:p w14:paraId="5B16CCF1" w14:textId="0B9DB80A" w:rsidR="005B79BF" w:rsidRPr="005B79BF" w:rsidRDefault="005B79BF" w:rsidP="005B79BF">
            <w:pPr>
              <w:rPr>
                <w:rFonts w:ascii="Times New Roman" w:eastAsia="Calibri" w:hAnsi="Times New Roman"/>
                <w:b/>
                <w:sz w:val="18"/>
                <w:szCs w:val="18"/>
              </w:rPr>
            </w:pPr>
            <w:r w:rsidRPr="005B79BF">
              <w:rPr>
                <w:rFonts w:ascii="Times New Roman" w:eastAsia="Calibri" w:hAnsi="Times New Roman"/>
                <w:b/>
                <w:sz w:val="18"/>
                <w:szCs w:val="18"/>
              </w:rPr>
              <w:t>(</w:t>
            </w:r>
            <w:r w:rsidRPr="005B79BF">
              <w:rPr>
                <w:rFonts w:ascii="Times New Roman" w:eastAsia="Calibri" w:hAnsi="Times New Roman"/>
                <w:sz w:val="18"/>
                <w:szCs w:val="18"/>
              </w:rPr>
              <w:t>W/m</w:t>
            </w:r>
            <w:r w:rsidRPr="005B79BF">
              <w:rPr>
                <w:rFonts w:ascii="Times New Roman" w:eastAsia="Calibri" w:hAnsi="Times New Roman"/>
                <w:sz w:val="18"/>
                <w:szCs w:val="18"/>
                <w:vertAlign w:val="superscript"/>
              </w:rPr>
              <w:t>2</w:t>
            </w:r>
            <w:r w:rsidRPr="005B79BF">
              <w:rPr>
                <w:rFonts w:ascii="Times New Roman" w:eastAsia="Calibri" w:hAnsi="Times New Roman"/>
                <w:b/>
                <w:sz w:val="18"/>
                <w:szCs w:val="18"/>
              </w:rPr>
              <w:t>)</w:t>
            </w:r>
          </w:p>
        </w:tc>
      </w:tr>
      <w:tr w:rsidR="00E06F30" w:rsidRPr="005B79BF" w14:paraId="2892547B" w14:textId="77777777" w:rsidTr="00C17972">
        <w:trPr>
          <w:trHeight w:val="147"/>
        </w:trPr>
        <w:tc>
          <w:tcPr>
            <w:tcW w:w="857" w:type="dxa"/>
            <w:tcBorders>
              <w:top w:val="single" w:sz="4" w:space="0" w:color="auto"/>
            </w:tcBorders>
            <w:shd w:val="clear" w:color="auto" w:fill="auto"/>
          </w:tcPr>
          <w:p w14:paraId="51928CA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 xml:space="preserve">0-20 </w:t>
            </w:r>
          </w:p>
        </w:tc>
        <w:tc>
          <w:tcPr>
            <w:tcW w:w="743" w:type="dxa"/>
            <w:tcBorders>
              <w:top w:val="single" w:sz="4" w:space="0" w:color="auto"/>
            </w:tcBorders>
            <w:shd w:val="clear" w:color="auto" w:fill="auto"/>
          </w:tcPr>
          <w:p w14:paraId="7E2AA84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105</w:t>
            </w:r>
          </w:p>
        </w:tc>
        <w:tc>
          <w:tcPr>
            <w:tcW w:w="758" w:type="dxa"/>
            <w:tcBorders>
              <w:top w:val="single" w:sz="4" w:space="0" w:color="auto"/>
            </w:tcBorders>
            <w:shd w:val="clear" w:color="auto" w:fill="auto"/>
          </w:tcPr>
          <w:p w14:paraId="45867BD1"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.19NS</w:t>
            </w:r>
          </w:p>
        </w:tc>
        <w:tc>
          <w:tcPr>
            <w:tcW w:w="912" w:type="dxa"/>
            <w:tcBorders>
              <w:top w:val="single" w:sz="4" w:space="0" w:color="auto"/>
            </w:tcBorders>
            <w:shd w:val="clear" w:color="auto" w:fill="auto"/>
          </w:tcPr>
          <w:p w14:paraId="5348DA77"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.07NS</w:t>
            </w:r>
          </w:p>
        </w:tc>
        <w:tc>
          <w:tcPr>
            <w:tcW w:w="774" w:type="dxa"/>
            <w:tcBorders>
              <w:top w:val="single" w:sz="4" w:space="0" w:color="auto"/>
            </w:tcBorders>
            <w:shd w:val="clear" w:color="auto" w:fill="auto"/>
          </w:tcPr>
          <w:p w14:paraId="2CF1E36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.19NS</w:t>
            </w:r>
          </w:p>
        </w:tc>
        <w:tc>
          <w:tcPr>
            <w:tcW w:w="792" w:type="dxa"/>
            <w:tcBorders>
              <w:top w:val="single" w:sz="4" w:space="0" w:color="auto"/>
            </w:tcBorders>
            <w:shd w:val="clear" w:color="auto" w:fill="auto"/>
          </w:tcPr>
          <w:p w14:paraId="56AD5D33"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.05NS</w:t>
            </w:r>
          </w:p>
        </w:tc>
        <w:tc>
          <w:tcPr>
            <w:tcW w:w="792" w:type="dxa"/>
            <w:tcBorders>
              <w:top w:val="single" w:sz="4" w:space="0" w:color="auto"/>
            </w:tcBorders>
            <w:shd w:val="clear" w:color="auto" w:fill="auto"/>
          </w:tcPr>
          <w:p w14:paraId="53DD609E"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tcBorders>
              <w:top w:val="single" w:sz="4" w:space="0" w:color="auto"/>
            </w:tcBorders>
            <w:shd w:val="clear" w:color="auto" w:fill="auto"/>
          </w:tcPr>
          <w:p w14:paraId="6ED0673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.02NS</w:t>
            </w:r>
          </w:p>
        </w:tc>
        <w:tc>
          <w:tcPr>
            <w:tcW w:w="792" w:type="dxa"/>
            <w:tcBorders>
              <w:top w:val="single" w:sz="4" w:space="0" w:color="auto"/>
            </w:tcBorders>
            <w:shd w:val="clear" w:color="auto" w:fill="auto"/>
          </w:tcPr>
          <w:p w14:paraId="4C1560D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tcBorders>
              <w:top w:val="single" w:sz="4" w:space="0" w:color="auto"/>
            </w:tcBorders>
            <w:shd w:val="clear" w:color="auto" w:fill="auto"/>
          </w:tcPr>
          <w:p w14:paraId="6B30A4C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92" w:type="dxa"/>
            <w:tcBorders>
              <w:top w:val="single" w:sz="4" w:space="0" w:color="auto"/>
            </w:tcBorders>
            <w:shd w:val="clear" w:color="auto" w:fill="auto"/>
          </w:tcPr>
          <w:p w14:paraId="442DE7CB"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-.04NS</w:t>
            </w:r>
          </w:p>
        </w:tc>
        <w:tc>
          <w:tcPr>
            <w:tcW w:w="792" w:type="dxa"/>
            <w:tcBorders>
              <w:top w:val="single" w:sz="4" w:space="0" w:color="auto"/>
            </w:tcBorders>
            <w:shd w:val="clear" w:color="auto" w:fill="auto"/>
          </w:tcPr>
          <w:p w14:paraId="3022228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-.01NS</w:t>
            </w:r>
          </w:p>
        </w:tc>
      </w:tr>
      <w:tr w:rsidR="00E06F30" w:rsidRPr="005B79BF" w14:paraId="4F31D90C" w14:textId="77777777" w:rsidTr="00C17972">
        <w:trPr>
          <w:trHeight w:val="147"/>
        </w:trPr>
        <w:tc>
          <w:tcPr>
            <w:tcW w:w="857" w:type="dxa"/>
            <w:shd w:val="clear" w:color="auto" w:fill="auto"/>
          </w:tcPr>
          <w:p w14:paraId="10BFAD3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lastRenderedPageBreak/>
              <w:t>20-40</w:t>
            </w:r>
          </w:p>
        </w:tc>
        <w:tc>
          <w:tcPr>
            <w:tcW w:w="743" w:type="dxa"/>
            <w:shd w:val="clear" w:color="auto" w:fill="auto"/>
          </w:tcPr>
          <w:p w14:paraId="2464786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52</w:t>
            </w:r>
          </w:p>
        </w:tc>
        <w:tc>
          <w:tcPr>
            <w:tcW w:w="758" w:type="dxa"/>
            <w:shd w:val="clear" w:color="auto" w:fill="auto"/>
          </w:tcPr>
          <w:p w14:paraId="3D6C29C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.18NS</w:t>
            </w:r>
          </w:p>
        </w:tc>
        <w:tc>
          <w:tcPr>
            <w:tcW w:w="912" w:type="dxa"/>
            <w:shd w:val="clear" w:color="auto" w:fill="auto"/>
          </w:tcPr>
          <w:p w14:paraId="798BF575"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74" w:type="dxa"/>
            <w:shd w:val="clear" w:color="auto" w:fill="auto"/>
          </w:tcPr>
          <w:p w14:paraId="095489D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.06NS</w:t>
            </w:r>
          </w:p>
        </w:tc>
        <w:tc>
          <w:tcPr>
            <w:tcW w:w="792" w:type="dxa"/>
            <w:shd w:val="clear" w:color="auto" w:fill="auto"/>
          </w:tcPr>
          <w:p w14:paraId="0B39763F"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92" w:type="dxa"/>
            <w:shd w:val="clear" w:color="auto" w:fill="auto"/>
          </w:tcPr>
          <w:p w14:paraId="367A00A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92" w:type="dxa"/>
            <w:shd w:val="clear" w:color="auto" w:fill="auto"/>
          </w:tcPr>
          <w:p w14:paraId="01775E7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c>
          <w:tcPr>
            <w:tcW w:w="792" w:type="dxa"/>
            <w:shd w:val="clear" w:color="auto" w:fill="auto"/>
          </w:tcPr>
          <w:p w14:paraId="5B6E8D6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-.17NS</w:t>
            </w:r>
          </w:p>
        </w:tc>
        <w:tc>
          <w:tcPr>
            <w:tcW w:w="792" w:type="dxa"/>
            <w:shd w:val="clear" w:color="auto" w:fill="auto"/>
          </w:tcPr>
          <w:p w14:paraId="3B33BAC1"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.17NS</w:t>
            </w:r>
          </w:p>
        </w:tc>
        <w:tc>
          <w:tcPr>
            <w:tcW w:w="792" w:type="dxa"/>
            <w:shd w:val="clear" w:color="auto" w:fill="auto"/>
          </w:tcPr>
          <w:p w14:paraId="4A90599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-.12NS</w:t>
            </w:r>
          </w:p>
        </w:tc>
        <w:tc>
          <w:tcPr>
            <w:tcW w:w="792" w:type="dxa"/>
            <w:shd w:val="clear" w:color="auto" w:fill="auto"/>
          </w:tcPr>
          <w:p w14:paraId="1ECA3A7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-.24NS</w:t>
            </w:r>
          </w:p>
        </w:tc>
      </w:tr>
      <w:tr w:rsidR="00E06F30" w:rsidRPr="005B79BF" w14:paraId="4981A3D5" w14:textId="77777777" w:rsidTr="00C17972">
        <w:trPr>
          <w:trHeight w:val="147"/>
        </w:trPr>
        <w:tc>
          <w:tcPr>
            <w:tcW w:w="857" w:type="dxa"/>
            <w:shd w:val="clear" w:color="auto" w:fill="auto"/>
          </w:tcPr>
          <w:p w14:paraId="466077D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40-60</w:t>
            </w:r>
          </w:p>
        </w:tc>
        <w:tc>
          <w:tcPr>
            <w:tcW w:w="743" w:type="dxa"/>
            <w:shd w:val="clear" w:color="auto" w:fill="auto"/>
          </w:tcPr>
          <w:p w14:paraId="7DE1CB04"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20</w:t>
            </w:r>
          </w:p>
        </w:tc>
        <w:tc>
          <w:tcPr>
            <w:tcW w:w="758" w:type="dxa"/>
            <w:shd w:val="clear" w:color="auto" w:fill="auto"/>
          </w:tcPr>
          <w:p w14:paraId="5A3651D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-.14NS</w:t>
            </w:r>
          </w:p>
        </w:tc>
        <w:tc>
          <w:tcPr>
            <w:tcW w:w="912" w:type="dxa"/>
            <w:shd w:val="clear" w:color="auto" w:fill="auto"/>
          </w:tcPr>
          <w:p w14:paraId="70EE627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-.03NS</w:t>
            </w:r>
          </w:p>
        </w:tc>
        <w:tc>
          <w:tcPr>
            <w:tcW w:w="774" w:type="dxa"/>
            <w:shd w:val="clear" w:color="auto" w:fill="auto"/>
          </w:tcPr>
          <w:p w14:paraId="04448CB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-.14NS</w:t>
            </w:r>
          </w:p>
        </w:tc>
        <w:tc>
          <w:tcPr>
            <w:tcW w:w="792" w:type="dxa"/>
            <w:shd w:val="clear" w:color="auto" w:fill="auto"/>
          </w:tcPr>
          <w:p w14:paraId="54D7B46E"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-.04NS</w:t>
            </w:r>
          </w:p>
        </w:tc>
        <w:tc>
          <w:tcPr>
            <w:tcW w:w="792" w:type="dxa"/>
            <w:shd w:val="clear" w:color="auto" w:fill="auto"/>
          </w:tcPr>
          <w:p w14:paraId="7231B946"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.09NS</w:t>
            </w:r>
          </w:p>
        </w:tc>
        <w:tc>
          <w:tcPr>
            <w:tcW w:w="792" w:type="dxa"/>
            <w:shd w:val="clear" w:color="auto" w:fill="auto"/>
          </w:tcPr>
          <w:p w14:paraId="789DA00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-.06NS</w:t>
            </w:r>
          </w:p>
        </w:tc>
        <w:tc>
          <w:tcPr>
            <w:tcW w:w="792" w:type="dxa"/>
            <w:shd w:val="clear" w:color="auto" w:fill="auto"/>
          </w:tcPr>
          <w:p w14:paraId="5211E2A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-.13NS</w:t>
            </w:r>
          </w:p>
        </w:tc>
        <w:tc>
          <w:tcPr>
            <w:tcW w:w="792" w:type="dxa"/>
            <w:shd w:val="clear" w:color="auto" w:fill="auto"/>
          </w:tcPr>
          <w:p w14:paraId="1331B322"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.07NS</w:t>
            </w:r>
          </w:p>
        </w:tc>
        <w:tc>
          <w:tcPr>
            <w:tcW w:w="792" w:type="dxa"/>
            <w:shd w:val="clear" w:color="auto" w:fill="auto"/>
          </w:tcPr>
          <w:p w14:paraId="74B1E03D"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.09NS</w:t>
            </w:r>
          </w:p>
        </w:tc>
        <w:tc>
          <w:tcPr>
            <w:tcW w:w="792" w:type="dxa"/>
            <w:shd w:val="clear" w:color="auto" w:fill="auto"/>
          </w:tcPr>
          <w:p w14:paraId="66F4698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-.11NS</w:t>
            </w:r>
          </w:p>
        </w:tc>
      </w:tr>
      <w:tr w:rsidR="00E06F30" w:rsidRPr="005B79BF" w14:paraId="5D501F83" w14:textId="77777777" w:rsidTr="00C17972">
        <w:trPr>
          <w:trHeight w:val="147"/>
        </w:trPr>
        <w:tc>
          <w:tcPr>
            <w:tcW w:w="857" w:type="dxa"/>
            <w:shd w:val="clear" w:color="auto" w:fill="auto"/>
          </w:tcPr>
          <w:p w14:paraId="0D76EDE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60-100</w:t>
            </w:r>
          </w:p>
        </w:tc>
        <w:tc>
          <w:tcPr>
            <w:tcW w:w="743" w:type="dxa"/>
            <w:shd w:val="clear" w:color="auto" w:fill="auto"/>
          </w:tcPr>
          <w:p w14:paraId="2691BAB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11</w:t>
            </w:r>
          </w:p>
        </w:tc>
        <w:tc>
          <w:tcPr>
            <w:tcW w:w="758" w:type="dxa"/>
            <w:shd w:val="clear" w:color="auto" w:fill="auto"/>
          </w:tcPr>
          <w:p w14:paraId="3FB4EBBA"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-.40NS</w:t>
            </w:r>
          </w:p>
        </w:tc>
        <w:tc>
          <w:tcPr>
            <w:tcW w:w="912" w:type="dxa"/>
            <w:shd w:val="clear" w:color="auto" w:fill="auto"/>
          </w:tcPr>
          <w:p w14:paraId="1AC411F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.39NS</w:t>
            </w:r>
          </w:p>
        </w:tc>
        <w:tc>
          <w:tcPr>
            <w:tcW w:w="774" w:type="dxa"/>
            <w:shd w:val="clear" w:color="auto" w:fill="auto"/>
          </w:tcPr>
          <w:p w14:paraId="6EF210F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-.37NS</w:t>
            </w:r>
          </w:p>
        </w:tc>
        <w:tc>
          <w:tcPr>
            <w:tcW w:w="792" w:type="dxa"/>
            <w:shd w:val="clear" w:color="auto" w:fill="auto"/>
          </w:tcPr>
          <w:p w14:paraId="5780A9B8"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.10NS</w:t>
            </w:r>
          </w:p>
        </w:tc>
        <w:tc>
          <w:tcPr>
            <w:tcW w:w="792" w:type="dxa"/>
            <w:shd w:val="clear" w:color="auto" w:fill="auto"/>
          </w:tcPr>
          <w:p w14:paraId="7DFBCC49"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-.94*</w:t>
            </w:r>
          </w:p>
        </w:tc>
        <w:tc>
          <w:tcPr>
            <w:tcW w:w="792" w:type="dxa"/>
            <w:shd w:val="clear" w:color="auto" w:fill="auto"/>
          </w:tcPr>
          <w:p w14:paraId="3FD9018F"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.31NS</w:t>
            </w:r>
          </w:p>
        </w:tc>
        <w:tc>
          <w:tcPr>
            <w:tcW w:w="792" w:type="dxa"/>
            <w:shd w:val="clear" w:color="auto" w:fill="auto"/>
          </w:tcPr>
          <w:p w14:paraId="031D9A27"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.87*</w:t>
            </w:r>
          </w:p>
        </w:tc>
        <w:tc>
          <w:tcPr>
            <w:tcW w:w="792" w:type="dxa"/>
            <w:shd w:val="clear" w:color="auto" w:fill="auto"/>
          </w:tcPr>
          <w:p w14:paraId="21AF7D6C"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.48NS</w:t>
            </w:r>
          </w:p>
        </w:tc>
        <w:tc>
          <w:tcPr>
            <w:tcW w:w="792" w:type="dxa"/>
            <w:shd w:val="clear" w:color="auto" w:fill="auto"/>
          </w:tcPr>
          <w:p w14:paraId="646B5500"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-.49NS</w:t>
            </w:r>
          </w:p>
        </w:tc>
        <w:tc>
          <w:tcPr>
            <w:tcW w:w="792" w:type="dxa"/>
            <w:shd w:val="clear" w:color="auto" w:fill="auto"/>
          </w:tcPr>
          <w:p w14:paraId="04A8DDC2" w14:textId="77777777" w:rsidR="005B79BF" w:rsidRPr="005B79BF" w:rsidRDefault="005B79BF" w:rsidP="005B79BF">
            <w:pPr>
              <w:rPr>
                <w:rFonts w:ascii="Times New Roman" w:eastAsia="Calibri" w:hAnsi="Times New Roman"/>
                <w:sz w:val="18"/>
                <w:szCs w:val="18"/>
              </w:rPr>
            </w:pPr>
            <w:r w:rsidRPr="005B79BF">
              <w:rPr>
                <w:rFonts w:ascii="Times New Roman" w:eastAsia="Calibri" w:hAnsi="Times New Roman"/>
                <w:sz w:val="18"/>
                <w:szCs w:val="18"/>
              </w:rPr>
              <w:t>-.08NS</w:t>
            </w:r>
          </w:p>
        </w:tc>
      </w:tr>
    </w:tbl>
    <w:p w14:paraId="65D5BBBB" w14:textId="77777777" w:rsidR="005B79BF" w:rsidRPr="005B79BF" w:rsidRDefault="005B79BF" w:rsidP="005B79BF">
      <w:pPr>
        <w:rPr>
          <w:rFonts w:ascii="Times New Roman" w:hAnsi="Times New Roman"/>
          <w:sz w:val="18"/>
          <w:szCs w:val="18"/>
        </w:rPr>
      </w:pPr>
      <w:r w:rsidRPr="005B79BF">
        <w:rPr>
          <w:rFonts w:ascii="Times New Roman" w:hAnsi="Times New Roman"/>
          <w:sz w:val="18"/>
          <w:szCs w:val="18"/>
        </w:rPr>
        <w:t>*: P&lt;0.005</w:t>
      </w:r>
    </w:p>
    <w:p w14:paraId="6A24E562" w14:textId="69B85E02" w:rsidR="005B79BF" w:rsidRPr="00C17972" w:rsidRDefault="005B79BF" w:rsidP="00C17972">
      <w:pPr>
        <w:rPr>
          <w:rFonts w:ascii="Times New Roman" w:hAnsi="Times New Roman"/>
          <w:sz w:val="18"/>
          <w:szCs w:val="18"/>
        </w:rPr>
      </w:pPr>
      <w:r w:rsidRPr="005B79BF">
        <w:rPr>
          <w:rFonts w:ascii="Times New Roman" w:hAnsi="Times New Roman"/>
          <w:sz w:val="18"/>
          <w:szCs w:val="18"/>
        </w:rPr>
        <w:t xml:space="preserve">NS: not significant </w:t>
      </w:r>
    </w:p>
    <w:p w14:paraId="4DF39829" w14:textId="46FD64B3" w:rsidR="00751D85" w:rsidRPr="00C17972" w:rsidRDefault="0054140B" w:rsidP="00C17972">
      <w:pPr>
        <w:pStyle w:val="Heading3"/>
        <w:ind w:left="0" w:firstLine="0"/>
        <w:rPr>
          <w:rFonts w:ascii="Times New Roman" w:hAnsi="Times New Roman"/>
          <w:sz w:val="22"/>
          <w:szCs w:val="22"/>
        </w:rPr>
      </w:pPr>
      <w:bookmarkStart w:id="706" w:name="OLE_LINK11"/>
      <w:r w:rsidRPr="00C17972">
        <w:rPr>
          <w:rFonts w:ascii="Times New Roman" w:hAnsi="Times New Roman" w:cs="Times New Roman"/>
          <w:sz w:val="22"/>
          <w:szCs w:val="22"/>
        </w:rPr>
        <w:t>Seed</w:t>
      </w:r>
      <w:r w:rsidR="00751D85" w:rsidRPr="00C17972">
        <w:rPr>
          <w:rFonts w:ascii="Times New Roman" w:hAnsi="Times New Roman" w:cs="Times New Roman"/>
          <w:sz w:val="22"/>
          <w:szCs w:val="22"/>
        </w:rPr>
        <w:t xml:space="preserve"> horizontal transport </w:t>
      </w:r>
    </w:p>
    <w:bookmarkEnd w:id="706"/>
    <w:p w14:paraId="152140C7" w14:textId="5B19245C" w:rsidR="003C6231" w:rsidRPr="006947B3" w:rsidRDefault="00751D85" w:rsidP="00C437CA">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From the source field to the source edge, the </w:t>
      </w:r>
      <w:r w:rsidR="0020574A" w:rsidRPr="006947B3">
        <w:rPr>
          <w:rFonts w:ascii="Times New Roman" w:hAnsi="Times New Roman"/>
          <w:szCs w:val="24"/>
        </w:rPr>
        <w:t>seed</w:t>
      </w:r>
      <w:r w:rsidRPr="006947B3">
        <w:rPr>
          <w:rFonts w:ascii="Times New Roman" w:hAnsi="Times New Roman"/>
          <w:szCs w:val="24"/>
        </w:rPr>
        <w:t xml:space="preserve"> horizontal transport (CE</w:t>
      </w:r>
      <w:r w:rsidR="00085FAA" w:rsidRPr="006947B3">
        <w:rPr>
          <w:rFonts w:ascii="Times New Roman" w:hAnsi="Times New Roman"/>
          <w:szCs w:val="24"/>
          <w:vertAlign w:val="subscript"/>
        </w:rPr>
        <w:t>1</w:t>
      </w:r>
      <w:r w:rsidRPr="006947B3">
        <w:rPr>
          <w:rFonts w:ascii="Times New Roman" w:hAnsi="Times New Roman"/>
          <w:szCs w:val="24"/>
        </w:rPr>
        <w:t>/C</w:t>
      </w:r>
      <w:r w:rsidRPr="006947B3">
        <w:rPr>
          <w:rFonts w:ascii="Times New Roman" w:hAnsi="Times New Roman"/>
          <w:szCs w:val="24"/>
          <w:vertAlign w:val="subscript"/>
        </w:rPr>
        <w:t>3</w:t>
      </w:r>
      <w:r w:rsidRPr="006947B3">
        <w:rPr>
          <w:rFonts w:ascii="Times New Roman" w:hAnsi="Times New Roman"/>
          <w:szCs w:val="24"/>
        </w:rPr>
        <w:t xml:space="preserve">) was positively and </w:t>
      </w:r>
      <w:r w:rsidR="00F80901" w:rsidRPr="006947B3">
        <w:rPr>
          <w:rFonts w:ascii="Times New Roman" w:hAnsi="Times New Roman"/>
          <w:szCs w:val="24"/>
        </w:rPr>
        <w:t>moderately</w:t>
      </w:r>
      <w:r w:rsidRPr="006947B3">
        <w:rPr>
          <w:rFonts w:ascii="Times New Roman" w:hAnsi="Times New Roman"/>
          <w:szCs w:val="24"/>
        </w:rPr>
        <w:t xml:space="preserve"> related to the u</w:t>
      </w:r>
      <w:r w:rsidRPr="006947B3">
        <w:rPr>
          <w:rFonts w:ascii="Times New Roman" w:hAnsi="Times New Roman"/>
          <w:szCs w:val="24"/>
        </w:rPr>
        <w:sym w:font="Symbol" w:char="F02A"/>
      </w:r>
      <w:r w:rsidR="00207BF7">
        <w:rPr>
          <w:rFonts w:ascii="Times New Roman" w:hAnsi="Times New Roman"/>
          <w:szCs w:val="24"/>
        </w:rPr>
        <w:t xml:space="preserve"> </w:t>
      </w:r>
      <w:r w:rsidRPr="006947B3">
        <w:rPr>
          <w:rFonts w:ascii="Times New Roman" w:hAnsi="Times New Roman"/>
          <w:szCs w:val="24"/>
        </w:rPr>
        <w:t>(Ta</w:t>
      </w:r>
      <w:r w:rsidR="00A6342B" w:rsidRPr="006947B3">
        <w:rPr>
          <w:rFonts w:ascii="Times New Roman" w:hAnsi="Times New Roman"/>
          <w:szCs w:val="24"/>
        </w:rPr>
        <w:t>b</w:t>
      </w:r>
      <w:r w:rsidR="00207BF7">
        <w:rPr>
          <w:rFonts w:ascii="Times New Roman" w:hAnsi="Times New Roman"/>
          <w:szCs w:val="24"/>
        </w:rPr>
        <w:t>le</w:t>
      </w:r>
      <w:r w:rsidR="00A6342B" w:rsidRPr="006947B3">
        <w:rPr>
          <w:rFonts w:ascii="Times New Roman" w:hAnsi="Times New Roman"/>
          <w:szCs w:val="24"/>
        </w:rPr>
        <w:t xml:space="preserve"> </w:t>
      </w:r>
      <w:r w:rsidR="00A324AC" w:rsidRPr="006947B3">
        <w:rPr>
          <w:rFonts w:ascii="Times New Roman" w:hAnsi="Times New Roman"/>
          <w:szCs w:val="24"/>
        </w:rPr>
        <w:t>2</w:t>
      </w:r>
      <w:r w:rsidRPr="006947B3">
        <w:rPr>
          <w:rFonts w:ascii="Times New Roman" w:hAnsi="Times New Roman"/>
          <w:szCs w:val="24"/>
        </w:rPr>
        <w:t xml:space="preserve">). </w:t>
      </w:r>
      <w:r w:rsidR="003C6231" w:rsidRPr="006947B3">
        <w:rPr>
          <w:rFonts w:ascii="Times New Roman" w:hAnsi="Times New Roman"/>
          <w:szCs w:val="24"/>
        </w:rPr>
        <w:t>As expected, this implies that stronger horizontal w</w:t>
      </w:r>
      <w:r w:rsidR="00DE283C" w:rsidRPr="006947B3">
        <w:rPr>
          <w:rFonts w:ascii="Times New Roman" w:hAnsi="Times New Roman"/>
          <w:szCs w:val="24"/>
        </w:rPr>
        <w:t>ind can bring more source seed</w:t>
      </w:r>
      <w:r w:rsidR="00B8627A" w:rsidRPr="006947B3">
        <w:rPr>
          <w:rFonts w:ascii="Times New Roman" w:hAnsi="Times New Roman"/>
          <w:szCs w:val="24"/>
        </w:rPr>
        <w:t>s</w:t>
      </w:r>
      <w:r w:rsidR="00141851" w:rsidRPr="006947B3">
        <w:rPr>
          <w:rFonts w:ascii="Times New Roman" w:hAnsi="Times New Roman"/>
          <w:szCs w:val="24"/>
        </w:rPr>
        <w:t xml:space="preserve"> to the field edge</w:t>
      </w:r>
      <w:r w:rsidR="003C6231" w:rsidRPr="006947B3">
        <w:rPr>
          <w:rFonts w:ascii="Times New Roman" w:hAnsi="Times New Roman"/>
          <w:szCs w:val="24"/>
        </w:rPr>
        <w:t xml:space="preserve">. </w:t>
      </w:r>
    </w:p>
    <w:p w14:paraId="366C18A1" w14:textId="2AC34D67" w:rsidR="005B79BF" w:rsidRDefault="00746241" w:rsidP="00C17972">
      <w:pPr>
        <w:autoSpaceDE w:val="0"/>
        <w:autoSpaceDN w:val="0"/>
        <w:adjustRightInd w:val="0"/>
        <w:spacing w:after="0" w:line="480" w:lineRule="auto"/>
        <w:ind w:firstLine="720"/>
        <w:rPr>
          <w:rFonts w:ascii="Times New Roman" w:hAnsi="Times New Roman"/>
          <w:szCs w:val="24"/>
        </w:rPr>
      </w:pPr>
      <w:r w:rsidRPr="00FE4C27">
        <w:rPr>
          <w:rFonts w:ascii="Times New Roman" w:hAnsi="Times New Roman"/>
          <w:szCs w:val="24"/>
          <w:highlight w:val="yellow"/>
          <w:rPrChange w:id="707" w:author="Liu, Jun" w:date="2016-12-06T12:07:00Z">
            <w:rPr>
              <w:rFonts w:ascii="Times New Roman" w:hAnsi="Times New Roman"/>
              <w:szCs w:val="24"/>
            </w:rPr>
          </w:rPrChange>
        </w:rPr>
        <w:t>A</w:t>
      </w:r>
      <w:r w:rsidR="003F7093" w:rsidRPr="00FE4C27">
        <w:rPr>
          <w:rFonts w:ascii="Times New Roman" w:hAnsi="Times New Roman"/>
          <w:szCs w:val="24"/>
          <w:highlight w:val="yellow"/>
          <w:rPrChange w:id="708" w:author="Liu, Jun" w:date="2016-12-06T12:07:00Z">
            <w:rPr>
              <w:rFonts w:ascii="Times New Roman" w:hAnsi="Times New Roman"/>
              <w:szCs w:val="24"/>
            </w:rPr>
          </w:rPrChange>
        </w:rPr>
        <w:t>t further distances (0-5</w:t>
      </w:r>
      <w:r w:rsidR="001C6381" w:rsidRPr="00FE4C27">
        <w:rPr>
          <w:rFonts w:ascii="Times New Roman" w:hAnsi="Times New Roman"/>
          <w:szCs w:val="24"/>
          <w:highlight w:val="yellow"/>
          <w:rPrChange w:id="709" w:author="Liu, Jun" w:date="2016-12-06T12:07:00Z">
            <w:rPr>
              <w:rFonts w:ascii="Times New Roman" w:hAnsi="Times New Roman"/>
              <w:szCs w:val="24"/>
            </w:rPr>
          </w:rPrChange>
        </w:rPr>
        <w:t>0</w:t>
      </w:r>
      <w:r w:rsidR="003F7093" w:rsidRPr="00FE4C27">
        <w:rPr>
          <w:rFonts w:ascii="Times New Roman" w:hAnsi="Times New Roman"/>
          <w:szCs w:val="24"/>
          <w:highlight w:val="yellow"/>
          <w:rPrChange w:id="710" w:author="Liu, Jun" w:date="2016-12-06T12:07:00Z">
            <w:rPr>
              <w:rFonts w:ascii="Times New Roman" w:hAnsi="Times New Roman"/>
              <w:szCs w:val="24"/>
            </w:rPr>
          </w:rPrChange>
        </w:rPr>
        <w:t xml:space="preserve"> m)</w:t>
      </w:r>
      <w:r w:rsidR="00923422" w:rsidRPr="00FE4C27">
        <w:rPr>
          <w:rFonts w:ascii="Times New Roman" w:hAnsi="Times New Roman"/>
          <w:szCs w:val="24"/>
          <w:highlight w:val="yellow"/>
          <w:rPrChange w:id="711" w:author="Liu, Jun" w:date="2016-12-06T12:07:00Z">
            <w:rPr>
              <w:rFonts w:ascii="Times New Roman" w:hAnsi="Times New Roman"/>
              <w:szCs w:val="24"/>
            </w:rPr>
          </w:rPrChange>
        </w:rPr>
        <w:t xml:space="preserve">, </w:t>
      </w:r>
      <w:r w:rsidR="00D07673" w:rsidRPr="00FE4C27">
        <w:rPr>
          <w:rFonts w:ascii="Times New Roman" w:hAnsi="Times New Roman"/>
          <w:szCs w:val="24"/>
          <w:highlight w:val="yellow"/>
          <w:rPrChange w:id="712" w:author="Liu, Jun" w:date="2016-12-06T12:07:00Z">
            <w:rPr>
              <w:rFonts w:ascii="Times New Roman" w:hAnsi="Times New Roman"/>
              <w:szCs w:val="24"/>
            </w:rPr>
          </w:rPrChange>
        </w:rPr>
        <w:t>seed</w:t>
      </w:r>
      <w:r w:rsidR="00134947" w:rsidRPr="00FE4C27">
        <w:rPr>
          <w:rFonts w:ascii="Times New Roman" w:hAnsi="Times New Roman"/>
          <w:szCs w:val="24"/>
          <w:highlight w:val="yellow"/>
          <w:rPrChange w:id="713" w:author="Liu, Jun" w:date="2016-12-06T12:07:00Z">
            <w:rPr>
              <w:rFonts w:ascii="Times New Roman" w:hAnsi="Times New Roman"/>
              <w:szCs w:val="24"/>
            </w:rPr>
          </w:rPrChange>
        </w:rPr>
        <w:t xml:space="preserve"> conc</w:t>
      </w:r>
      <w:r w:rsidR="00F80577" w:rsidRPr="00FE4C27">
        <w:rPr>
          <w:rFonts w:ascii="Times New Roman" w:hAnsi="Times New Roman"/>
          <w:szCs w:val="24"/>
          <w:highlight w:val="yellow"/>
          <w:rPrChange w:id="714" w:author="Liu, Jun" w:date="2016-12-06T12:07:00Z">
            <w:rPr>
              <w:rFonts w:ascii="Times New Roman" w:hAnsi="Times New Roman"/>
              <w:szCs w:val="24"/>
            </w:rPr>
          </w:rPrChange>
        </w:rPr>
        <w:t>en</w:t>
      </w:r>
      <w:r w:rsidR="00134947" w:rsidRPr="00FE4C27">
        <w:rPr>
          <w:rFonts w:ascii="Times New Roman" w:hAnsi="Times New Roman"/>
          <w:szCs w:val="24"/>
          <w:highlight w:val="yellow"/>
          <w:rPrChange w:id="715" w:author="Liu, Jun" w:date="2016-12-06T12:07:00Z">
            <w:rPr>
              <w:rFonts w:ascii="Times New Roman" w:hAnsi="Times New Roman"/>
              <w:szCs w:val="24"/>
            </w:rPr>
          </w:rPrChange>
        </w:rPr>
        <w:t xml:space="preserve">tration was </w:t>
      </w:r>
      <w:r w:rsidR="000A1AA6" w:rsidRPr="00FE4C27">
        <w:rPr>
          <w:rFonts w:ascii="Times New Roman" w:hAnsi="Times New Roman"/>
          <w:szCs w:val="24"/>
          <w:highlight w:val="yellow"/>
          <w:rPrChange w:id="716" w:author="Liu, Jun" w:date="2016-12-06T12:07:00Z">
            <w:rPr>
              <w:rFonts w:ascii="Times New Roman" w:hAnsi="Times New Roman"/>
              <w:szCs w:val="24"/>
            </w:rPr>
          </w:rPrChange>
        </w:rPr>
        <w:t>positively</w:t>
      </w:r>
      <w:r w:rsidR="00134947" w:rsidRPr="00FE4C27">
        <w:rPr>
          <w:rFonts w:ascii="Times New Roman" w:hAnsi="Times New Roman"/>
          <w:szCs w:val="24"/>
          <w:highlight w:val="yellow"/>
          <w:rPrChange w:id="717" w:author="Liu, Jun" w:date="2016-12-06T12:07:00Z">
            <w:rPr>
              <w:rFonts w:ascii="Times New Roman" w:hAnsi="Times New Roman"/>
              <w:szCs w:val="24"/>
            </w:rPr>
          </w:rPrChange>
        </w:rPr>
        <w:t xml:space="preserve"> </w:t>
      </w:r>
      <w:r w:rsidR="0004075B" w:rsidRPr="00FE4C27">
        <w:rPr>
          <w:rFonts w:ascii="Times New Roman" w:hAnsi="Times New Roman"/>
          <w:szCs w:val="24"/>
          <w:highlight w:val="yellow"/>
          <w:rPrChange w:id="718" w:author="Liu, Jun" w:date="2016-12-06T12:07:00Z">
            <w:rPr>
              <w:rFonts w:ascii="Times New Roman" w:hAnsi="Times New Roman"/>
              <w:szCs w:val="24"/>
            </w:rPr>
          </w:rPrChange>
        </w:rPr>
        <w:t>related to wind speed and u*</w:t>
      </w:r>
      <w:r w:rsidR="00614EF0" w:rsidRPr="00FE4C27">
        <w:rPr>
          <w:rFonts w:ascii="Times New Roman" w:hAnsi="Times New Roman"/>
          <w:szCs w:val="24"/>
          <w:highlight w:val="yellow"/>
          <w:rPrChange w:id="719" w:author="Liu, Jun" w:date="2016-12-06T12:07:00Z">
            <w:rPr>
              <w:rFonts w:ascii="Times New Roman" w:hAnsi="Times New Roman"/>
              <w:szCs w:val="24"/>
            </w:rPr>
          </w:rPrChange>
        </w:rPr>
        <w:t xml:space="preserve"> and negatively correlated to</w:t>
      </w:r>
      <w:r w:rsidR="0004075B" w:rsidRPr="00FE4C27">
        <w:rPr>
          <w:rFonts w:ascii="Times New Roman" w:hAnsi="Times New Roman"/>
          <w:szCs w:val="24"/>
          <w:highlight w:val="yellow"/>
          <w:rPrChange w:id="720" w:author="Liu, Jun" w:date="2016-12-06T12:07:00Z">
            <w:rPr>
              <w:rFonts w:ascii="Times New Roman" w:hAnsi="Times New Roman"/>
              <w:szCs w:val="24"/>
            </w:rPr>
          </w:rPrChange>
        </w:rPr>
        <w:t xml:space="preserve"> vertical wind velocity</w:t>
      </w:r>
      <w:r w:rsidR="006379BF" w:rsidRPr="00FE4C27">
        <w:rPr>
          <w:rFonts w:ascii="Times New Roman" w:hAnsi="Times New Roman"/>
          <w:szCs w:val="24"/>
          <w:highlight w:val="yellow"/>
          <w:rPrChange w:id="721" w:author="Liu, Jun" w:date="2016-12-06T12:07:00Z">
            <w:rPr>
              <w:rFonts w:ascii="Times New Roman" w:hAnsi="Times New Roman"/>
              <w:szCs w:val="24"/>
            </w:rPr>
          </w:rPrChange>
        </w:rPr>
        <w:t xml:space="preserve"> (Tab</w:t>
      </w:r>
      <w:r w:rsidR="00207BF7" w:rsidRPr="00FE4C27">
        <w:rPr>
          <w:rFonts w:ascii="Times New Roman" w:hAnsi="Times New Roman"/>
          <w:szCs w:val="24"/>
          <w:highlight w:val="yellow"/>
          <w:rPrChange w:id="722" w:author="Liu, Jun" w:date="2016-12-06T12:07:00Z">
            <w:rPr>
              <w:rFonts w:ascii="Times New Roman" w:hAnsi="Times New Roman"/>
              <w:szCs w:val="24"/>
            </w:rPr>
          </w:rPrChange>
        </w:rPr>
        <w:t>le</w:t>
      </w:r>
      <w:r w:rsidR="006379BF" w:rsidRPr="00FE4C27">
        <w:rPr>
          <w:rFonts w:ascii="Times New Roman" w:hAnsi="Times New Roman"/>
          <w:szCs w:val="24"/>
          <w:highlight w:val="yellow"/>
          <w:rPrChange w:id="723" w:author="Liu, Jun" w:date="2016-12-06T12:07:00Z">
            <w:rPr>
              <w:rFonts w:ascii="Times New Roman" w:hAnsi="Times New Roman"/>
              <w:szCs w:val="24"/>
            </w:rPr>
          </w:rPrChange>
        </w:rPr>
        <w:t xml:space="preserve"> 4)</w:t>
      </w:r>
      <w:r w:rsidR="0004075B" w:rsidRPr="00FE4C27">
        <w:rPr>
          <w:rFonts w:ascii="Times New Roman" w:hAnsi="Times New Roman"/>
          <w:szCs w:val="24"/>
          <w:highlight w:val="yellow"/>
          <w:rPrChange w:id="724" w:author="Liu, Jun" w:date="2016-12-06T12:07:00Z">
            <w:rPr>
              <w:rFonts w:ascii="Times New Roman" w:hAnsi="Times New Roman"/>
              <w:szCs w:val="24"/>
            </w:rPr>
          </w:rPrChange>
        </w:rPr>
        <w:t>.</w:t>
      </w:r>
      <w:r w:rsidR="00283565" w:rsidRPr="00FE4C27">
        <w:rPr>
          <w:rFonts w:ascii="Times New Roman" w:hAnsi="Times New Roman"/>
          <w:szCs w:val="24"/>
          <w:highlight w:val="yellow"/>
          <w:rPrChange w:id="725" w:author="Liu, Jun" w:date="2016-12-06T12:07:00Z">
            <w:rPr>
              <w:rFonts w:ascii="Times New Roman" w:hAnsi="Times New Roman"/>
              <w:szCs w:val="24"/>
            </w:rPr>
          </w:rPrChange>
        </w:rPr>
        <w:t xml:space="preserve"> </w:t>
      </w:r>
      <w:r w:rsidR="00ED2DDB" w:rsidRPr="00FE4C27">
        <w:rPr>
          <w:rFonts w:ascii="Times New Roman" w:hAnsi="Times New Roman"/>
          <w:szCs w:val="24"/>
          <w:highlight w:val="yellow"/>
          <w:rPrChange w:id="726" w:author="Liu, Jun" w:date="2016-12-06T12:07:00Z">
            <w:rPr>
              <w:rFonts w:ascii="Times New Roman" w:hAnsi="Times New Roman"/>
              <w:szCs w:val="24"/>
            </w:rPr>
          </w:rPrChange>
        </w:rPr>
        <w:t>This implies that s</w:t>
      </w:r>
      <w:r w:rsidR="00283565" w:rsidRPr="00FE4C27">
        <w:rPr>
          <w:rFonts w:ascii="Times New Roman" w:hAnsi="Times New Roman"/>
          <w:szCs w:val="24"/>
          <w:highlight w:val="yellow"/>
          <w:rPrChange w:id="727" w:author="Liu, Jun" w:date="2016-12-06T12:07:00Z">
            <w:rPr>
              <w:rFonts w:ascii="Times New Roman" w:hAnsi="Times New Roman"/>
              <w:szCs w:val="24"/>
            </w:rPr>
          </w:rPrChange>
        </w:rPr>
        <w:t xml:space="preserve">tronger wind </w:t>
      </w:r>
      <w:r w:rsidR="00732D0A" w:rsidRPr="00FE4C27">
        <w:rPr>
          <w:rFonts w:ascii="Times New Roman" w:hAnsi="Times New Roman"/>
          <w:szCs w:val="24"/>
          <w:highlight w:val="yellow"/>
          <w:rPrChange w:id="728" w:author="Liu, Jun" w:date="2016-12-06T12:07:00Z">
            <w:rPr>
              <w:rFonts w:ascii="Times New Roman" w:hAnsi="Times New Roman"/>
              <w:szCs w:val="24"/>
            </w:rPr>
          </w:rPrChange>
        </w:rPr>
        <w:t xml:space="preserve">and weaker vertical wind </w:t>
      </w:r>
      <w:r w:rsidR="00ED2DDB" w:rsidRPr="00FE4C27">
        <w:rPr>
          <w:rFonts w:ascii="Times New Roman" w:hAnsi="Times New Roman"/>
          <w:szCs w:val="24"/>
          <w:highlight w:val="yellow"/>
          <w:rPrChange w:id="729" w:author="Liu, Jun" w:date="2016-12-06T12:07:00Z">
            <w:rPr>
              <w:rFonts w:ascii="Times New Roman" w:hAnsi="Times New Roman"/>
              <w:szCs w:val="24"/>
            </w:rPr>
          </w:rPrChange>
        </w:rPr>
        <w:t xml:space="preserve">may have </w:t>
      </w:r>
      <w:r w:rsidR="00996668" w:rsidRPr="00FE4C27">
        <w:rPr>
          <w:rFonts w:ascii="Times New Roman" w:hAnsi="Times New Roman"/>
          <w:szCs w:val="24"/>
          <w:highlight w:val="yellow"/>
          <w:rPrChange w:id="730" w:author="Liu, Jun" w:date="2016-12-06T12:07:00Z">
            <w:rPr>
              <w:rFonts w:ascii="Times New Roman" w:hAnsi="Times New Roman"/>
              <w:szCs w:val="24"/>
            </w:rPr>
          </w:rPrChange>
        </w:rPr>
        <w:t>transported</w:t>
      </w:r>
      <w:r w:rsidR="00ED2DDB" w:rsidRPr="00FE4C27">
        <w:rPr>
          <w:rFonts w:ascii="Times New Roman" w:hAnsi="Times New Roman"/>
          <w:szCs w:val="24"/>
          <w:highlight w:val="yellow"/>
          <w:rPrChange w:id="731" w:author="Liu, Jun" w:date="2016-12-06T12:07:00Z">
            <w:rPr>
              <w:rFonts w:ascii="Times New Roman" w:hAnsi="Times New Roman"/>
              <w:szCs w:val="24"/>
            </w:rPr>
          </w:rPrChange>
        </w:rPr>
        <w:t xml:space="preserve"> more seeds to far distances</w:t>
      </w:r>
      <w:r w:rsidR="00FE3F7C" w:rsidRPr="006947B3">
        <w:rPr>
          <w:rFonts w:ascii="Times New Roman" w:hAnsi="Times New Roman"/>
          <w:szCs w:val="24"/>
        </w:rPr>
        <w:t>.</w:t>
      </w:r>
      <w:r w:rsidR="0085141A">
        <w:rPr>
          <w:rFonts w:ascii="Times New Roman" w:hAnsi="Times New Roman"/>
          <w:szCs w:val="24"/>
        </w:rPr>
        <w:t xml:space="preserve"> </w:t>
      </w:r>
      <w:r w:rsidR="00751D85" w:rsidRPr="006947B3">
        <w:rPr>
          <w:rFonts w:ascii="Times New Roman" w:hAnsi="Times New Roman"/>
          <w:szCs w:val="24"/>
        </w:rPr>
        <w:t xml:space="preserve">The horizontal deposition ratio </w:t>
      </w:r>
      <w:r w:rsidR="007C2ECC" w:rsidRPr="006947B3">
        <w:rPr>
          <w:rFonts w:ascii="Times New Roman" w:hAnsi="Times New Roman"/>
          <w:szCs w:val="24"/>
        </w:rPr>
        <w:t xml:space="preserve">with downwind </w:t>
      </w:r>
      <w:r w:rsidR="00751D85" w:rsidRPr="006947B3">
        <w:rPr>
          <w:rFonts w:ascii="Times New Roman" w:hAnsi="Times New Roman"/>
          <w:szCs w:val="24"/>
        </w:rPr>
        <w:t>distance</w:t>
      </w:r>
      <w:r w:rsidR="000D5406" w:rsidRPr="006947B3">
        <w:rPr>
          <w:rFonts w:ascii="Times New Roman" w:hAnsi="Times New Roman"/>
          <w:szCs w:val="24"/>
        </w:rPr>
        <w:t xml:space="preserve"> </w:t>
      </w:r>
      <w:r w:rsidR="00FF2007" w:rsidRPr="006947B3">
        <w:rPr>
          <w:rFonts w:ascii="Times New Roman" w:hAnsi="Times New Roman"/>
          <w:szCs w:val="24"/>
        </w:rPr>
        <w:t xml:space="preserve">was </w:t>
      </w:r>
      <w:r w:rsidR="00751D85" w:rsidRPr="006947B3">
        <w:rPr>
          <w:rFonts w:ascii="Times New Roman" w:hAnsi="Times New Roman"/>
          <w:szCs w:val="24"/>
        </w:rPr>
        <w:t>correlated to wind speed</w:t>
      </w:r>
      <w:r w:rsidR="00C900AE" w:rsidRPr="006947B3">
        <w:rPr>
          <w:rFonts w:ascii="Times New Roman" w:hAnsi="Times New Roman"/>
          <w:szCs w:val="24"/>
        </w:rPr>
        <w:t>,</w:t>
      </w:r>
      <w:r w:rsidR="00751D85" w:rsidRPr="006947B3">
        <w:rPr>
          <w:rFonts w:ascii="Times New Roman" w:hAnsi="Times New Roman"/>
          <w:szCs w:val="24"/>
        </w:rPr>
        <w:t xml:space="preserve"> u*</w:t>
      </w:r>
      <w:r w:rsidR="00E12A08" w:rsidRPr="006947B3">
        <w:rPr>
          <w:rFonts w:ascii="Times New Roman" w:hAnsi="Times New Roman"/>
          <w:szCs w:val="24"/>
        </w:rPr>
        <w:t xml:space="preserve">(80-160 m), </w:t>
      </w:r>
      <w:r w:rsidR="00042C80" w:rsidRPr="006947B3">
        <w:rPr>
          <w:rFonts w:ascii="Times New Roman" w:hAnsi="Times New Roman"/>
          <w:szCs w:val="24"/>
        </w:rPr>
        <w:t xml:space="preserve">and </w:t>
      </w:r>
      <w:r w:rsidR="00017599" w:rsidRPr="006947B3">
        <w:rPr>
          <w:rFonts w:ascii="Times New Roman" w:hAnsi="Times New Roman"/>
          <w:szCs w:val="24"/>
        </w:rPr>
        <w:t xml:space="preserve">variations </w:t>
      </w:r>
      <w:r w:rsidR="002B3596" w:rsidRPr="006947B3">
        <w:rPr>
          <w:rFonts w:ascii="Times New Roman" w:hAnsi="Times New Roman"/>
          <w:szCs w:val="24"/>
        </w:rPr>
        <w:t>of wind speed</w:t>
      </w:r>
      <w:r w:rsidR="00C61FB6" w:rsidRPr="006947B3">
        <w:rPr>
          <w:rFonts w:ascii="Times New Roman" w:hAnsi="Times New Roman"/>
          <w:szCs w:val="24"/>
        </w:rPr>
        <w:t xml:space="preserve"> (</w:t>
      </w:r>
      <w:r w:rsidR="00585B88" w:rsidRPr="006947B3">
        <w:rPr>
          <w:rFonts w:ascii="Times New Roman" w:hAnsi="Times New Roman"/>
          <w:szCs w:val="24"/>
        </w:rPr>
        <w:t>2</w:t>
      </w:r>
      <w:r w:rsidR="00C61FB6" w:rsidRPr="006947B3">
        <w:rPr>
          <w:rFonts w:ascii="Times New Roman" w:hAnsi="Times New Roman"/>
          <w:szCs w:val="24"/>
        </w:rPr>
        <w:t>0-80 m)</w:t>
      </w:r>
      <w:r w:rsidR="00E12A08" w:rsidRPr="006947B3">
        <w:rPr>
          <w:rFonts w:ascii="Times New Roman" w:hAnsi="Times New Roman"/>
          <w:szCs w:val="24"/>
        </w:rPr>
        <w:t xml:space="preserve"> </w:t>
      </w:r>
      <w:r w:rsidR="00751D85" w:rsidRPr="006947B3">
        <w:rPr>
          <w:rFonts w:ascii="Times New Roman" w:hAnsi="Times New Roman"/>
          <w:szCs w:val="24"/>
        </w:rPr>
        <w:t>(Ta</w:t>
      </w:r>
      <w:r w:rsidR="00C15151" w:rsidRPr="006947B3">
        <w:rPr>
          <w:rFonts w:ascii="Times New Roman" w:hAnsi="Times New Roman"/>
          <w:szCs w:val="24"/>
        </w:rPr>
        <w:t>b</w:t>
      </w:r>
      <w:r w:rsidR="005B79BF">
        <w:rPr>
          <w:rFonts w:ascii="Times New Roman" w:hAnsi="Times New Roman"/>
          <w:szCs w:val="24"/>
        </w:rPr>
        <w:t>le</w:t>
      </w:r>
      <w:r w:rsidR="00C15151" w:rsidRPr="006947B3">
        <w:rPr>
          <w:rFonts w:ascii="Times New Roman" w:hAnsi="Times New Roman"/>
          <w:szCs w:val="24"/>
        </w:rPr>
        <w:t>5</w:t>
      </w:r>
      <w:r w:rsidR="00751D85" w:rsidRPr="006947B3">
        <w:rPr>
          <w:rFonts w:ascii="Times New Roman" w:hAnsi="Times New Roman"/>
          <w:szCs w:val="24"/>
        </w:rPr>
        <w:t xml:space="preserve">). </w:t>
      </w:r>
    </w:p>
    <w:p w14:paraId="56B975F7" w14:textId="05D750B3" w:rsidR="00576337" w:rsidRPr="00C17972" w:rsidRDefault="00576337" w:rsidP="00576337">
      <w:pPr>
        <w:rPr>
          <w:rFonts w:ascii="Times New Roman" w:hAnsi="Times New Roman"/>
          <w:sz w:val="18"/>
          <w:szCs w:val="18"/>
        </w:rPr>
      </w:pPr>
      <w:r w:rsidRPr="00C17972">
        <w:rPr>
          <w:rFonts w:ascii="Times New Roman" w:hAnsi="Times New Roman"/>
          <w:b/>
          <w:sz w:val="18"/>
          <w:szCs w:val="18"/>
        </w:rPr>
        <w:t>Table 4</w:t>
      </w:r>
      <w:r w:rsidR="00C15A5C">
        <w:rPr>
          <w:rFonts w:ascii="Times New Roman" w:hAnsi="Times New Roman"/>
          <w:sz w:val="18"/>
          <w:szCs w:val="18"/>
        </w:rPr>
        <w:t>: Correlation coefficient</w:t>
      </w:r>
      <w:r w:rsidRPr="00C17972">
        <w:rPr>
          <w:rFonts w:ascii="Times New Roman" w:hAnsi="Times New Roman"/>
          <w:sz w:val="18"/>
          <w:szCs w:val="18"/>
        </w:rPr>
        <w:t xml:space="preserve"> of meteorological parameter and the ratio of concentration at different downwind distances to canopy concentration at field center. </w:t>
      </w:r>
      <w:del w:id="732" w:author="Liu, Jun" w:date="2016-12-06T12:04:00Z">
        <w:r w:rsidRPr="00C17972" w:rsidDel="00077116">
          <w:rPr>
            <w:rFonts w:ascii="Times New Roman" w:hAnsi="Times New Roman"/>
            <w:sz w:val="18"/>
            <w:szCs w:val="18"/>
          </w:rPr>
          <w:delText xml:space="preserve">  </w:delText>
        </w:r>
      </w:del>
      <w:ins w:id="733" w:author="Liu, Jun" w:date="2016-12-06T11:58:00Z">
        <w:r w:rsidR="00D233FA" w:rsidRPr="005B79BF">
          <w:rPr>
            <w:rFonts w:ascii="Times New Roman" w:hAnsi="Times New Roman"/>
            <w:sz w:val="18"/>
            <w:szCs w:val="18"/>
          </w:rPr>
          <w:t>*</w:t>
        </w:r>
        <w:r w:rsidR="00D233FA">
          <w:rPr>
            <w:rFonts w:ascii="Times New Roman" w:hAnsi="Times New Roman"/>
            <w:sz w:val="18"/>
            <w:szCs w:val="18"/>
          </w:rPr>
          <w:t xml:space="preserve"> means that</w:t>
        </w:r>
        <w:r w:rsidR="00D233FA" w:rsidRPr="00C17972">
          <w:rPr>
            <w:rFonts w:ascii="Times New Roman" w:hAnsi="Times New Roman"/>
            <w:sz w:val="18"/>
            <w:szCs w:val="18"/>
          </w:rPr>
          <w:t xml:space="preserve"> p value</w:t>
        </w:r>
        <w:r w:rsidR="00D233FA">
          <w:rPr>
            <w:rFonts w:ascii="Times New Roman" w:hAnsi="Times New Roman"/>
            <w:sz w:val="18"/>
            <w:szCs w:val="18"/>
          </w:rPr>
          <w:t xml:space="preserve"> is less than 0.005</w:t>
        </w:r>
      </w:ins>
      <w:del w:id="734" w:author="Liu, Jun" w:date="2016-12-06T11:58:00Z">
        <w:r w:rsidRPr="00C17972" w:rsidDel="00D233FA">
          <w:rPr>
            <w:rFonts w:ascii="Times New Roman" w:hAnsi="Times New Roman"/>
            <w:sz w:val="18"/>
            <w:szCs w:val="18"/>
          </w:rPr>
          <w:delText>Number in the parentheses is the p value</w:delText>
        </w:r>
      </w:del>
      <w:r w:rsidRPr="00C17972">
        <w:rPr>
          <w:rFonts w:ascii="Times New Roman" w:hAnsi="Times New Roman"/>
          <w:sz w:val="18"/>
          <w:szCs w:val="18"/>
        </w:rPr>
        <w:t xml:space="preserve">. </w:t>
      </w:r>
      <w:ins w:id="735" w:author="Liu, Jun" w:date="2016-12-06T11:58:00Z">
        <w:r w:rsidR="00D233FA" w:rsidRPr="00A05197">
          <w:rPr>
            <w:rFonts w:ascii="Times New Roman" w:hAnsi="Times New Roman"/>
            <w:sz w:val="18"/>
            <w:szCs w:val="18"/>
          </w:rPr>
          <w:t>NS means p value is not significant</w:t>
        </w:r>
        <w:r w:rsidR="00D233FA" w:rsidRPr="00651786">
          <w:rPr>
            <w:rFonts w:ascii="Times New Roman" w:hAnsi="Times New Roman"/>
            <w:sz w:val="18"/>
            <w:szCs w:val="18"/>
          </w:rPr>
          <w:t xml:space="preserve">. </w:t>
        </w:r>
      </w:ins>
      <w:r w:rsidRPr="00C17972">
        <w:rPr>
          <w:rFonts w:ascii="Times New Roman" w:hAnsi="Times New Roman"/>
          <w:sz w:val="18"/>
          <w:szCs w:val="18"/>
        </w:rPr>
        <w:t xml:space="preserve">u*: friction velocity, m/s; </w:t>
      </w:r>
      <w:r w:rsidRPr="00C17972">
        <w:rPr>
          <w:rFonts w:ascii="Times New Roman" w:hAnsi="Times New Roman"/>
          <w:i/>
          <w:sz w:val="18"/>
          <w:szCs w:val="18"/>
        </w:rPr>
        <w:t>ξ</w:t>
      </w:r>
      <w:r w:rsidRPr="00C17972">
        <w:rPr>
          <w:rFonts w:ascii="Times New Roman" w:hAnsi="Times New Roman"/>
          <w:sz w:val="18"/>
          <w:szCs w:val="18"/>
        </w:rPr>
        <w:t xml:space="preserve">(3.3): atmospheric stability at anemometer height (3.3 m), </w:t>
      </w:r>
      <w:proofErr w:type="spellStart"/>
      <w:r w:rsidRPr="00C17972">
        <w:rPr>
          <w:rFonts w:ascii="Times New Roman" w:hAnsi="Times New Roman"/>
          <w:sz w:val="18"/>
          <w:szCs w:val="18"/>
        </w:rPr>
        <w:t>unitless</w:t>
      </w:r>
      <w:proofErr w:type="spellEnd"/>
      <w:r w:rsidRPr="00C17972">
        <w:rPr>
          <w:rFonts w:ascii="Times New Roman" w:hAnsi="Times New Roman"/>
          <w:sz w:val="18"/>
          <w:szCs w:val="18"/>
        </w:rPr>
        <w:t xml:space="preserve">;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pPr w:leftFromText="180" w:rightFromText="180" w:vertAnchor="text" w:horzAnchor="margin" w:tblpY="76"/>
        <w:tblW w:w="9486" w:type="dxa"/>
        <w:tblBorders>
          <w:top w:val="single" w:sz="4" w:space="0" w:color="auto"/>
          <w:bottom w:val="single" w:sz="4" w:space="0" w:color="auto"/>
        </w:tblBorders>
        <w:tblLook w:val="04A0" w:firstRow="1" w:lastRow="0" w:firstColumn="1" w:lastColumn="0" w:noHBand="0" w:noVBand="1"/>
      </w:tblPr>
      <w:tblGrid>
        <w:gridCol w:w="848"/>
        <w:gridCol w:w="724"/>
        <w:gridCol w:w="771"/>
        <w:gridCol w:w="847"/>
        <w:gridCol w:w="764"/>
        <w:gridCol w:w="853"/>
        <w:gridCol w:w="779"/>
        <w:gridCol w:w="785"/>
        <w:gridCol w:w="780"/>
        <w:gridCol w:w="777"/>
        <w:gridCol w:w="777"/>
        <w:gridCol w:w="781"/>
      </w:tblGrid>
      <w:tr w:rsidR="00E06F30" w:rsidRPr="00576337" w14:paraId="7196CF8E" w14:textId="77777777" w:rsidTr="00C17972">
        <w:trPr>
          <w:trHeight w:val="786"/>
        </w:trPr>
        <w:tc>
          <w:tcPr>
            <w:tcW w:w="858" w:type="dxa"/>
            <w:tcBorders>
              <w:top w:val="single" w:sz="4" w:space="0" w:color="auto"/>
              <w:bottom w:val="single" w:sz="4" w:space="0" w:color="auto"/>
            </w:tcBorders>
            <w:shd w:val="clear" w:color="auto" w:fill="auto"/>
          </w:tcPr>
          <w:p w14:paraId="23EF7307"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Distance (m)</w:t>
            </w:r>
          </w:p>
        </w:tc>
        <w:tc>
          <w:tcPr>
            <w:tcW w:w="730" w:type="dxa"/>
            <w:tcBorders>
              <w:top w:val="single" w:sz="4" w:space="0" w:color="auto"/>
              <w:bottom w:val="single" w:sz="4" w:space="0" w:color="auto"/>
            </w:tcBorders>
            <w:shd w:val="clear" w:color="auto" w:fill="auto"/>
          </w:tcPr>
          <w:p w14:paraId="341C9568" w14:textId="2BF59273" w:rsidR="00576337" w:rsidRPr="00576337" w:rsidRDefault="00576337" w:rsidP="00576337">
            <w:pPr>
              <w:rPr>
                <w:rFonts w:ascii="Times New Roman" w:eastAsia="Calibri" w:hAnsi="Times New Roman"/>
                <w:b/>
                <w:sz w:val="18"/>
                <w:szCs w:val="18"/>
              </w:rPr>
            </w:pPr>
            <w:r>
              <w:rPr>
                <w:rFonts w:ascii="Times New Roman" w:eastAsia="Calibri" w:hAnsi="Times New Roman"/>
                <w:b/>
                <w:sz w:val="18"/>
                <w:szCs w:val="18"/>
              </w:rPr>
              <w:t>#</w:t>
            </w:r>
            <w:r w:rsidRPr="00576337">
              <w:rPr>
                <w:rFonts w:ascii="Times New Roman" w:eastAsia="Calibri" w:hAnsi="Times New Roman"/>
                <w:b/>
                <w:sz w:val="18"/>
                <w:szCs w:val="18"/>
              </w:rPr>
              <w:t xml:space="preserve"> of sample</w:t>
            </w:r>
          </w:p>
        </w:tc>
        <w:tc>
          <w:tcPr>
            <w:tcW w:w="776" w:type="dxa"/>
            <w:tcBorders>
              <w:top w:val="single" w:sz="4" w:space="0" w:color="auto"/>
              <w:bottom w:val="single" w:sz="4" w:space="0" w:color="auto"/>
            </w:tcBorders>
            <w:shd w:val="clear" w:color="auto" w:fill="auto"/>
          </w:tcPr>
          <w:p w14:paraId="479C83A8"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 xml:space="preserve">u* </w:t>
            </w:r>
          </w:p>
          <w:p w14:paraId="5A73ABCE"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sz w:val="18"/>
                <w:szCs w:val="18"/>
              </w:rPr>
              <w:t>(m/s)</w:t>
            </w:r>
          </w:p>
        </w:tc>
        <w:tc>
          <w:tcPr>
            <w:tcW w:w="855" w:type="dxa"/>
            <w:tcBorders>
              <w:top w:val="single" w:sz="4" w:space="0" w:color="auto"/>
              <w:bottom w:val="single" w:sz="4" w:space="0" w:color="auto"/>
            </w:tcBorders>
            <w:shd w:val="clear" w:color="auto" w:fill="auto"/>
          </w:tcPr>
          <w:p w14:paraId="2292EDA2"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i/>
                <w:sz w:val="18"/>
                <w:szCs w:val="18"/>
              </w:rPr>
              <w:t>ξ</w:t>
            </w:r>
            <w:r w:rsidRPr="00576337">
              <w:rPr>
                <w:rFonts w:ascii="Times New Roman" w:eastAsia="Calibri" w:hAnsi="Times New Roman"/>
                <w:b/>
                <w:sz w:val="18"/>
                <w:szCs w:val="18"/>
              </w:rPr>
              <w:t xml:space="preserve">(3.3) </w:t>
            </w:r>
          </w:p>
          <w:p w14:paraId="79B313A0"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sz w:val="18"/>
                <w:szCs w:val="18"/>
              </w:rPr>
              <w:t>(</w:t>
            </w:r>
            <w:proofErr w:type="spellStart"/>
            <w:r w:rsidRPr="00576337">
              <w:rPr>
                <w:rFonts w:ascii="Times New Roman" w:eastAsia="Calibri" w:hAnsi="Times New Roman"/>
                <w:sz w:val="18"/>
                <w:szCs w:val="18"/>
              </w:rPr>
              <w:t>unitless</w:t>
            </w:r>
            <w:proofErr w:type="spellEnd"/>
            <w:r w:rsidRPr="00576337">
              <w:rPr>
                <w:rFonts w:ascii="Times New Roman" w:eastAsia="Calibri" w:hAnsi="Times New Roman"/>
                <w:sz w:val="18"/>
                <w:szCs w:val="18"/>
              </w:rPr>
              <w:t>)</w:t>
            </w:r>
          </w:p>
        </w:tc>
        <w:tc>
          <w:tcPr>
            <w:tcW w:w="737" w:type="dxa"/>
            <w:tcBorders>
              <w:top w:val="single" w:sz="4" w:space="0" w:color="auto"/>
              <w:bottom w:val="single" w:sz="4" w:space="0" w:color="auto"/>
            </w:tcBorders>
            <w:shd w:val="clear" w:color="auto" w:fill="auto"/>
          </w:tcPr>
          <w:p w14:paraId="6604CEAB" w14:textId="77777777" w:rsidR="00576337" w:rsidRPr="00576337" w:rsidRDefault="00C042BD" w:rsidP="00576337">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61796563" w14:textId="77777777" w:rsidR="00576337" w:rsidRPr="00576337" w:rsidRDefault="00576337" w:rsidP="00576337">
            <w:pPr>
              <w:rPr>
                <w:rFonts w:ascii="Times New Roman" w:hAnsi="Times New Roman"/>
                <w:b/>
                <w:sz w:val="18"/>
                <w:szCs w:val="18"/>
              </w:rPr>
            </w:pPr>
            <w:r w:rsidRPr="00576337">
              <w:rPr>
                <w:rFonts w:ascii="Times New Roman" w:hAnsi="Times New Roman"/>
                <w:sz w:val="18"/>
                <w:szCs w:val="18"/>
              </w:rPr>
              <w:t>(m/s)</w:t>
            </w:r>
          </w:p>
        </w:tc>
        <w:tc>
          <w:tcPr>
            <w:tcW w:w="838" w:type="dxa"/>
            <w:tcBorders>
              <w:top w:val="single" w:sz="4" w:space="0" w:color="auto"/>
              <w:bottom w:val="single" w:sz="4" w:space="0" w:color="auto"/>
            </w:tcBorders>
            <w:shd w:val="clear" w:color="auto" w:fill="auto"/>
          </w:tcPr>
          <w:p w14:paraId="09337D0E" w14:textId="77777777" w:rsidR="00576337" w:rsidRPr="00576337" w:rsidRDefault="00C042BD" w:rsidP="00576337">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17513FC1"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23079566" w14:textId="77777777" w:rsidR="00576337" w:rsidRPr="00576337" w:rsidRDefault="00C042BD" w:rsidP="00576337">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76337" w:rsidRPr="00576337">
              <w:rPr>
                <w:rFonts w:ascii="Times New Roman" w:hAnsi="Times New Roman"/>
                <w:b/>
                <w:sz w:val="18"/>
                <w:szCs w:val="18"/>
              </w:rPr>
              <w:t xml:space="preserve">(3.3) </w:t>
            </w:r>
          </w:p>
          <w:p w14:paraId="74FB2C10"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62D662FD" w14:textId="77777777" w:rsidR="00576337" w:rsidRPr="00576337" w:rsidRDefault="00C042BD" w:rsidP="00576337">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76337" w:rsidRPr="00576337">
              <w:rPr>
                <w:rFonts w:ascii="Times New Roman" w:hAnsi="Times New Roman"/>
                <w:b/>
                <w:sz w:val="18"/>
                <w:szCs w:val="18"/>
              </w:rPr>
              <w:t xml:space="preserve">(3.3) </w:t>
            </w:r>
          </w:p>
          <w:p w14:paraId="55A06371" w14:textId="77777777" w:rsidR="00576337" w:rsidRPr="00576337" w:rsidRDefault="00576337" w:rsidP="00576337">
            <w:pPr>
              <w:rPr>
                <w:rFonts w:ascii="Times New Roman" w:eastAsia="Calibri" w:hAnsi="Times New Roman"/>
                <w:b/>
                <w:sz w:val="18"/>
                <w:szCs w:val="18"/>
              </w:rPr>
            </w:pPr>
            <w:r w:rsidRPr="00576337">
              <w:rPr>
                <w:rFonts w:ascii="Times New Roman" w:hAnsi="Times New Roman"/>
                <w:sz w:val="18"/>
                <w:szCs w:val="18"/>
              </w:rPr>
              <w:t>(m/s)</w:t>
            </w:r>
          </w:p>
        </w:tc>
        <w:tc>
          <w:tcPr>
            <w:tcW w:w="782" w:type="dxa"/>
            <w:tcBorders>
              <w:top w:val="single" w:sz="4" w:space="0" w:color="auto"/>
              <w:bottom w:val="single" w:sz="4" w:space="0" w:color="auto"/>
            </w:tcBorders>
            <w:shd w:val="clear" w:color="auto" w:fill="auto"/>
          </w:tcPr>
          <w:p w14:paraId="0513D699" w14:textId="77777777" w:rsidR="00576337" w:rsidRPr="00576337" w:rsidRDefault="00576337" w:rsidP="00576337">
            <w:pPr>
              <w:ind w:firstLine="225"/>
              <w:rPr>
                <w:rFonts w:ascii="Times New Roman" w:eastAsia="Calibri" w:hAnsi="Times New Roman"/>
                <w:b/>
                <w:sz w:val="18"/>
                <w:szCs w:val="18"/>
              </w:rPr>
            </w:pPr>
            <w:r w:rsidRPr="00576337">
              <w:rPr>
                <w:rFonts w:ascii="Times New Roman" w:eastAsia="Calibri" w:hAnsi="Times New Roman"/>
                <w:b/>
                <w:sz w:val="18"/>
                <w:szCs w:val="18"/>
              </w:rPr>
              <w:t xml:space="preserve">T </w:t>
            </w:r>
          </w:p>
          <w:p w14:paraId="651C5850" w14:textId="77777777" w:rsidR="00576337" w:rsidRPr="00576337" w:rsidRDefault="00576337" w:rsidP="00576337">
            <w:pPr>
              <w:ind w:firstLine="225"/>
              <w:rPr>
                <w:rFonts w:ascii="Times New Roman" w:eastAsia="Calibri"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ºC</w:t>
            </w: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0B74DFC4" w14:textId="77777777" w:rsidR="00576337" w:rsidRPr="00576337" w:rsidRDefault="00C042BD" w:rsidP="00576337">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1DB9087E" w14:textId="77777777" w:rsidR="00576337" w:rsidRPr="00576337" w:rsidRDefault="00576337" w:rsidP="00576337">
            <w:pPr>
              <w:rPr>
                <w:rFonts w:ascii="Times New Roman"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ºC</w:t>
            </w: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5E879CA5"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 xml:space="preserve">RH </w:t>
            </w:r>
          </w:p>
          <w:p w14:paraId="13913BBD"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w:t>
            </w:r>
          </w:p>
        </w:tc>
        <w:tc>
          <w:tcPr>
            <w:tcW w:w="782" w:type="dxa"/>
            <w:tcBorders>
              <w:top w:val="single" w:sz="4" w:space="0" w:color="auto"/>
              <w:bottom w:val="single" w:sz="4" w:space="0" w:color="auto"/>
            </w:tcBorders>
            <w:shd w:val="clear" w:color="auto" w:fill="auto"/>
          </w:tcPr>
          <w:p w14:paraId="45AD7450" w14:textId="77777777"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SR</w:t>
            </w:r>
          </w:p>
          <w:p w14:paraId="2A53F2D0" w14:textId="0F307D4C" w:rsidR="00576337" w:rsidRPr="00576337" w:rsidRDefault="00576337" w:rsidP="00576337">
            <w:pPr>
              <w:rPr>
                <w:rFonts w:ascii="Times New Roman" w:eastAsia="Calibri" w:hAnsi="Times New Roman"/>
                <w:b/>
                <w:sz w:val="18"/>
                <w:szCs w:val="18"/>
              </w:rPr>
            </w:pPr>
            <w:r w:rsidRPr="00576337">
              <w:rPr>
                <w:rFonts w:ascii="Times New Roman" w:eastAsia="Calibri" w:hAnsi="Times New Roman"/>
                <w:b/>
                <w:sz w:val="18"/>
                <w:szCs w:val="18"/>
              </w:rPr>
              <w:t>(</w:t>
            </w:r>
            <w:r w:rsidRPr="00576337">
              <w:rPr>
                <w:rFonts w:ascii="Times New Roman" w:eastAsia="Calibri" w:hAnsi="Times New Roman"/>
                <w:sz w:val="18"/>
                <w:szCs w:val="18"/>
              </w:rPr>
              <w:t>W/m</w:t>
            </w:r>
            <w:r w:rsidRPr="00576337">
              <w:rPr>
                <w:rFonts w:ascii="Times New Roman" w:eastAsia="Calibri" w:hAnsi="Times New Roman"/>
                <w:sz w:val="18"/>
                <w:szCs w:val="18"/>
                <w:vertAlign w:val="superscript"/>
              </w:rPr>
              <w:t>2</w:t>
            </w:r>
            <w:r w:rsidRPr="00576337">
              <w:rPr>
                <w:rFonts w:ascii="Times New Roman" w:eastAsia="Calibri" w:hAnsi="Times New Roman"/>
                <w:b/>
                <w:sz w:val="18"/>
                <w:szCs w:val="18"/>
              </w:rPr>
              <w:t>)</w:t>
            </w:r>
          </w:p>
        </w:tc>
      </w:tr>
      <w:tr w:rsidR="00E06F30" w:rsidRPr="00576337" w14:paraId="7BE335CB" w14:textId="77777777" w:rsidTr="00C17972">
        <w:trPr>
          <w:trHeight w:val="381"/>
        </w:trPr>
        <w:tc>
          <w:tcPr>
            <w:tcW w:w="858" w:type="dxa"/>
            <w:tcBorders>
              <w:top w:val="single" w:sz="4" w:space="0" w:color="auto"/>
            </w:tcBorders>
            <w:shd w:val="clear" w:color="auto" w:fill="auto"/>
          </w:tcPr>
          <w:p w14:paraId="41A56B0E" w14:textId="77777777" w:rsidR="00576337" w:rsidRPr="00576337" w:rsidRDefault="00576337" w:rsidP="00576337">
            <w:pPr>
              <w:tabs>
                <w:tab w:val="left" w:pos="5937"/>
              </w:tabs>
              <w:rPr>
                <w:rFonts w:eastAsia="Calibri"/>
                <w:sz w:val="18"/>
                <w:szCs w:val="18"/>
              </w:rPr>
            </w:pPr>
            <w:r w:rsidRPr="00576337">
              <w:rPr>
                <w:rFonts w:eastAsia="Calibri"/>
                <w:sz w:val="18"/>
                <w:szCs w:val="18"/>
              </w:rPr>
              <w:t>0-50</w:t>
            </w:r>
          </w:p>
        </w:tc>
        <w:tc>
          <w:tcPr>
            <w:tcW w:w="730" w:type="dxa"/>
            <w:tcBorders>
              <w:top w:val="single" w:sz="4" w:space="0" w:color="auto"/>
            </w:tcBorders>
            <w:shd w:val="clear" w:color="auto" w:fill="auto"/>
          </w:tcPr>
          <w:p w14:paraId="0208C44B"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105</w:t>
            </w:r>
          </w:p>
        </w:tc>
        <w:tc>
          <w:tcPr>
            <w:tcW w:w="776" w:type="dxa"/>
            <w:tcBorders>
              <w:top w:val="single" w:sz="4" w:space="0" w:color="auto"/>
            </w:tcBorders>
            <w:shd w:val="clear" w:color="auto" w:fill="auto"/>
          </w:tcPr>
          <w:p w14:paraId="255F1A4F" w14:textId="77777777" w:rsidR="00576337" w:rsidRPr="00576337" w:rsidRDefault="00576337" w:rsidP="00576337">
            <w:pPr>
              <w:tabs>
                <w:tab w:val="left" w:pos="5937"/>
              </w:tabs>
              <w:rPr>
                <w:rFonts w:eastAsia="Calibri"/>
                <w:sz w:val="18"/>
                <w:szCs w:val="18"/>
              </w:rPr>
            </w:pPr>
            <w:r w:rsidRPr="00576337">
              <w:rPr>
                <w:rFonts w:eastAsia="Calibri"/>
                <w:sz w:val="18"/>
                <w:szCs w:val="18"/>
              </w:rPr>
              <w:t>.36*</w:t>
            </w:r>
          </w:p>
        </w:tc>
        <w:tc>
          <w:tcPr>
            <w:tcW w:w="855" w:type="dxa"/>
            <w:tcBorders>
              <w:top w:val="single" w:sz="4" w:space="0" w:color="auto"/>
            </w:tcBorders>
            <w:shd w:val="clear" w:color="auto" w:fill="auto"/>
          </w:tcPr>
          <w:p w14:paraId="4C8110DB" w14:textId="77777777" w:rsidR="00576337" w:rsidRPr="00576337" w:rsidRDefault="00576337" w:rsidP="00576337">
            <w:pPr>
              <w:tabs>
                <w:tab w:val="left" w:pos="5937"/>
              </w:tabs>
              <w:rPr>
                <w:rFonts w:eastAsia="Calibri"/>
                <w:sz w:val="18"/>
                <w:szCs w:val="18"/>
              </w:rPr>
            </w:pPr>
            <w:r w:rsidRPr="00576337">
              <w:rPr>
                <w:rFonts w:eastAsia="Calibri"/>
                <w:sz w:val="18"/>
                <w:szCs w:val="18"/>
              </w:rPr>
              <w:t>.03NS</w:t>
            </w:r>
          </w:p>
        </w:tc>
        <w:tc>
          <w:tcPr>
            <w:tcW w:w="737" w:type="dxa"/>
            <w:tcBorders>
              <w:top w:val="single" w:sz="4" w:space="0" w:color="auto"/>
            </w:tcBorders>
            <w:shd w:val="clear" w:color="auto" w:fill="auto"/>
          </w:tcPr>
          <w:p w14:paraId="0E708F55" w14:textId="77777777" w:rsidR="00576337" w:rsidRPr="00576337" w:rsidRDefault="00576337" w:rsidP="00576337">
            <w:pPr>
              <w:tabs>
                <w:tab w:val="left" w:pos="5937"/>
              </w:tabs>
              <w:rPr>
                <w:rFonts w:eastAsia="Calibri"/>
                <w:sz w:val="18"/>
                <w:szCs w:val="18"/>
              </w:rPr>
            </w:pPr>
            <w:r w:rsidRPr="00576337">
              <w:rPr>
                <w:rFonts w:eastAsia="Calibri"/>
                <w:sz w:val="18"/>
                <w:szCs w:val="18"/>
              </w:rPr>
              <w:t>.35*</w:t>
            </w:r>
          </w:p>
        </w:tc>
        <w:tc>
          <w:tcPr>
            <w:tcW w:w="838" w:type="dxa"/>
            <w:tcBorders>
              <w:top w:val="single" w:sz="4" w:space="0" w:color="auto"/>
            </w:tcBorders>
            <w:shd w:val="clear" w:color="auto" w:fill="auto"/>
          </w:tcPr>
          <w:p w14:paraId="0F376754" w14:textId="77777777" w:rsidR="00576337" w:rsidRPr="00576337" w:rsidRDefault="00576337" w:rsidP="00576337">
            <w:pPr>
              <w:tabs>
                <w:tab w:val="left" w:pos="5937"/>
              </w:tabs>
              <w:rPr>
                <w:rFonts w:eastAsia="Calibri"/>
                <w:sz w:val="18"/>
                <w:szCs w:val="18"/>
              </w:rPr>
            </w:pPr>
            <w:r w:rsidRPr="00576337">
              <w:rPr>
                <w:rFonts w:eastAsia="Calibri"/>
                <w:sz w:val="18"/>
                <w:szCs w:val="18"/>
              </w:rPr>
              <w:t>.02NS</w:t>
            </w:r>
          </w:p>
        </w:tc>
        <w:tc>
          <w:tcPr>
            <w:tcW w:w="782" w:type="dxa"/>
            <w:tcBorders>
              <w:top w:val="single" w:sz="4" w:space="0" w:color="auto"/>
            </w:tcBorders>
            <w:shd w:val="clear" w:color="auto" w:fill="auto"/>
          </w:tcPr>
          <w:p w14:paraId="5B83C4E0" w14:textId="77777777" w:rsidR="00576337" w:rsidRPr="00576337" w:rsidRDefault="00576337" w:rsidP="00576337">
            <w:pPr>
              <w:tabs>
                <w:tab w:val="left" w:pos="5937"/>
              </w:tabs>
              <w:rPr>
                <w:rFonts w:eastAsia="Calibri"/>
                <w:sz w:val="18"/>
                <w:szCs w:val="18"/>
              </w:rPr>
            </w:pPr>
            <w:r w:rsidRPr="00576337">
              <w:rPr>
                <w:rFonts w:eastAsia="Calibri"/>
                <w:sz w:val="18"/>
                <w:szCs w:val="18"/>
              </w:rPr>
              <w:t>-.21*</w:t>
            </w:r>
          </w:p>
        </w:tc>
        <w:tc>
          <w:tcPr>
            <w:tcW w:w="782" w:type="dxa"/>
            <w:tcBorders>
              <w:top w:val="single" w:sz="4" w:space="0" w:color="auto"/>
            </w:tcBorders>
            <w:shd w:val="clear" w:color="auto" w:fill="auto"/>
          </w:tcPr>
          <w:p w14:paraId="6924AA87" w14:textId="77777777" w:rsidR="00576337" w:rsidRPr="00576337" w:rsidRDefault="00576337" w:rsidP="00576337">
            <w:pPr>
              <w:tabs>
                <w:tab w:val="left" w:pos="5937"/>
              </w:tabs>
              <w:rPr>
                <w:rFonts w:eastAsia="Calibri"/>
                <w:sz w:val="18"/>
                <w:szCs w:val="18"/>
              </w:rPr>
            </w:pPr>
            <w:r w:rsidRPr="00576337">
              <w:rPr>
                <w:rFonts w:eastAsia="Calibri"/>
                <w:sz w:val="18"/>
                <w:szCs w:val="18"/>
              </w:rPr>
              <w:t>-.04NS</w:t>
            </w:r>
          </w:p>
        </w:tc>
        <w:tc>
          <w:tcPr>
            <w:tcW w:w="782" w:type="dxa"/>
            <w:tcBorders>
              <w:top w:val="single" w:sz="4" w:space="0" w:color="auto"/>
            </w:tcBorders>
            <w:shd w:val="clear" w:color="auto" w:fill="auto"/>
          </w:tcPr>
          <w:p w14:paraId="3EAEDF20" w14:textId="77777777" w:rsidR="00576337" w:rsidRPr="00576337" w:rsidRDefault="00576337" w:rsidP="00576337">
            <w:pPr>
              <w:tabs>
                <w:tab w:val="left" w:pos="5937"/>
              </w:tabs>
              <w:rPr>
                <w:rFonts w:eastAsia="Calibri"/>
                <w:sz w:val="18"/>
                <w:szCs w:val="18"/>
              </w:rPr>
            </w:pPr>
            <w:r w:rsidRPr="00576337">
              <w:rPr>
                <w:rFonts w:eastAsia="Calibri"/>
                <w:sz w:val="18"/>
                <w:szCs w:val="18"/>
              </w:rPr>
              <w:t>.09NS</w:t>
            </w:r>
          </w:p>
        </w:tc>
        <w:tc>
          <w:tcPr>
            <w:tcW w:w="782" w:type="dxa"/>
            <w:tcBorders>
              <w:top w:val="single" w:sz="4" w:space="0" w:color="auto"/>
            </w:tcBorders>
            <w:shd w:val="clear" w:color="auto" w:fill="auto"/>
          </w:tcPr>
          <w:p w14:paraId="55B29F8C" w14:textId="77777777" w:rsidR="00576337" w:rsidRPr="00576337" w:rsidRDefault="00576337" w:rsidP="00576337">
            <w:pPr>
              <w:tabs>
                <w:tab w:val="left" w:pos="5937"/>
              </w:tabs>
              <w:rPr>
                <w:rFonts w:eastAsia="Calibri"/>
                <w:sz w:val="18"/>
                <w:szCs w:val="18"/>
              </w:rPr>
            </w:pPr>
            <w:r w:rsidRPr="00576337">
              <w:rPr>
                <w:rFonts w:eastAsia="Calibri"/>
                <w:sz w:val="18"/>
                <w:szCs w:val="18"/>
              </w:rPr>
              <w:t>-.03NS</w:t>
            </w:r>
          </w:p>
        </w:tc>
        <w:tc>
          <w:tcPr>
            <w:tcW w:w="782" w:type="dxa"/>
            <w:tcBorders>
              <w:top w:val="single" w:sz="4" w:space="0" w:color="auto"/>
            </w:tcBorders>
            <w:shd w:val="clear" w:color="auto" w:fill="auto"/>
          </w:tcPr>
          <w:p w14:paraId="409F9E4B" w14:textId="77777777" w:rsidR="00576337" w:rsidRPr="00576337" w:rsidRDefault="00576337" w:rsidP="00576337">
            <w:pPr>
              <w:tabs>
                <w:tab w:val="left" w:pos="5937"/>
              </w:tabs>
              <w:rPr>
                <w:rFonts w:eastAsia="Calibri"/>
                <w:sz w:val="18"/>
                <w:szCs w:val="18"/>
              </w:rPr>
            </w:pPr>
            <w:r w:rsidRPr="00576337">
              <w:rPr>
                <w:rFonts w:eastAsia="Calibri"/>
                <w:sz w:val="18"/>
                <w:szCs w:val="18"/>
              </w:rPr>
              <w:t>-.00NS</w:t>
            </w:r>
          </w:p>
        </w:tc>
        <w:tc>
          <w:tcPr>
            <w:tcW w:w="782" w:type="dxa"/>
            <w:tcBorders>
              <w:top w:val="single" w:sz="4" w:space="0" w:color="auto"/>
            </w:tcBorders>
            <w:shd w:val="clear" w:color="auto" w:fill="auto"/>
          </w:tcPr>
          <w:p w14:paraId="46887452" w14:textId="77777777" w:rsidR="00576337" w:rsidRPr="00576337" w:rsidRDefault="00576337" w:rsidP="00576337">
            <w:pPr>
              <w:tabs>
                <w:tab w:val="left" w:pos="5937"/>
              </w:tabs>
              <w:rPr>
                <w:rFonts w:eastAsia="Calibri"/>
                <w:sz w:val="18"/>
                <w:szCs w:val="18"/>
              </w:rPr>
            </w:pPr>
            <w:r w:rsidRPr="00576337">
              <w:rPr>
                <w:rFonts w:eastAsia="Calibri"/>
                <w:sz w:val="18"/>
                <w:szCs w:val="18"/>
              </w:rPr>
              <w:t>-.05NS</w:t>
            </w:r>
          </w:p>
        </w:tc>
      </w:tr>
      <w:tr w:rsidR="00E06F30" w:rsidRPr="00576337" w14:paraId="628596D5" w14:textId="77777777" w:rsidTr="00C17972">
        <w:trPr>
          <w:trHeight w:val="381"/>
        </w:trPr>
        <w:tc>
          <w:tcPr>
            <w:tcW w:w="858" w:type="dxa"/>
            <w:shd w:val="clear" w:color="auto" w:fill="auto"/>
          </w:tcPr>
          <w:p w14:paraId="56939BF0" w14:textId="77777777" w:rsidR="00576337" w:rsidRPr="00576337" w:rsidRDefault="00576337" w:rsidP="00576337">
            <w:pPr>
              <w:tabs>
                <w:tab w:val="left" w:pos="5937"/>
              </w:tabs>
              <w:rPr>
                <w:rFonts w:eastAsia="Calibri"/>
                <w:sz w:val="18"/>
                <w:szCs w:val="18"/>
              </w:rPr>
            </w:pPr>
            <w:r w:rsidRPr="00576337">
              <w:rPr>
                <w:rFonts w:eastAsia="Calibri"/>
                <w:sz w:val="18"/>
                <w:szCs w:val="18"/>
              </w:rPr>
              <w:t>50-100</w:t>
            </w:r>
          </w:p>
        </w:tc>
        <w:tc>
          <w:tcPr>
            <w:tcW w:w="730" w:type="dxa"/>
            <w:shd w:val="clear" w:color="auto" w:fill="auto"/>
          </w:tcPr>
          <w:p w14:paraId="77D2354E"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52</w:t>
            </w:r>
          </w:p>
        </w:tc>
        <w:tc>
          <w:tcPr>
            <w:tcW w:w="776" w:type="dxa"/>
            <w:shd w:val="clear" w:color="auto" w:fill="auto"/>
          </w:tcPr>
          <w:p w14:paraId="5653D97C" w14:textId="77777777" w:rsidR="00576337" w:rsidRPr="00576337" w:rsidRDefault="00576337" w:rsidP="00576337">
            <w:pPr>
              <w:tabs>
                <w:tab w:val="left" w:pos="5937"/>
              </w:tabs>
              <w:rPr>
                <w:rFonts w:eastAsia="Calibri"/>
                <w:sz w:val="18"/>
                <w:szCs w:val="18"/>
              </w:rPr>
            </w:pPr>
            <w:r w:rsidRPr="00576337">
              <w:rPr>
                <w:rFonts w:eastAsia="Calibri"/>
                <w:sz w:val="18"/>
                <w:szCs w:val="18"/>
              </w:rPr>
              <w:t>.20NS</w:t>
            </w:r>
          </w:p>
        </w:tc>
        <w:tc>
          <w:tcPr>
            <w:tcW w:w="855" w:type="dxa"/>
            <w:shd w:val="clear" w:color="auto" w:fill="auto"/>
          </w:tcPr>
          <w:p w14:paraId="69CB5651" w14:textId="77777777" w:rsidR="00576337" w:rsidRPr="00576337" w:rsidRDefault="00576337" w:rsidP="00576337">
            <w:pPr>
              <w:tabs>
                <w:tab w:val="left" w:pos="5937"/>
              </w:tabs>
              <w:rPr>
                <w:rFonts w:eastAsia="Calibri"/>
                <w:sz w:val="18"/>
                <w:szCs w:val="18"/>
              </w:rPr>
            </w:pPr>
            <w:r w:rsidRPr="00576337">
              <w:rPr>
                <w:rFonts w:eastAsia="Calibri"/>
                <w:sz w:val="18"/>
                <w:szCs w:val="18"/>
              </w:rPr>
              <w:t>.14NS</w:t>
            </w:r>
          </w:p>
        </w:tc>
        <w:tc>
          <w:tcPr>
            <w:tcW w:w="737" w:type="dxa"/>
            <w:shd w:val="clear" w:color="auto" w:fill="auto"/>
          </w:tcPr>
          <w:p w14:paraId="38BB4D53" w14:textId="77777777" w:rsidR="00576337" w:rsidRPr="00576337" w:rsidRDefault="00576337" w:rsidP="00576337">
            <w:pPr>
              <w:tabs>
                <w:tab w:val="left" w:pos="5937"/>
              </w:tabs>
              <w:rPr>
                <w:rFonts w:eastAsia="Calibri"/>
                <w:sz w:val="18"/>
                <w:szCs w:val="18"/>
              </w:rPr>
            </w:pPr>
            <w:r w:rsidRPr="00576337">
              <w:rPr>
                <w:rFonts w:eastAsia="Calibri"/>
                <w:sz w:val="18"/>
                <w:szCs w:val="18"/>
              </w:rPr>
              <w:t>.22NS</w:t>
            </w:r>
          </w:p>
        </w:tc>
        <w:tc>
          <w:tcPr>
            <w:tcW w:w="838" w:type="dxa"/>
            <w:shd w:val="clear" w:color="auto" w:fill="auto"/>
          </w:tcPr>
          <w:p w14:paraId="04923236" w14:textId="77777777" w:rsidR="00576337" w:rsidRPr="00576337" w:rsidRDefault="00576337" w:rsidP="00576337">
            <w:pPr>
              <w:tabs>
                <w:tab w:val="left" w:pos="5937"/>
              </w:tabs>
              <w:rPr>
                <w:rFonts w:eastAsia="Calibri"/>
                <w:sz w:val="18"/>
                <w:szCs w:val="18"/>
              </w:rPr>
            </w:pPr>
            <w:r w:rsidRPr="00576337">
              <w:rPr>
                <w:rFonts w:eastAsia="Calibri"/>
                <w:sz w:val="18"/>
                <w:szCs w:val="18"/>
              </w:rPr>
              <w:t>.28NS</w:t>
            </w:r>
          </w:p>
        </w:tc>
        <w:tc>
          <w:tcPr>
            <w:tcW w:w="782" w:type="dxa"/>
            <w:shd w:val="clear" w:color="auto" w:fill="auto"/>
          </w:tcPr>
          <w:p w14:paraId="779CF8E9" w14:textId="77777777" w:rsidR="00576337" w:rsidRPr="00576337" w:rsidRDefault="00576337" w:rsidP="00576337">
            <w:pPr>
              <w:tabs>
                <w:tab w:val="left" w:pos="5937"/>
              </w:tabs>
              <w:rPr>
                <w:rFonts w:eastAsia="Calibri"/>
                <w:sz w:val="18"/>
                <w:szCs w:val="18"/>
              </w:rPr>
            </w:pPr>
            <w:r w:rsidRPr="00576337">
              <w:rPr>
                <w:rFonts w:eastAsia="Calibri"/>
                <w:sz w:val="18"/>
                <w:szCs w:val="18"/>
              </w:rPr>
              <w:t>.12NS</w:t>
            </w:r>
          </w:p>
        </w:tc>
        <w:tc>
          <w:tcPr>
            <w:tcW w:w="782" w:type="dxa"/>
            <w:shd w:val="clear" w:color="auto" w:fill="auto"/>
          </w:tcPr>
          <w:p w14:paraId="5C0604CB" w14:textId="77777777" w:rsidR="00576337" w:rsidRPr="00576337" w:rsidRDefault="00576337" w:rsidP="00576337">
            <w:pPr>
              <w:tabs>
                <w:tab w:val="left" w:pos="5937"/>
              </w:tabs>
              <w:rPr>
                <w:rFonts w:eastAsia="Calibri"/>
                <w:sz w:val="18"/>
                <w:szCs w:val="18"/>
              </w:rPr>
            </w:pPr>
            <w:r w:rsidRPr="00576337">
              <w:rPr>
                <w:rFonts w:eastAsia="Calibri"/>
                <w:sz w:val="18"/>
                <w:szCs w:val="18"/>
              </w:rPr>
              <w:t>-.14NS</w:t>
            </w:r>
          </w:p>
        </w:tc>
        <w:tc>
          <w:tcPr>
            <w:tcW w:w="782" w:type="dxa"/>
            <w:shd w:val="clear" w:color="auto" w:fill="auto"/>
          </w:tcPr>
          <w:p w14:paraId="6DF2CD37" w14:textId="77777777" w:rsidR="00576337" w:rsidRPr="00576337" w:rsidRDefault="00576337" w:rsidP="00576337">
            <w:pPr>
              <w:tabs>
                <w:tab w:val="left" w:pos="5937"/>
              </w:tabs>
              <w:rPr>
                <w:rFonts w:eastAsia="Calibri"/>
                <w:sz w:val="18"/>
                <w:szCs w:val="18"/>
              </w:rPr>
            </w:pPr>
            <w:r w:rsidRPr="00576337">
              <w:rPr>
                <w:rFonts w:eastAsia="Calibri"/>
                <w:sz w:val="18"/>
                <w:szCs w:val="18"/>
              </w:rPr>
              <w:t>.11NS</w:t>
            </w:r>
          </w:p>
        </w:tc>
        <w:tc>
          <w:tcPr>
            <w:tcW w:w="782" w:type="dxa"/>
            <w:shd w:val="clear" w:color="auto" w:fill="auto"/>
          </w:tcPr>
          <w:p w14:paraId="16B79F49" w14:textId="77777777" w:rsidR="00576337" w:rsidRPr="00576337" w:rsidRDefault="00576337" w:rsidP="00576337">
            <w:pPr>
              <w:tabs>
                <w:tab w:val="left" w:pos="5937"/>
              </w:tabs>
              <w:rPr>
                <w:rFonts w:eastAsia="Calibri"/>
                <w:sz w:val="18"/>
                <w:szCs w:val="18"/>
              </w:rPr>
            </w:pPr>
            <w:r w:rsidRPr="00576337">
              <w:rPr>
                <w:rFonts w:eastAsia="Calibri"/>
                <w:sz w:val="18"/>
                <w:szCs w:val="18"/>
              </w:rPr>
              <w:t>.18NS</w:t>
            </w:r>
          </w:p>
        </w:tc>
        <w:tc>
          <w:tcPr>
            <w:tcW w:w="782" w:type="dxa"/>
            <w:shd w:val="clear" w:color="auto" w:fill="auto"/>
          </w:tcPr>
          <w:p w14:paraId="1D666101" w14:textId="77777777" w:rsidR="00576337" w:rsidRPr="00576337" w:rsidRDefault="00576337" w:rsidP="00576337">
            <w:pPr>
              <w:tabs>
                <w:tab w:val="left" w:pos="5937"/>
              </w:tabs>
              <w:rPr>
                <w:rFonts w:eastAsia="Calibri"/>
                <w:sz w:val="18"/>
                <w:szCs w:val="18"/>
              </w:rPr>
            </w:pPr>
            <w:r w:rsidRPr="00576337">
              <w:rPr>
                <w:rFonts w:eastAsia="Calibri"/>
                <w:sz w:val="18"/>
                <w:szCs w:val="18"/>
              </w:rPr>
              <w:t>.09NS</w:t>
            </w:r>
          </w:p>
        </w:tc>
        <w:tc>
          <w:tcPr>
            <w:tcW w:w="782" w:type="dxa"/>
            <w:shd w:val="clear" w:color="auto" w:fill="auto"/>
          </w:tcPr>
          <w:p w14:paraId="7BA420A7" w14:textId="77777777" w:rsidR="00576337" w:rsidRPr="00576337" w:rsidRDefault="00576337" w:rsidP="00576337">
            <w:pPr>
              <w:tabs>
                <w:tab w:val="left" w:pos="5937"/>
              </w:tabs>
              <w:rPr>
                <w:rFonts w:eastAsia="Calibri"/>
                <w:sz w:val="18"/>
                <w:szCs w:val="18"/>
              </w:rPr>
            </w:pPr>
            <w:r w:rsidRPr="00576337">
              <w:rPr>
                <w:rFonts w:eastAsia="Calibri"/>
                <w:sz w:val="18"/>
                <w:szCs w:val="18"/>
              </w:rPr>
              <w:t>-.16NS</w:t>
            </w:r>
          </w:p>
        </w:tc>
      </w:tr>
      <w:tr w:rsidR="00E06F30" w:rsidRPr="00576337" w14:paraId="11DDFD4D" w14:textId="77777777" w:rsidTr="00C17972">
        <w:trPr>
          <w:trHeight w:val="406"/>
        </w:trPr>
        <w:tc>
          <w:tcPr>
            <w:tcW w:w="858" w:type="dxa"/>
            <w:shd w:val="clear" w:color="auto" w:fill="auto"/>
          </w:tcPr>
          <w:p w14:paraId="39F8666F" w14:textId="77777777" w:rsidR="00576337" w:rsidRPr="00576337" w:rsidRDefault="00576337" w:rsidP="00576337">
            <w:pPr>
              <w:tabs>
                <w:tab w:val="left" w:pos="5937"/>
              </w:tabs>
              <w:rPr>
                <w:rFonts w:eastAsia="Calibri"/>
                <w:sz w:val="18"/>
                <w:szCs w:val="18"/>
              </w:rPr>
            </w:pPr>
            <w:r w:rsidRPr="00576337">
              <w:rPr>
                <w:rFonts w:eastAsia="Calibri"/>
                <w:sz w:val="18"/>
                <w:szCs w:val="18"/>
              </w:rPr>
              <w:t>100-150</w:t>
            </w:r>
          </w:p>
        </w:tc>
        <w:tc>
          <w:tcPr>
            <w:tcW w:w="730" w:type="dxa"/>
            <w:shd w:val="clear" w:color="auto" w:fill="auto"/>
          </w:tcPr>
          <w:p w14:paraId="097E903C" w14:textId="77777777" w:rsidR="00576337" w:rsidRPr="00576337" w:rsidRDefault="00576337" w:rsidP="00576337">
            <w:pPr>
              <w:rPr>
                <w:rFonts w:ascii="Times New Roman" w:eastAsia="Calibri" w:hAnsi="Times New Roman"/>
                <w:sz w:val="18"/>
                <w:szCs w:val="18"/>
              </w:rPr>
            </w:pPr>
            <w:r w:rsidRPr="00576337">
              <w:rPr>
                <w:rFonts w:ascii="Times New Roman" w:eastAsia="Calibri" w:hAnsi="Times New Roman"/>
                <w:sz w:val="18"/>
                <w:szCs w:val="18"/>
              </w:rPr>
              <w:t>20</w:t>
            </w:r>
          </w:p>
        </w:tc>
        <w:tc>
          <w:tcPr>
            <w:tcW w:w="776" w:type="dxa"/>
            <w:shd w:val="clear" w:color="auto" w:fill="auto"/>
          </w:tcPr>
          <w:p w14:paraId="57701474" w14:textId="77777777" w:rsidR="00576337" w:rsidRPr="00576337" w:rsidRDefault="00576337" w:rsidP="00576337">
            <w:pPr>
              <w:tabs>
                <w:tab w:val="left" w:pos="5937"/>
              </w:tabs>
              <w:rPr>
                <w:rFonts w:eastAsia="Calibri"/>
                <w:sz w:val="18"/>
                <w:szCs w:val="18"/>
              </w:rPr>
            </w:pPr>
            <w:r w:rsidRPr="00576337">
              <w:rPr>
                <w:rFonts w:eastAsia="Calibri"/>
                <w:sz w:val="18"/>
                <w:szCs w:val="18"/>
              </w:rPr>
              <w:t>-.65NS</w:t>
            </w:r>
          </w:p>
        </w:tc>
        <w:tc>
          <w:tcPr>
            <w:tcW w:w="855" w:type="dxa"/>
            <w:shd w:val="clear" w:color="auto" w:fill="auto"/>
          </w:tcPr>
          <w:p w14:paraId="01CD8B00" w14:textId="77777777" w:rsidR="00576337" w:rsidRPr="00576337" w:rsidRDefault="00576337" w:rsidP="00576337">
            <w:pPr>
              <w:tabs>
                <w:tab w:val="left" w:pos="5937"/>
              </w:tabs>
              <w:rPr>
                <w:rFonts w:eastAsia="Calibri"/>
                <w:sz w:val="18"/>
                <w:szCs w:val="18"/>
              </w:rPr>
            </w:pPr>
            <w:r w:rsidRPr="00576337">
              <w:rPr>
                <w:rFonts w:eastAsia="Calibri"/>
                <w:sz w:val="18"/>
                <w:szCs w:val="18"/>
              </w:rPr>
              <w:t>.25NS</w:t>
            </w:r>
          </w:p>
        </w:tc>
        <w:tc>
          <w:tcPr>
            <w:tcW w:w="737" w:type="dxa"/>
            <w:shd w:val="clear" w:color="auto" w:fill="auto"/>
          </w:tcPr>
          <w:p w14:paraId="455A1ED8" w14:textId="77777777" w:rsidR="00576337" w:rsidRPr="00576337" w:rsidRDefault="00576337" w:rsidP="00576337">
            <w:pPr>
              <w:tabs>
                <w:tab w:val="left" w:pos="5937"/>
              </w:tabs>
              <w:rPr>
                <w:rFonts w:eastAsia="Calibri"/>
                <w:sz w:val="18"/>
                <w:szCs w:val="18"/>
              </w:rPr>
            </w:pPr>
            <w:r w:rsidRPr="00576337">
              <w:rPr>
                <w:rFonts w:eastAsia="Calibri"/>
                <w:sz w:val="18"/>
                <w:szCs w:val="18"/>
              </w:rPr>
              <w:t>-.59NS</w:t>
            </w:r>
          </w:p>
        </w:tc>
        <w:tc>
          <w:tcPr>
            <w:tcW w:w="838" w:type="dxa"/>
            <w:shd w:val="clear" w:color="auto" w:fill="auto"/>
          </w:tcPr>
          <w:p w14:paraId="2D5E25E1" w14:textId="77777777" w:rsidR="00576337" w:rsidRPr="00576337" w:rsidRDefault="00576337" w:rsidP="00576337">
            <w:pPr>
              <w:tabs>
                <w:tab w:val="left" w:pos="5937"/>
              </w:tabs>
              <w:rPr>
                <w:rFonts w:eastAsia="Calibri"/>
                <w:sz w:val="18"/>
                <w:szCs w:val="18"/>
              </w:rPr>
            </w:pPr>
            <w:r w:rsidRPr="00576337">
              <w:rPr>
                <w:rFonts w:eastAsia="Calibri"/>
                <w:sz w:val="18"/>
                <w:szCs w:val="18"/>
              </w:rPr>
              <w:t>-.63NS</w:t>
            </w:r>
          </w:p>
        </w:tc>
        <w:tc>
          <w:tcPr>
            <w:tcW w:w="782" w:type="dxa"/>
            <w:shd w:val="clear" w:color="auto" w:fill="auto"/>
          </w:tcPr>
          <w:p w14:paraId="0FDFF851" w14:textId="77777777" w:rsidR="00576337" w:rsidRPr="00576337" w:rsidRDefault="00576337" w:rsidP="00576337">
            <w:pPr>
              <w:tabs>
                <w:tab w:val="left" w:pos="5937"/>
              </w:tabs>
              <w:rPr>
                <w:rFonts w:eastAsia="Calibri"/>
                <w:sz w:val="18"/>
                <w:szCs w:val="18"/>
              </w:rPr>
            </w:pPr>
            <w:r w:rsidRPr="00576337">
              <w:rPr>
                <w:rFonts w:eastAsia="Calibri"/>
                <w:sz w:val="18"/>
                <w:szCs w:val="18"/>
              </w:rPr>
              <w:t>-.64NS</w:t>
            </w:r>
          </w:p>
        </w:tc>
        <w:tc>
          <w:tcPr>
            <w:tcW w:w="782" w:type="dxa"/>
            <w:shd w:val="clear" w:color="auto" w:fill="auto"/>
          </w:tcPr>
          <w:p w14:paraId="1E45EB28" w14:textId="77777777" w:rsidR="00576337" w:rsidRPr="00576337" w:rsidRDefault="00576337" w:rsidP="00576337">
            <w:pPr>
              <w:tabs>
                <w:tab w:val="left" w:pos="5937"/>
              </w:tabs>
              <w:rPr>
                <w:rFonts w:eastAsia="Calibri"/>
                <w:sz w:val="18"/>
                <w:szCs w:val="18"/>
              </w:rPr>
            </w:pPr>
            <w:r w:rsidRPr="00576337">
              <w:rPr>
                <w:rFonts w:eastAsia="Calibri"/>
                <w:sz w:val="18"/>
                <w:szCs w:val="18"/>
              </w:rPr>
              <w:t>.19NS</w:t>
            </w:r>
          </w:p>
        </w:tc>
        <w:tc>
          <w:tcPr>
            <w:tcW w:w="782" w:type="dxa"/>
            <w:shd w:val="clear" w:color="auto" w:fill="auto"/>
          </w:tcPr>
          <w:p w14:paraId="7B5B2C0E" w14:textId="77777777" w:rsidR="00576337" w:rsidRPr="00576337" w:rsidRDefault="00576337" w:rsidP="00576337">
            <w:pPr>
              <w:tabs>
                <w:tab w:val="left" w:pos="5937"/>
              </w:tabs>
              <w:rPr>
                <w:rFonts w:eastAsia="Calibri"/>
                <w:sz w:val="18"/>
                <w:szCs w:val="18"/>
              </w:rPr>
            </w:pPr>
            <w:r w:rsidRPr="00576337">
              <w:rPr>
                <w:rFonts w:eastAsia="Calibri"/>
                <w:sz w:val="18"/>
                <w:szCs w:val="18"/>
              </w:rPr>
              <w:t>.29NS</w:t>
            </w:r>
          </w:p>
        </w:tc>
        <w:tc>
          <w:tcPr>
            <w:tcW w:w="782" w:type="dxa"/>
            <w:shd w:val="clear" w:color="auto" w:fill="auto"/>
          </w:tcPr>
          <w:p w14:paraId="73B5FCB5" w14:textId="77777777" w:rsidR="00576337" w:rsidRPr="00576337" w:rsidRDefault="00576337" w:rsidP="00576337">
            <w:pPr>
              <w:tabs>
                <w:tab w:val="left" w:pos="5937"/>
              </w:tabs>
              <w:rPr>
                <w:rFonts w:eastAsia="Calibri"/>
                <w:sz w:val="18"/>
                <w:szCs w:val="18"/>
              </w:rPr>
            </w:pPr>
            <w:r w:rsidRPr="00576337">
              <w:rPr>
                <w:rFonts w:eastAsia="Calibri"/>
                <w:sz w:val="18"/>
                <w:szCs w:val="18"/>
              </w:rPr>
              <w:t>.35NS</w:t>
            </w:r>
          </w:p>
        </w:tc>
        <w:tc>
          <w:tcPr>
            <w:tcW w:w="782" w:type="dxa"/>
            <w:shd w:val="clear" w:color="auto" w:fill="auto"/>
          </w:tcPr>
          <w:p w14:paraId="27ACB40D" w14:textId="77777777" w:rsidR="00576337" w:rsidRPr="00576337" w:rsidRDefault="00576337" w:rsidP="00576337">
            <w:pPr>
              <w:tabs>
                <w:tab w:val="left" w:pos="5937"/>
              </w:tabs>
              <w:rPr>
                <w:rFonts w:eastAsia="Calibri"/>
                <w:sz w:val="18"/>
                <w:szCs w:val="18"/>
              </w:rPr>
            </w:pPr>
            <w:r w:rsidRPr="00576337">
              <w:rPr>
                <w:rFonts w:eastAsia="Calibri"/>
                <w:sz w:val="18"/>
                <w:szCs w:val="18"/>
              </w:rPr>
              <w:t>-.53NS</w:t>
            </w:r>
          </w:p>
        </w:tc>
        <w:tc>
          <w:tcPr>
            <w:tcW w:w="782" w:type="dxa"/>
            <w:shd w:val="clear" w:color="auto" w:fill="auto"/>
          </w:tcPr>
          <w:p w14:paraId="278419C9" w14:textId="77777777" w:rsidR="00576337" w:rsidRPr="00576337" w:rsidRDefault="00576337" w:rsidP="00576337">
            <w:pPr>
              <w:tabs>
                <w:tab w:val="left" w:pos="5937"/>
              </w:tabs>
              <w:rPr>
                <w:rFonts w:eastAsia="Calibri"/>
                <w:sz w:val="18"/>
                <w:szCs w:val="18"/>
              </w:rPr>
            </w:pPr>
            <w:r w:rsidRPr="00576337">
              <w:rPr>
                <w:rFonts w:eastAsia="Calibri"/>
                <w:sz w:val="18"/>
                <w:szCs w:val="18"/>
              </w:rPr>
              <w:t>.13NS</w:t>
            </w:r>
          </w:p>
        </w:tc>
      </w:tr>
    </w:tbl>
    <w:p w14:paraId="1ED736C3" w14:textId="77777777" w:rsidR="00576337" w:rsidRPr="00576337" w:rsidRDefault="00576337" w:rsidP="00576337">
      <w:pPr>
        <w:rPr>
          <w:rFonts w:ascii="Times New Roman" w:hAnsi="Times New Roman"/>
          <w:sz w:val="18"/>
          <w:szCs w:val="18"/>
        </w:rPr>
      </w:pPr>
      <w:r w:rsidRPr="00576337">
        <w:rPr>
          <w:rFonts w:ascii="Times New Roman" w:hAnsi="Times New Roman"/>
          <w:sz w:val="18"/>
          <w:szCs w:val="18"/>
        </w:rPr>
        <w:t>*: P&lt;0.005</w:t>
      </w:r>
    </w:p>
    <w:p w14:paraId="78A0F91B" w14:textId="749A024E" w:rsidR="00576337" w:rsidRPr="00C17972" w:rsidRDefault="00576337" w:rsidP="00C17972">
      <w:pPr>
        <w:rPr>
          <w:rFonts w:ascii="Times New Roman" w:hAnsi="Times New Roman"/>
          <w:sz w:val="18"/>
          <w:szCs w:val="18"/>
        </w:rPr>
      </w:pPr>
      <w:r w:rsidRPr="00576337">
        <w:rPr>
          <w:rFonts w:ascii="Times New Roman" w:hAnsi="Times New Roman"/>
          <w:sz w:val="18"/>
          <w:szCs w:val="18"/>
        </w:rPr>
        <w:t xml:space="preserve">NS: not significant </w:t>
      </w:r>
    </w:p>
    <w:p w14:paraId="02A86F14" w14:textId="7D9DC393" w:rsidR="005B79BF" w:rsidRPr="00C17972" w:rsidRDefault="005B79BF" w:rsidP="005B79BF">
      <w:pPr>
        <w:rPr>
          <w:rFonts w:ascii="Times New Roman" w:hAnsi="Times New Roman"/>
          <w:sz w:val="18"/>
          <w:szCs w:val="18"/>
        </w:rPr>
      </w:pPr>
      <w:r w:rsidRPr="00C17972">
        <w:rPr>
          <w:rFonts w:ascii="Times New Roman" w:hAnsi="Times New Roman"/>
          <w:b/>
          <w:sz w:val="18"/>
          <w:szCs w:val="18"/>
        </w:rPr>
        <w:t>Table 5</w:t>
      </w:r>
      <w:r w:rsidRPr="00C17972">
        <w:rPr>
          <w:rFonts w:ascii="Times New Roman" w:hAnsi="Times New Roman"/>
          <w:sz w:val="18"/>
          <w:szCs w:val="18"/>
        </w:rPr>
        <w:t xml:space="preserve">: Correlation coefficient of meteorological parameter and the deposition ratio (deposition at different downwind distances to source strength).   </w:t>
      </w:r>
      <w:ins w:id="736" w:author="Liu, Jun" w:date="2016-12-06T12:04:00Z">
        <w:r w:rsidR="00077116" w:rsidRPr="005B79BF">
          <w:rPr>
            <w:rFonts w:ascii="Times New Roman" w:hAnsi="Times New Roman"/>
            <w:sz w:val="18"/>
            <w:szCs w:val="18"/>
          </w:rPr>
          <w:t>*</w:t>
        </w:r>
        <w:r w:rsidR="00077116">
          <w:rPr>
            <w:rFonts w:ascii="Times New Roman" w:hAnsi="Times New Roman"/>
            <w:sz w:val="18"/>
            <w:szCs w:val="18"/>
          </w:rPr>
          <w:t xml:space="preserve"> means that</w:t>
        </w:r>
        <w:r w:rsidR="00077116" w:rsidRPr="00C17972">
          <w:rPr>
            <w:rFonts w:ascii="Times New Roman" w:hAnsi="Times New Roman"/>
            <w:sz w:val="18"/>
            <w:szCs w:val="18"/>
          </w:rPr>
          <w:t xml:space="preserve"> p value</w:t>
        </w:r>
        <w:r w:rsidR="00077116">
          <w:rPr>
            <w:rFonts w:ascii="Times New Roman" w:hAnsi="Times New Roman"/>
            <w:sz w:val="18"/>
            <w:szCs w:val="18"/>
          </w:rPr>
          <w:t xml:space="preserve"> is less than 0.005</w:t>
        </w:r>
        <w:r w:rsidR="00077116" w:rsidRPr="00C17972">
          <w:rPr>
            <w:rFonts w:ascii="Times New Roman" w:hAnsi="Times New Roman"/>
            <w:sz w:val="18"/>
            <w:szCs w:val="18"/>
          </w:rPr>
          <w:t xml:space="preserve">. </w:t>
        </w:r>
        <w:r w:rsidR="00077116" w:rsidRPr="00A05197">
          <w:rPr>
            <w:rFonts w:ascii="Times New Roman" w:hAnsi="Times New Roman"/>
            <w:sz w:val="18"/>
            <w:szCs w:val="18"/>
          </w:rPr>
          <w:t>NS means p value is not significant</w:t>
        </w:r>
        <w:r w:rsidR="00077116" w:rsidRPr="00651786">
          <w:rPr>
            <w:rFonts w:ascii="Times New Roman" w:hAnsi="Times New Roman"/>
            <w:sz w:val="18"/>
            <w:szCs w:val="18"/>
          </w:rPr>
          <w:t xml:space="preserve">. </w:t>
        </w:r>
      </w:ins>
      <w:del w:id="737" w:author="Liu, Jun" w:date="2016-12-06T12:04:00Z">
        <w:r w:rsidRPr="00C17972" w:rsidDel="00077116">
          <w:rPr>
            <w:rFonts w:ascii="Times New Roman" w:hAnsi="Times New Roman"/>
            <w:sz w:val="18"/>
            <w:szCs w:val="18"/>
          </w:rPr>
          <w:delText>Number in the parentheses is the p value.</w:delText>
        </w:r>
      </w:del>
      <w:r w:rsidRPr="00C17972">
        <w:rPr>
          <w:rFonts w:ascii="Times New Roman" w:hAnsi="Times New Roman"/>
          <w:sz w:val="18"/>
          <w:szCs w:val="18"/>
        </w:rPr>
        <w:t xml:space="preserve"> u*: friction velocity, m/s; </w:t>
      </w:r>
      <w:r w:rsidRPr="00C17972">
        <w:rPr>
          <w:rFonts w:ascii="Times New Roman" w:hAnsi="Times New Roman"/>
          <w:i/>
          <w:sz w:val="18"/>
          <w:szCs w:val="18"/>
        </w:rPr>
        <w:t>ξ</w:t>
      </w:r>
      <w:r w:rsidRPr="00C17972">
        <w:rPr>
          <w:rFonts w:ascii="Times New Roman" w:hAnsi="Times New Roman"/>
          <w:sz w:val="18"/>
          <w:szCs w:val="18"/>
        </w:rPr>
        <w:t xml:space="preserve">(3.3): atmospheric stability at anemometer height (3.3 m), </w:t>
      </w:r>
      <w:proofErr w:type="spellStart"/>
      <w:r w:rsidRPr="00C17972">
        <w:rPr>
          <w:rFonts w:ascii="Times New Roman" w:hAnsi="Times New Roman"/>
          <w:sz w:val="18"/>
          <w:szCs w:val="18"/>
        </w:rPr>
        <w:t>unitless</w:t>
      </w:r>
      <w:proofErr w:type="spellEnd"/>
      <w:r w:rsidRPr="00C17972">
        <w:rPr>
          <w:rFonts w:ascii="Times New Roman" w:hAnsi="Times New Roman"/>
          <w:sz w:val="18"/>
          <w:szCs w:val="18"/>
        </w:rPr>
        <w:t xml:space="preserve">;  </w:t>
      </w:r>
      <m:oMath>
        <m:acc>
          <m:accPr>
            <m:chr m:val="̅"/>
            <m:ctrlPr>
              <w:rPr>
                <w:rFonts w:ascii="Cambria Math" w:hAnsi="Cambria Math"/>
                <w:i/>
                <w:sz w:val="18"/>
                <w:szCs w:val="18"/>
              </w:rPr>
            </m:ctrlPr>
          </m:accPr>
          <m:e>
            <m:r>
              <w:rPr>
                <w:rFonts w:ascii="Cambria Math" w:hAnsi="Cambria Math"/>
                <w:sz w:val="18"/>
                <w:szCs w:val="18"/>
              </w:rPr>
              <m:t>u</m:t>
            </m:r>
          </m:e>
        </m:acc>
        <m:r>
          <w:rPr>
            <w:rFonts w:ascii="Cambria Math" w:hAnsi="Cambria Math"/>
            <w:sz w:val="18"/>
            <w:szCs w:val="18"/>
          </w:rPr>
          <m:t>(3.3)</m:t>
        </m:r>
      </m:oMath>
      <w:r w:rsidRPr="00C17972">
        <w:rPr>
          <w:rFonts w:ascii="Times New Roman" w:hAnsi="Times New Roman"/>
          <w:sz w:val="18"/>
          <w:szCs w:val="18"/>
        </w:rPr>
        <w:t xml:space="preserve"> : mean wind speed at anemometer height (3.3 m), m/s;</w:t>
      </w:r>
      <m:oMath>
        <m:r>
          <w:rPr>
            <w:rFonts w:ascii="Cambria Math" w:hAnsi="Cambria Math"/>
            <w:sz w:val="18"/>
            <w:szCs w:val="18"/>
          </w:rPr>
          <m:t xml:space="preserve"> </m:t>
        </m:r>
        <m:acc>
          <m:accPr>
            <m:chr m:val="̅"/>
            <m:ctrlPr>
              <w:rPr>
                <w:rFonts w:ascii="Cambria Math" w:hAnsi="Cambria Math"/>
                <w:i/>
                <w:sz w:val="18"/>
                <w:szCs w:val="18"/>
              </w:rPr>
            </m:ctrlPr>
          </m:accPr>
          <m:e>
            <m:r>
              <w:rPr>
                <w:rFonts w:ascii="Cambria Math" w:hAnsi="Cambria Math"/>
                <w:sz w:val="18"/>
                <w:szCs w:val="18"/>
              </w:rPr>
              <m:t>w</m:t>
            </m:r>
          </m:e>
        </m:acc>
      </m:oMath>
      <w:r w:rsidRPr="00C17972">
        <w:rPr>
          <w:rFonts w:ascii="Times New Roman" w:hAnsi="Times New Roman"/>
          <w:sz w:val="18"/>
          <w:szCs w:val="18"/>
        </w:rPr>
        <w:t>(3.3): mean vertical wind speed at anemometer height (3.3 m), m/s; T: air temperature, ºC; RH: relative humidity,% ;SR:solar radiation, W/m</w:t>
      </w:r>
      <w:r w:rsidRPr="00C17972">
        <w:rPr>
          <w:rFonts w:ascii="Times New Roman" w:hAnsi="Times New Roman"/>
          <w:sz w:val="18"/>
          <w:szCs w:val="18"/>
          <w:vertAlign w:val="superscript"/>
        </w:rPr>
        <w:t>2</w:t>
      </w:r>
      <w:r w:rsidRPr="00C17972">
        <w:rPr>
          <w:rFonts w:ascii="Times New Roman" w:hAnsi="Times New Roman"/>
          <w:sz w:val="18"/>
          <w:szCs w:val="18"/>
        </w:rPr>
        <w:t>;  ‘</w:t>
      </w:r>
      <m:oMath>
        <m:r>
          <w:rPr>
            <w:rFonts w:ascii="Cambria Math" w:hAnsi="Cambria Math"/>
            <w:sz w:val="18"/>
            <w:szCs w:val="18"/>
          </w:rPr>
          <m:t>σ</m:t>
        </m:r>
      </m:oMath>
      <w:r w:rsidRPr="00C17972" w:rsidDel="00872085">
        <w:rPr>
          <w:rFonts w:ascii="Times New Roman" w:hAnsi="Times New Roman"/>
          <w:sz w:val="18"/>
          <w:szCs w:val="18"/>
        </w:rPr>
        <w:t xml:space="preserve"> </w:t>
      </w:r>
      <w:r w:rsidRPr="00C17972">
        <w:rPr>
          <w:rFonts w:ascii="Times New Roman" w:hAnsi="Times New Roman"/>
          <w:sz w:val="18"/>
          <w:szCs w:val="18"/>
        </w:rPr>
        <w:t xml:space="preserve">’ means standard deviation of the corresponding meteorological parameter. </w:t>
      </w:r>
    </w:p>
    <w:tbl>
      <w:tblPr>
        <w:tblpPr w:leftFromText="180" w:rightFromText="180" w:vertAnchor="text" w:horzAnchor="margin" w:tblpY="45"/>
        <w:tblW w:w="9598" w:type="dxa"/>
        <w:tblBorders>
          <w:top w:val="single" w:sz="4" w:space="0" w:color="auto"/>
          <w:bottom w:val="single" w:sz="4" w:space="0" w:color="auto"/>
        </w:tblBorders>
        <w:tblLayout w:type="fixed"/>
        <w:tblLook w:val="04A0" w:firstRow="1" w:lastRow="0" w:firstColumn="1" w:lastColumn="0" w:noHBand="0" w:noVBand="1"/>
      </w:tblPr>
      <w:tblGrid>
        <w:gridCol w:w="889"/>
        <w:gridCol w:w="773"/>
        <w:gridCol w:w="729"/>
        <w:gridCol w:w="886"/>
        <w:gridCol w:w="815"/>
        <w:gridCol w:w="815"/>
        <w:gridCol w:w="815"/>
        <w:gridCol w:w="815"/>
        <w:gridCol w:w="724"/>
        <w:gridCol w:w="815"/>
        <w:gridCol w:w="762"/>
        <w:gridCol w:w="760"/>
      </w:tblGrid>
      <w:tr w:rsidR="002D5672" w:rsidRPr="005B79BF" w14:paraId="02256638" w14:textId="77777777" w:rsidTr="00C17972">
        <w:trPr>
          <w:trHeight w:val="452"/>
        </w:trPr>
        <w:tc>
          <w:tcPr>
            <w:tcW w:w="889" w:type="dxa"/>
            <w:tcBorders>
              <w:top w:val="single" w:sz="4" w:space="0" w:color="auto"/>
              <w:bottom w:val="single" w:sz="4" w:space="0" w:color="auto"/>
            </w:tcBorders>
            <w:shd w:val="clear" w:color="auto" w:fill="auto"/>
          </w:tcPr>
          <w:p w14:paraId="12B9F4D0"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lastRenderedPageBreak/>
              <w:t xml:space="preserve">Distance </w:t>
            </w:r>
            <w:r w:rsidRPr="00C17972">
              <w:rPr>
                <w:rFonts w:ascii="Times New Roman" w:eastAsia="Calibri" w:hAnsi="Times New Roman"/>
                <w:sz w:val="18"/>
                <w:szCs w:val="18"/>
              </w:rPr>
              <w:t>(m)</w:t>
            </w:r>
          </w:p>
        </w:tc>
        <w:tc>
          <w:tcPr>
            <w:tcW w:w="773" w:type="dxa"/>
            <w:tcBorders>
              <w:top w:val="single" w:sz="4" w:space="0" w:color="auto"/>
              <w:bottom w:val="single" w:sz="4" w:space="0" w:color="auto"/>
            </w:tcBorders>
            <w:shd w:val="clear" w:color="auto" w:fill="auto"/>
          </w:tcPr>
          <w:p w14:paraId="02F18FED"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of sample</w:t>
            </w:r>
          </w:p>
        </w:tc>
        <w:tc>
          <w:tcPr>
            <w:tcW w:w="729" w:type="dxa"/>
            <w:tcBorders>
              <w:top w:val="single" w:sz="4" w:space="0" w:color="auto"/>
              <w:bottom w:val="single" w:sz="4" w:space="0" w:color="auto"/>
            </w:tcBorders>
            <w:shd w:val="clear" w:color="auto" w:fill="auto"/>
          </w:tcPr>
          <w:p w14:paraId="082B2414"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xml:space="preserve">u* </w:t>
            </w:r>
          </w:p>
          <w:p w14:paraId="7A13BE4B"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sz w:val="18"/>
                <w:szCs w:val="18"/>
              </w:rPr>
              <w:t>(m/s)</w:t>
            </w:r>
          </w:p>
        </w:tc>
        <w:tc>
          <w:tcPr>
            <w:tcW w:w="886" w:type="dxa"/>
            <w:tcBorders>
              <w:top w:val="single" w:sz="4" w:space="0" w:color="auto"/>
              <w:bottom w:val="single" w:sz="4" w:space="0" w:color="auto"/>
            </w:tcBorders>
            <w:shd w:val="clear" w:color="auto" w:fill="auto"/>
          </w:tcPr>
          <w:p w14:paraId="62783645"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i/>
                <w:sz w:val="18"/>
                <w:szCs w:val="18"/>
              </w:rPr>
              <w:t>ξ</w:t>
            </w:r>
            <w:r w:rsidRPr="00C17972">
              <w:rPr>
                <w:rFonts w:ascii="Times New Roman" w:eastAsia="Calibri" w:hAnsi="Times New Roman"/>
                <w:b/>
                <w:sz w:val="18"/>
                <w:szCs w:val="18"/>
              </w:rPr>
              <w:t xml:space="preserve">(3.3) </w:t>
            </w:r>
          </w:p>
          <w:p w14:paraId="38C6D726" w14:textId="77777777" w:rsidR="005B79BF" w:rsidRPr="002D5672" w:rsidRDefault="005B79BF" w:rsidP="005B79BF">
            <w:pPr>
              <w:rPr>
                <w:rFonts w:ascii="Times New Roman" w:eastAsia="Calibri" w:hAnsi="Times New Roman"/>
                <w:b/>
                <w:sz w:val="16"/>
                <w:szCs w:val="16"/>
              </w:rPr>
            </w:pPr>
            <w:r w:rsidRPr="002D5672">
              <w:rPr>
                <w:rFonts w:ascii="Times New Roman" w:eastAsia="Calibri" w:hAnsi="Times New Roman"/>
                <w:sz w:val="16"/>
                <w:szCs w:val="16"/>
              </w:rPr>
              <w:t>(</w:t>
            </w:r>
            <w:proofErr w:type="spellStart"/>
            <w:r w:rsidRPr="002D5672">
              <w:rPr>
                <w:rFonts w:ascii="Times New Roman" w:eastAsia="Calibri" w:hAnsi="Times New Roman"/>
                <w:sz w:val="16"/>
                <w:szCs w:val="16"/>
              </w:rPr>
              <w:t>unitless</w:t>
            </w:r>
            <w:proofErr w:type="spellEnd"/>
            <w:r w:rsidRPr="002D5672">
              <w:rPr>
                <w:rFonts w:ascii="Times New Roman" w:eastAsia="Calibri" w:hAnsi="Times New Roman"/>
                <w:sz w:val="16"/>
                <w:szCs w:val="16"/>
              </w:rPr>
              <w:t>)</w:t>
            </w:r>
          </w:p>
        </w:tc>
        <w:tc>
          <w:tcPr>
            <w:tcW w:w="815" w:type="dxa"/>
            <w:tcBorders>
              <w:top w:val="single" w:sz="4" w:space="0" w:color="auto"/>
              <w:bottom w:val="single" w:sz="4" w:space="0" w:color="auto"/>
            </w:tcBorders>
            <w:shd w:val="clear" w:color="auto" w:fill="auto"/>
          </w:tcPr>
          <w:p w14:paraId="3F389DBA" w14:textId="77777777" w:rsidR="005B79BF" w:rsidRPr="00C17972" w:rsidRDefault="00C042BD" w:rsidP="005B79BF">
            <w:pPr>
              <w:rPr>
                <w:rFonts w:ascii="Times New Roman" w:hAnsi="Times New Roman"/>
                <w:b/>
                <w:sz w:val="18"/>
                <w:szCs w:val="18"/>
              </w:rPr>
            </w:pPr>
            <m:oMathPara>
              <m:oMath>
                <m:acc>
                  <m:accPr>
                    <m:chr m:val="̅"/>
                    <m:ctrlPr>
                      <w:rPr>
                        <w:rFonts w:ascii="Cambria Math" w:hAnsi="Cambria Math"/>
                        <w:b/>
                        <w:i/>
                        <w:sz w:val="18"/>
                        <w:szCs w:val="18"/>
                      </w:rPr>
                    </m:ctrlPr>
                  </m:accPr>
                  <m:e>
                    <m:r>
                      <m:rPr>
                        <m:sty m:val="bi"/>
                      </m:rPr>
                      <w:rPr>
                        <w:rFonts w:ascii="Cambria Math" w:hAnsi="Cambria Math"/>
                        <w:sz w:val="18"/>
                        <w:szCs w:val="18"/>
                      </w:rPr>
                      <m:t>u</m:t>
                    </m:r>
                  </m:e>
                </m:acc>
                <m:d>
                  <m:dPr>
                    <m:ctrlPr>
                      <w:rPr>
                        <w:rFonts w:ascii="Cambria Math" w:hAnsi="Cambria Math"/>
                        <w:b/>
                        <w:i/>
                        <w:sz w:val="18"/>
                        <w:szCs w:val="18"/>
                      </w:rPr>
                    </m:ctrlPr>
                  </m:dPr>
                  <m:e>
                    <m:r>
                      <m:rPr>
                        <m:sty m:val="bi"/>
                      </m:rPr>
                      <w:rPr>
                        <w:rFonts w:ascii="Cambria Math" w:hAnsi="Cambria Math"/>
                        <w:sz w:val="18"/>
                        <w:szCs w:val="18"/>
                      </w:rPr>
                      <m:t>3.3</m:t>
                    </m:r>
                  </m:e>
                </m:d>
              </m:oMath>
            </m:oMathPara>
          </w:p>
          <w:p w14:paraId="7A07C900" w14:textId="77777777" w:rsidR="005B79BF" w:rsidRPr="00C17972" w:rsidRDefault="005B79BF" w:rsidP="005B79BF">
            <w:pPr>
              <w:rPr>
                <w:rFonts w:ascii="Times New Roman"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17B6FC70" w14:textId="77777777" w:rsidR="005B79BF" w:rsidRPr="00C17972" w:rsidRDefault="00C042BD"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u</m:t>
                    </m:r>
                  </m:sub>
                </m:sSub>
                <m:d>
                  <m:dPr>
                    <m:ctrlPr>
                      <w:rPr>
                        <w:rFonts w:ascii="Cambria Math" w:hAnsi="Cambria Math"/>
                        <w:b/>
                        <w:i/>
                        <w:sz w:val="18"/>
                        <w:szCs w:val="18"/>
                      </w:rPr>
                    </m:ctrlPr>
                  </m:dPr>
                  <m:e>
                    <m:r>
                      <m:rPr>
                        <m:sty m:val="bi"/>
                      </m:rPr>
                      <w:rPr>
                        <w:rFonts w:ascii="Cambria Math" w:hAnsi="Cambria Math"/>
                        <w:sz w:val="18"/>
                        <w:szCs w:val="18"/>
                      </w:rPr>
                      <m:t>3.3</m:t>
                    </m:r>
                  </m:e>
                </m:d>
              </m:oMath>
            </m:oMathPara>
          </w:p>
          <w:p w14:paraId="61FF1CB1"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12FCA17F" w14:textId="77777777" w:rsidR="005B79BF" w:rsidRPr="00C17972" w:rsidRDefault="00C042BD" w:rsidP="005B79BF">
            <w:pPr>
              <w:rPr>
                <w:rFonts w:ascii="Times New Roman" w:hAnsi="Times New Roman"/>
                <w:b/>
                <w:sz w:val="18"/>
                <w:szCs w:val="18"/>
              </w:rPr>
            </w:pPr>
            <m:oMath>
              <m:acc>
                <m:accPr>
                  <m:chr m:val="̅"/>
                  <m:ctrlPr>
                    <w:rPr>
                      <w:rFonts w:ascii="Cambria Math" w:hAnsi="Cambria Math"/>
                      <w:b/>
                      <w:i/>
                      <w:sz w:val="18"/>
                      <w:szCs w:val="18"/>
                    </w:rPr>
                  </m:ctrlPr>
                </m:accPr>
                <m:e>
                  <m:r>
                    <m:rPr>
                      <m:sty m:val="bi"/>
                    </m:rPr>
                    <w:rPr>
                      <w:rFonts w:ascii="Cambria Math" w:hAnsi="Cambria Math"/>
                      <w:sz w:val="18"/>
                      <w:szCs w:val="18"/>
                    </w:rPr>
                    <m:t>w</m:t>
                  </m:r>
                </m:e>
              </m:acc>
            </m:oMath>
            <w:r w:rsidR="005B79BF" w:rsidRPr="00C17972">
              <w:rPr>
                <w:rFonts w:ascii="Times New Roman" w:hAnsi="Times New Roman"/>
                <w:b/>
                <w:sz w:val="18"/>
                <w:szCs w:val="18"/>
              </w:rPr>
              <w:t xml:space="preserve">(3.3) </w:t>
            </w:r>
          </w:p>
          <w:p w14:paraId="00CC4DE5"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815" w:type="dxa"/>
            <w:tcBorders>
              <w:top w:val="single" w:sz="4" w:space="0" w:color="auto"/>
              <w:bottom w:val="single" w:sz="4" w:space="0" w:color="auto"/>
            </w:tcBorders>
            <w:shd w:val="clear" w:color="auto" w:fill="auto"/>
          </w:tcPr>
          <w:p w14:paraId="38D50BFB" w14:textId="77777777" w:rsidR="005B79BF" w:rsidRPr="00C17972" w:rsidRDefault="00C042BD" w:rsidP="005B79BF">
            <w:pPr>
              <w:rPr>
                <w:rFonts w:ascii="Times New Roman" w:hAnsi="Times New Roman"/>
                <w:b/>
                <w:sz w:val="18"/>
                <w:szCs w:val="18"/>
              </w:rPr>
            </w:pPr>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w</m:t>
                  </m:r>
                </m:sub>
              </m:sSub>
            </m:oMath>
            <w:r w:rsidR="005B79BF" w:rsidRPr="00C17972">
              <w:rPr>
                <w:rFonts w:ascii="Times New Roman" w:hAnsi="Times New Roman"/>
                <w:b/>
                <w:sz w:val="18"/>
                <w:szCs w:val="18"/>
              </w:rPr>
              <w:t xml:space="preserve">(3.3) </w:t>
            </w:r>
          </w:p>
          <w:p w14:paraId="60396217" w14:textId="77777777" w:rsidR="005B79BF" w:rsidRPr="00C17972" w:rsidRDefault="005B79BF" w:rsidP="005B79BF">
            <w:pPr>
              <w:rPr>
                <w:rFonts w:ascii="Times New Roman" w:eastAsia="Calibri" w:hAnsi="Times New Roman"/>
                <w:b/>
                <w:sz w:val="18"/>
                <w:szCs w:val="18"/>
              </w:rPr>
            </w:pPr>
            <w:r w:rsidRPr="00C17972">
              <w:rPr>
                <w:rFonts w:ascii="Times New Roman" w:hAnsi="Times New Roman"/>
                <w:sz w:val="18"/>
                <w:szCs w:val="18"/>
              </w:rPr>
              <w:t>(m/s)</w:t>
            </w:r>
          </w:p>
        </w:tc>
        <w:tc>
          <w:tcPr>
            <w:tcW w:w="724" w:type="dxa"/>
            <w:tcBorders>
              <w:top w:val="single" w:sz="4" w:space="0" w:color="auto"/>
              <w:bottom w:val="single" w:sz="4" w:space="0" w:color="auto"/>
            </w:tcBorders>
            <w:shd w:val="clear" w:color="auto" w:fill="auto"/>
          </w:tcPr>
          <w:p w14:paraId="147503B8" w14:textId="77777777" w:rsidR="005B79BF" w:rsidRPr="00C17972" w:rsidRDefault="005B79BF" w:rsidP="005B79BF">
            <w:pPr>
              <w:ind w:firstLine="225"/>
              <w:rPr>
                <w:rFonts w:ascii="Times New Roman" w:eastAsia="Calibri" w:hAnsi="Times New Roman"/>
                <w:b/>
                <w:sz w:val="18"/>
                <w:szCs w:val="18"/>
              </w:rPr>
            </w:pPr>
            <w:r w:rsidRPr="00C17972">
              <w:rPr>
                <w:rFonts w:ascii="Times New Roman" w:eastAsia="Calibri" w:hAnsi="Times New Roman"/>
                <w:b/>
                <w:sz w:val="18"/>
                <w:szCs w:val="18"/>
              </w:rPr>
              <w:t xml:space="preserve">T </w:t>
            </w:r>
          </w:p>
          <w:p w14:paraId="681C6AE1" w14:textId="77777777" w:rsidR="005B79BF" w:rsidRPr="002D5672" w:rsidRDefault="005B79BF" w:rsidP="005B79BF">
            <w:pPr>
              <w:ind w:firstLine="225"/>
              <w:rPr>
                <w:rFonts w:ascii="Times New Roman" w:eastAsia="Calibri" w:hAnsi="Times New Roman"/>
                <w:b/>
                <w:sz w:val="16"/>
                <w:szCs w:val="16"/>
              </w:rPr>
            </w:pPr>
            <w:r w:rsidRPr="002D5672">
              <w:rPr>
                <w:rFonts w:ascii="Times New Roman" w:eastAsia="Calibri" w:hAnsi="Times New Roman"/>
                <w:b/>
                <w:sz w:val="16"/>
                <w:szCs w:val="16"/>
              </w:rPr>
              <w:t>(</w:t>
            </w:r>
            <w:r w:rsidRPr="002D5672">
              <w:rPr>
                <w:rFonts w:ascii="Times New Roman" w:eastAsia="Calibri" w:hAnsi="Times New Roman"/>
                <w:sz w:val="16"/>
                <w:szCs w:val="16"/>
              </w:rPr>
              <w:t>ºC</w:t>
            </w:r>
            <w:r w:rsidRPr="002D5672">
              <w:rPr>
                <w:rFonts w:ascii="Times New Roman" w:eastAsia="Calibri" w:hAnsi="Times New Roman"/>
                <w:b/>
                <w:sz w:val="16"/>
                <w:szCs w:val="16"/>
              </w:rPr>
              <w:t>)</w:t>
            </w:r>
          </w:p>
        </w:tc>
        <w:tc>
          <w:tcPr>
            <w:tcW w:w="815" w:type="dxa"/>
            <w:tcBorders>
              <w:top w:val="single" w:sz="4" w:space="0" w:color="auto"/>
              <w:bottom w:val="single" w:sz="4" w:space="0" w:color="auto"/>
            </w:tcBorders>
            <w:shd w:val="clear" w:color="auto" w:fill="auto"/>
          </w:tcPr>
          <w:p w14:paraId="253D2D0E" w14:textId="77777777" w:rsidR="005B79BF" w:rsidRPr="00C17972" w:rsidRDefault="00C042BD" w:rsidP="005B79BF">
            <w:pPr>
              <w:rPr>
                <w:rFonts w:ascii="Times New Roman" w:hAnsi="Times New Roman"/>
                <w:b/>
                <w:sz w:val="18"/>
                <w:szCs w:val="18"/>
              </w:rPr>
            </w:pPr>
            <m:oMathPara>
              <m:oMath>
                <m:sSub>
                  <m:sSubPr>
                    <m:ctrlPr>
                      <w:rPr>
                        <w:rFonts w:ascii="Cambria Math" w:hAnsi="Cambria Math"/>
                        <w:b/>
                        <w:i/>
                        <w:sz w:val="18"/>
                        <w:szCs w:val="18"/>
                      </w:rPr>
                    </m:ctrlPr>
                  </m:sSubPr>
                  <m:e>
                    <m:r>
                      <m:rPr>
                        <m:sty m:val="bi"/>
                      </m:rPr>
                      <w:rPr>
                        <w:rFonts w:ascii="Cambria Math" w:hAnsi="Cambria Math"/>
                        <w:sz w:val="18"/>
                        <w:szCs w:val="18"/>
                      </w:rPr>
                      <m:t>σ</m:t>
                    </m:r>
                  </m:e>
                  <m:sub>
                    <m:r>
                      <m:rPr>
                        <m:sty m:val="bi"/>
                      </m:rPr>
                      <w:rPr>
                        <w:rFonts w:ascii="Cambria Math" w:hAnsi="Cambria Math"/>
                        <w:sz w:val="18"/>
                        <w:szCs w:val="18"/>
                      </w:rPr>
                      <m:t>T</m:t>
                    </m:r>
                  </m:sub>
                </m:sSub>
              </m:oMath>
            </m:oMathPara>
          </w:p>
          <w:p w14:paraId="36F63A78" w14:textId="77777777" w:rsidR="005B79BF" w:rsidRPr="00C17972" w:rsidRDefault="005B79BF" w:rsidP="005B79BF">
            <w:pPr>
              <w:rPr>
                <w:rFonts w:ascii="Times New Roman" w:hAnsi="Times New Roman"/>
                <w:b/>
                <w:sz w:val="18"/>
                <w:szCs w:val="18"/>
              </w:rPr>
            </w:pPr>
            <w:r w:rsidRPr="00C17972">
              <w:rPr>
                <w:rFonts w:ascii="Times New Roman" w:eastAsia="Calibri" w:hAnsi="Times New Roman"/>
                <w:b/>
                <w:sz w:val="18"/>
                <w:szCs w:val="18"/>
              </w:rPr>
              <w:t>(</w:t>
            </w:r>
            <w:r w:rsidRPr="00C17972">
              <w:rPr>
                <w:rFonts w:ascii="Times New Roman" w:eastAsia="Calibri" w:hAnsi="Times New Roman"/>
                <w:sz w:val="18"/>
                <w:szCs w:val="18"/>
              </w:rPr>
              <w:t>ºC</w:t>
            </w:r>
            <w:r w:rsidRPr="00C17972">
              <w:rPr>
                <w:rFonts w:ascii="Times New Roman" w:eastAsia="Calibri" w:hAnsi="Times New Roman"/>
                <w:b/>
                <w:sz w:val="18"/>
                <w:szCs w:val="18"/>
              </w:rPr>
              <w:t>)</w:t>
            </w:r>
          </w:p>
        </w:tc>
        <w:tc>
          <w:tcPr>
            <w:tcW w:w="762" w:type="dxa"/>
            <w:tcBorders>
              <w:top w:val="single" w:sz="4" w:space="0" w:color="auto"/>
              <w:bottom w:val="single" w:sz="4" w:space="0" w:color="auto"/>
            </w:tcBorders>
            <w:shd w:val="clear" w:color="auto" w:fill="auto"/>
          </w:tcPr>
          <w:p w14:paraId="1F2DD2E8"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 xml:space="preserve">RH </w:t>
            </w:r>
          </w:p>
          <w:p w14:paraId="3C00C26F"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w:t>
            </w:r>
          </w:p>
        </w:tc>
        <w:tc>
          <w:tcPr>
            <w:tcW w:w="760" w:type="dxa"/>
            <w:tcBorders>
              <w:top w:val="single" w:sz="4" w:space="0" w:color="auto"/>
              <w:bottom w:val="single" w:sz="4" w:space="0" w:color="auto"/>
            </w:tcBorders>
            <w:shd w:val="clear" w:color="auto" w:fill="auto"/>
          </w:tcPr>
          <w:p w14:paraId="042FDFFD" w14:textId="77777777" w:rsidR="005B79BF" w:rsidRPr="00C17972" w:rsidRDefault="005B79BF" w:rsidP="005B79BF">
            <w:pPr>
              <w:rPr>
                <w:rFonts w:ascii="Times New Roman" w:eastAsia="Calibri" w:hAnsi="Times New Roman"/>
                <w:b/>
                <w:sz w:val="18"/>
                <w:szCs w:val="18"/>
              </w:rPr>
            </w:pPr>
            <w:r w:rsidRPr="00C17972">
              <w:rPr>
                <w:rFonts w:ascii="Times New Roman" w:eastAsia="Calibri" w:hAnsi="Times New Roman"/>
                <w:b/>
                <w:sz w:val="18"/>
                <w:szCs w:val="18"/>
              </w:rPr>
              <w:t>SR</w:t>
            </w:r>
          </w:p>
          <w:p w14:paraId="3BB0A136" w14:textId="77777777" w:rsidR="005B79BF" w:rsidRPr="002D5672" w:rsidRDefault="005B79BF" w:rsidP="005B79BF">
            <w:pPr>
              <w:rPr>
                <w:rFonts w:ascii="Times New Roman" w:eastAsia="Calibri" w:hAnsi="Times New Roman"/>
                <w:b/>
                <w:sz w:val="16"/>
                <w:szCs w:val="16"/>
              </w:rPr>
            </w:pPr>
            <w:r w:rsidRPr="002D5672">
              <w:rPr>
                <w:rFonts w:ascii="Times New Roman" w:eastAsia="Calibri" w:hAnsi="Times New Roman"/>
                <w:b/>
                <w:sz w:val="16"/>
                <w:szCs w:val="16"/>
              </w:rPr>
              <w:t>(</w:t>
            </w:r>
            <w:r w:rsidRPr="002D5672">
              <w:rPr>
                <w:rFonts w:ascii="Times New Roman" w:eastAsia="Calibri" w:hAnsi="Times New Roman"/>
                <w:sz w:val="16"/>
                <w:szCs w:val="16"/>
              </w:rPr>
              <w:t>W/m</w:t>
            </w:r>
            <w:r w:rsidRPr="002D5672">
              <w:rPr>
                <w:rFonts w:ascii="Times New Roman" w:eastAsia="Calibri" w:hAnsi="Times New Roman"/>
                <w:sz w:val="16"/>
                <w:szCs w:val="16"/>
                <w:vertAlign w:val="superscript"/>
              </w:rPr>
              <w:t>2</w:t>
            </w:r>
            <w:r w:rsidRPr="002D5672">
              <w:rPr>
                <w:rFonts w:ascii="Times New Roman" w:eastAsia="Calibri" w:hAnsi="Times New Roman"/>
                <w:b/>
                <w:sz w:val="16"/>
                <w:szCs w:val="16"/>
              </w:rPr>
              <w:t>)</w:t>
            </w:r>
          </w:p>
        </w:tc>
      </w:tr>
      <w:tr w:rsidR="002D5672" w:rsidRPr="005B79BF" w14:paraId="429C3386" w14:textId="77777777" w:rsidTr="00C17972">
        <w:trPr>
          <w:trHeight w:val="226"/>
        </w:trPr>
        <w:tc>
          <w:tcPr>
            <w:tcW w:w="889" w:type="dxa"/>
            <w:tcBorders>
              <w:top w:val="single" w:sz="4" w:space="0" w:color="auto"/>
              <w:bottom w:val="nil"/>
            </w:tcBorders>
            <w:shd w:val="clear" w:color="auto" w:fill="auto"/>
          </w:tcPr>
          <w:p w14:paraId="6FCF1E66" w14:textId="77777777" w:rsidR="005B79BF" w:rsidRPr="00C17972" w:rsidRDefault="005B79BF" w:rsidP="005B79BF">
            <w:pPr>
              <w:tabs>
                <w:tab w:val="left" w:pos="5937"/>
              </w:tabs>
              <w:rPr>
                <w:rFonts w:eastAsia="Calibri"/>
                <w:sz w:val="18"/>
                <w:szCs w:val="18"/>
              </w:rPr>
            </w:pPr>
            <w:r w:rsidRPr="00C17972">
              <w:rPr>
                <w:rFonts w:eastAsia="Calibri"/>
                <w:sz w:val="18"/>
                <w:szCs w:val="18"/>
              </w:rPr>
              <w:t>0-20</w:t>
            </w:r>
          </w:p>
        </w:tc>
        <w:tc>
          <w:tcPr>
            <w:tcW w:w="773" w:type="dxa"/>
            <w:tcBorders>
              <w:top w:val="single" w:sz="4" w:space="0" w:color="auto"/>
              <w:bottom w:val="nil"/>
            </w:tcBorders>
            <w:shd w:val="clear" w:color="auto" w:fill="auto"/>
          </w:tcPr>
          <w:p w14:paraId="77CE27C3" w14:textId="77777777" w:rsidR="005B79BF" w:rsidRPr="00C17972" w:rsidRDefault="005B79BF" w:rsidP="005B79BF">
            <w:pPr>
              <w:tabs>
                <w:tab w:val="left" w:pos="5937"/>
              </w:tabs>
              <w:rPr>
                <w:rFonts w:eastAsia="Calibri"/>
                <w:sz w:val="18"/>
                <w:szCs w:val="18"/>
              </w:rPr>
            </w:pPr>
            <w:r w:rsidRPr="00C17972">
              <w:rPr>
                <w:rFonts w:eastAsia="Calibri"/>
                <w:sz w:val="18"/>
                <w:szCs w:val="18"/>
              </w:rPr>
              <w:t>31</w:t>
            </w:r>
          </w:p>
        </w:tc>
        <w:tc>
          <w:tcPr>
            <w:tcW w:w="729" w:type="dxa"/>
            <w:tcBorders>
              <w:top w:val="single" w:sz="4" w:space="0" w:color="auto"/>
              <w:bottom w:val="nil"/>
            </w:tcBorders>
            <w:shd w:val="clear" w:color="auto" w:fill="auto"/>
          </w:tcPr>
          <w:p w14:paraId="3AD86C96" w14:textId="77777777" w:rsidR="005B79BF" w:rsidRPr="00C17972" w:rsidRDefault="005B79BF" w:rsidP="005B79BF">
            <w:pPr>
              <w:tabs>
                <w:tab w:val="left" w:pos="5937"/>
              </w:tabs>
              <w:rPr>
                <w:rFonts w:eastAsia="Calibri"/>
                <w:sz w:val="18"/>
                <w:szCs w:val="18"/>
              </w:rPr>
            </w:pPr>
            <w:r w:rsidRPr="00C17972">
              <w:rPr>
                <w:rFonts w:eastAsia="Calibri"/>
                <w:sz w:val="18"/>
                <w:szCs w:val="18"/>
              </w:rPr>
              <w:t>.15NS</w:t>
            </w:r>
          </w:p>
        </w:tc>
        <w:tc>
          <w:tcPr>
            <w:tcW w:w="886" w:type="dxa"/>
            <w:tcBorders>
              <w:top w:val="single" w:sz="4" w:space="0" w:color="auto"/>
              <w:bottom w:val="nil"/>
            </w:tcBorders>
            <w:shd w:val="clear" w:color="auto" w:fill="auto"/>
          </w:tcPr>
          <w:p w14:paraId="1BCA7D01" w14:textId="77777777" w:rsidR="005B79BF" w:rsidRPr="00C17972" w:rsidRDefault="005B79BF" w:rsidP="005B79BF">
            <w:pPr>
              <w:tabs>
                <w:tab w:val="left" w:pos="5937"/>
              </w:tabs>
              <w:rPr>
                <w:rFonts w:eastAsia="Calibri"/>
                <w:sz w:val="18"/>
                <w:szCs w:val="18"/>
              </w:rPr>
            </w:pPr>
            <w:r w:rsidRPr="00C17972">
              <w:rPr>
                <w:rFonts w:eastAsia="Calibri"/>
                <w:sz w:val="18"/>
                <w:szCs w:val="18"/>
              </w:rPr>
              <w:t>.07NS</w:t>
            </w:r>
          </w:p>
        </w:tc>
        <w:tc>
          <w:tcPr>
            <w:tcW w:w="815" w:type="dxa"/>
            <w:tcBorders>
              <w:top w:val="single" w:sz="4" w:space="0" w:color="auto"/>
              <w:bottom w:val="nil"/>
            </w:tcBorders>
            <w:shd w:val="clear" w:color="auto" w:fill="auto"/>
          </w:tcPr>
          <w:p w14:paraId="422A3FEB" w14:textId="77777777" w:rsidR="005B79BF" w:rsidRPr="00C17972" w:rsidRDefault="005B79BF" w:rsidP="005B79BF">
            <w:pPr>
              <w:tabs>
                <w:tab w:val="left" w:pos="5937"/>
              </w:tabs>
              <w:rPr>
                <w:rFonts w:eastAsia="Calibri"/>
                <w:sz w:val="18"/>
                <w:szCs w:val="18"/>
              </w:rPr>
            </w:pPr>
            <w:r w:rsidRPr="00C17972">
              <w:rPr>
                <w:rFonts w:eastAsia="Calibri"/>
                <w:sz w:val="18"/>
                <w:szCs w:val="18"/>
              </w:rPr>
              <w:t>.19NS</w:t>
            </w:r>
          </w:p>
        </w:tc>
        <w:tc>
          <w:tcPr>
            <w:tcW w:w="815" w:type="dxa"/>
            <w:tcBorders>
              <w:top w:val="single" w:sz="4" w:space="0" w:color="auto"/>
              <w:bottom w:val="nil"/>
            </w:tcBorders>
            <w:shd w:val="clear" w:color="auto" w:fill="auto"/>
          </w:tcPr>
          <w:p w14:paraId="69E2E8D2" w14:textId="77777777" w:rsidR="005B79BF" w:rsidRPr="00C17972" w:rsidRDefault="005B79BF" w:rsidP="005B79BF">
            <w:pPr>
              <w:tabs>
                <w:tab w:val="left" w:pos="5937"/>
              </w:tabs>
              <w:rPr>
                <w:rFonts w:eastAsia="Calibri"/>
                <w:sz w:val="18"/>
                <w:szCs w:val="18"/>
              </w:rPr>
            </w:pPr>
            <w:r w:rsidRPr="00C17972">
              <w:rPr>
                <w:rFonts w:eastAsia="Calibri"/>
                <w:sz w:val="18"/>
                <w:szCs w:val="18"/>
              </w:rPr>
              <w:t>-.42NS</w:t>
            </w:r>
          </w:p>
        </w:tc>
        <w:tc>
          <w:tcPr>
            <w:tcW w:w="815" w:type="dxa"/>
            <w:tcBorders>
              <w:top w:val="single" w:sz="4" w:space="0" w:color="auto"/>
              <w:bottom w:val="nil"/>
            </w:tcBorders>
            <w:shd w:val="clear" w:color="auto" w:fill="auto"/>
          </w:tcPr>
          <w:p w14:paraId="410AA0F2" w14:textId="77777777" w:rsidR="005B79BF" w:rsidRPr="00C17972" w:rsidRDefault="005B79BF" w:rsidP="005B79BF">
            <w:pPr>
              <w:tabs>
                <w:tab w:val="left" w:pos="5937"/>
              </w:tabs>
              <w:rPr>
                <w:rFonts w:eastAsia="Calibri"/>
                <w:sz w:val="18"/>
                <w:szCs w:val="18"/>
              </w:rPr>
            </w:pPr>
            <w:r w:rsidRPr="00C17972">
              <w:rPr>
                <w:rFonts w:eastAsia="Calibri"/>
                <w:sz w:val="18"/>
                <w:szCs w:val="18"/>
              </w:rPr>
              <w:t>-.06NS</w:t>
            </w:r>
          </w:p>
        </w:tc>
        <w:tc>
          <w:tcPr>
            <w:tcW w:w="815" w:type="dxa"/>
            <w:tcBorders>
              <w:top w:val="single" w:sz="4" w:space="0" w:color="auto"/>
              <w:bottom w:val="nil"/>
            </w:tcBorders>
            <w:shd w:val="clear" w:color="auto" w:fill="auto"/>
          </w:tcPr>
          <w:p w14:paraId="4FCD49E4" w14:textId="77777777" w:rsidR="005B79BF" w:rsidRPr="00C17972" w:rsidRDefault="005B79BF" w:rsidP="005B79BF">
            <w:pPr>
              <w:tabs>
                <w:tab w:val="left" w:pos="5937"/>
              </w:tabs>
              <w:rPr>
                <w:rFonts w:eastAsia="Calibri"/>
                <w:sz w:val="18"/>
                <w:szCs w:val="18"/>
              </w:rPr>
            </w:pPr>
            <w:r w:rsidRPr="00C17972">
              <w:rPr>
                <w:rFonts w:eastAsia="Calibri"/>
                <w:sz w:val="18"/>
                <w:szCs w:val="18"/>
              </w:rPr>
              <w:t>.16NS</w:t>
            </w:r>
          </w:p>
        </w:tc>
        <w:tc>
          <w:tcPr>
            <w:tcW w:w="724" w:type="dxa"/>
            <w:tcBorders>
              <w:top w:val="single" w:sz="4" w:space="0" w:color="auto"/>
              <w:bottom w:val="nil"/>
            </w:tcBorders>
            <w:shd w:val="clear" w:color="auto" w:fill="auto"/>
          </w:tcPr>
          <w:p w14:paraId="119891D6"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15" w:type="dxa"/>
            <w:tcBorders>
              <w:top w:val="single" w:sz="4" w:space="0" w:color="auto"/>
              <w:bottom w:val="nil"/>
            </w:tcBorders>
            <w:shd w:val="clear" w:color="auto" w:fill="auto"/>
          </w:tcPr>
          <w:p w14:paraId="251F88B3"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762" w:type="dxa"/>
            <w:tcBorders>
              <w:top w:val="single" w:sz="4" w:space="0" w:color="auto"/>
              <w:bottom w:val="nil"/>
            </w:tcBorders>
            <w:shd w:val="clear" w:color="auto" w:fill="auto"/>
          </w:tcPr>
          <w:p w14:paraId="45CBF938" w14:textId="77777777" w:rsidR="005B79BF" w:rsidRPr="00C17972" w:rsidRDefault="005B79BF" w:rsidP="005B79BF">
            <w:pPr>
              <w:tabs>
                <w:tab w:val="left" w:pos="5937"/>
              </w:tabs>
              <w:rPr>
                <w:rFonts w:eastAsia="Calibri"/>
                <w:sz w:val="18"/>
                <w:szCs w:val="18"/>
              </w:rPr>
            </w:pPr>
            <w:r w:rsidRPr="00C17972">
              <w:rPr>
                <w:rFonts w:eastAsia="Calibri"/>
                <w:sz w:val="18"/>
                <w:szCs w:val="18"/>
              </w:rPr>
              <w:t>.00NS</w:t>
            </w:r>
          </w:p>
        </w:tc>
        <w:tc>
          <w:tcPr>
            <w:tcW w:w="760" w:type="dxa"/>
            <w:tcBorders>
              <w:top w:val="single" w:sz="4" w:space="0" w:color="auto"/>
              <w:bottom w:val="nil"/>
            </w:tcBorders>
            <w:shd w:val="clear" w:color="auto" w:fill="auto"/>
          </w:tcPr>
          <w:p w14:paraId="3D24AA0B" w14:textId="77777777" w:rsidR="005B79BF" w:rsidRPr="00C17972" w:rsidRDefault="005B79BF" w:rsidP="005B79BF">
            <w:pPr>
              <w:tabs>
                <w:tab w:val="left" w:pos="5937"/>
              </w:tabs>
              <w:rPr>
                <w:rFonts w:eastAsia="Calibri"/>
                <w:sz w:val="18"/>
                <w:szCs w:val="18"/>
              </w:rPr>
            </w:pPr>
            <w:r w:rsidRPr="00C17972">
              <w:rPr>
                <w:rFonts w:eastAsia="Calibri"/>
                <w:sz w:val="18"/>
                <w:szCs w:val="18"/>
              </w:rPr>
              <w:t>-.08NS</w:t>
            </w:r>
          </w:p>
        </w:tc>
      </w:tr>
      <w:tr w:rsidR="002D5672" w:rsidRPr="005B79BF" w14:paraId="1720A967" w14:textId="77777777" w:rsidTr="00C17972">
        <w:trPr>
          <w:trHeight w:val="226"/>
        </w:trPr>
        <w:tc>
          <w:tcPr>
            <w:tcW w:w="889" w:type="dxa"/>
            <w:tcBorders>
              <w:top w:val="nil"/>
              <w:bottom w:val="nil"/>
            </w:tcBorders>
            <w:shd w:val="clear" w:color="auto" w:fill="auto"/>
          </w:tcPr>
          <w:p w14:paraId="7D71791D" w14:textId="77777777" w:rsidR="005B79BF" w:rsidRPr="00C17972" w:rsidRDefault="005B79BF" w:rsidP="005B79BF">
            <w:pPr>
              <w:tabs>
                <w:tab w:val="left" w:pos="5937"/>
              </w:tabs>
              <w:rPr>
                <w:rFonts w:eastAsia="Calibri"/>
                <w:sz w:val="18"/>
                <w:szCs w:val="18"/>
              </w:rPr>
            </w:pPr>
            <w:r w:rsidRPr="00C17972">
              <w:rPr>
                <w:rFonts w:eastAsia="Calibri"/>
                <w:sz w:val="18"/>
                <w:szCs w:val="18"/>
              </w:rPr>
              <w:t>20-40</w:t>
            </w:r>
          </w:p>
        </w:tc>
        <w:tc>
          <w:tcPr>
            <w:tcW w:w="773" w:type="dxa"/>
            <w:tcBorders>
              <w:top w:val="nil"/>
              <w:bottom w:val="nil"/>
            </w:tcBorders>
            <w:shd w:val="clear" w:color="auto" w:fill="auto"/>
          </w:tcPr>
          <w:p w14:paraId="05403AC9" w14:textId="77777777" w:rsidR="005B79BF" w:rsidRPr="00C17972" w:rsidRDefault="005B79BF" w:rsidP="005B79BF">
            <w:pPr>
              <w:tabs>
                <w:tab w:val="left" w:pos="5937"/>
              </w:tabs>
              <w:rPr>
                <w:rFonts w:eastAsia="Calibri"/>
                <w:sz w:val="18"/>
                <w:szCs w:val="18"/>
              </w:rPr>
            </w:pPr>
            <w:r w:rsidRPr="00C17972">
              <w:rPr>
                <w:rFonts w:eastAsia="Calibri"/>
                <w:sz w:val="18"/>
                <w:szCs w:val="18"/>
              </w:rPr>
              <w:t>30</w:t>
            </w:r>
          </w:p>
        </w:tc>
        <w:tc>
          <w:tcPr>
            <w:tcW w:w="729" w:type="dxa"/>
            <w:tcBorders>
              <w:top w:val="nil"/>
              <w:bottom w:val="nil"/>
            </w:tcBorders>
            <w:shd w:val="clear" w:color="auto" w:fill="auto"/>
          </w:tcPr>
          <w:p w14:paraId="0C1BDE0E" w14:textId="77777777" w:rsidR="005B79BF" w:rsidRPr="00C17972" w:rsidRDefault="005B79BF" w:rsidP="005B79BF">
            <w:pPr>
              <w:tabs>
                <w:tab w:val="left" w:pos="5937"/>
              </w:tabs>
              <w:rPr>
                <w:rFonts w:eastAsia="Calibri"/>
                <w:sz w:val="18"/>
                <w:szCs w:val="18"/>
              </w:rPr>
            </w:pPr>
            <w:r w:rsidRPr="00C17972">
              <w:rPr>
                <w:rFonts w:eastAsia="Calibri"/>
                <w:sz w:val="18"/>
                <w:szCs w:val="18"/>
              </w:rPr>
              <w:t>.22NS</w:t>
            </w:r>
          </w:p>
        </w:tc>
        <w:tc>
          <w:tcPr>
            <w:tcW w:w="886" w:type="dxa"/>
            <w:tcBorders>
              <w:top w:val="nil"/>
              <w:bottom w:val="nil"/>
            </w:tcBorders>
            <w:shd w:val="clear" w:color="auto" w:fill="auto"/>
          </w:tcPr>
          <w:p w14:paraId="242278EF"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815" w:type="dxa"/>
            <w:tcBorders>
              <w:top w:val="nil"/>
              <w:bottom w:val="nil"/>
            </w:tcBorders>
            <w:shd w:val="clear" w:color="auto" w:fill="auto"/>
          </w:tcPr>
          <w:p w14:paraId="598624FE"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815" w:type="dxa"/>
            <w:tcBorders>
              <w:top w:val="nil"/>
              <w:bottom w:val="nil"/>
            </w:tcBorders>
            <w:shd w:val="clear" w:color="auto" w:fill="auto"/>
          </w:tcPr>
          <w:p w14:paraId="0A45F8A5" w14:textId="77777777" w:rsidR="005B79BF" w:rsidRPr="00C17972" w:rsidRDefault="005B79BF" w:rsidP="005B79BF">
            <w:pPr>
              <w:tabs>
                <w:tab w:val="left" w:pos="5937"/>
              </w:tabs>
              <w:rPr>
                <w:rFonts w:eastAsia="Calibri"/>
                <w:sz w:val="18"/>
                <w:szCs w:val="18"/>
              </w:rPr>
            </w:pPr>
            <w:r w:rsidRPr="00C17972">
              <w:rPr>
                <w:rFonts w:eastAsia="Calibri"/>
                <w:sz w:val="18"/>
                <w:szCs w:val="18"/>
              </w:rPr>
              <w:t>-.54*</w:t>
            </w:r>
          </w:p>
        </w:tc>
        <w:tc>
          <w:tcPr>
            <w:tcW w:w="815" w:type="dxa"/>
            <w:tcBorders>
              <w:top w:val="nil"/>
              <w:bottom w:val="nil"/>
            </w:tcBorders>
            <w:shd w:val="clear" w:color="auto" w:fill="auto"/>
          </w:tcPr>
          <w:p w14:paraId="396099A6"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15" w:type="dxa"/>
            <w:tcBorders>
              <w:top w:val="nil"/>
              <w:bottom w:val="nil"/>
            </w:tcBorders>
            <w:shd w:val="clear" w:color="auto" w:fill="auto"/>
          </w:tcPr>
          <w:p w14:paraId="49F348A0"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24" w:type="dxa"/>
            <w:tcBorders>
              <w:top w:val="nil"/>
              <w:bottom w:val="nil"/>
            </w:tcBorders>
            <w:shd w:val="clear" w:color="auto" w:fill="auto"/>
          </w:tcPr>
          <w:p w14:paraId="1535FB5E"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c>
          <w:tcPr>
            <w:tcW w:w="815" w:type="dxa"/>
            <w:tcBorders>
              <w:top w:val="nil"/>
              <w:bottom w:val="nil"/>
            </w:tcBorders>
            <w:shd w:val="clear" w:color="auto" w:fill="auto"/>
          </w:tcPr>
          <w:p w14:paraId="52F90570" w14:textId="77777777" w:rsidR="005B79BF" w:rsidRPr="00C17972" w:rsidRDefault="005B79BF" w:rsidP="005B79BF">
            <w:pPr>
              <w:tabs>
                <w:tab w:val="left" w:pos="5937"/>
              </w:tabs>
              <w:rPr>
                <w:rFonts w:eastAsia="Calibri"/>
                <w:sz w:val="18"/>
                <w:szCs w:val="18"/>
              </w:rPr>
            </w:pPr>
            <w:r w:rsidRPr="00C17972">
              <w:rPr>
                <w:rFonts w:eastAsia="Calibri"/>
                <w:sz w:val="18"/>
                <w:szCs w:val="18"/>
              </w:rPr>
              <w:t>.02NS</w:t>
            </w:r>
          </w:p>
        </w:tc>
        <w:tc>
          <w:tcPr>
            <w:tcW w:w="762" w:type="dxa"/>
            <w:tcBorders>
              <w:top w:val="nil"/>
              <w:bottom w:val="nil"/>
            </w:tcBorders>
            <w:shd w:val="clear" w:color="auto" w:fill="auto"/>
          </w:tcPr>
          <w:p w14:paraId="36526DAF" w14:textId="77777777" w:rsidR="005B79BF" w:rsidRPr="00C17972" w:rsidRDefault="005B79BF" w:rsidP="005B79BF">
            <w:pPr>
              <w:tabs>
                <w:tab w:val="left" w:pos="5937"/>
              </w:tabs>
              <w:rPr>
                <w:rFonts w:eastAsia="Calibri"/>
                <w:sz w:val="18"/>
                <w:szCs w:val="18"/>
              </w:rPr>
            </w:pPr>
            <w:r w:rsidRPr="00C17972">
              <w:rPr>
                <w:rFonts w:eastAsia="Calibri"/>
                <w:sz w:val="18"/>
                <w:szCs w:val="18"/>
              </w:rPr>
              <w:t>-.07NS</w:t>
            </w:r>
          </w:p>
        </w:tc>
        <w:tc>
          <w:tcPr>
            <w:tcW w:w="760" w:type="dxa"/>
            <w:tcBorders>
              <w:top w:val="nil"/>
              <w:bottom w:val="nil"/>
            </w:tcBorders>
            <w:shd w:val="clear" w:color="auto" w:fill="auto"/>
          </w:tcPr>
          <w:p w14:paraId="13469DCE" w14:textId="77777777" w:rsidR="005B79BF" w:rsidRPr="00C17972" w:rsidRDefault="005B79BF" w:rsidP="005B79BF">
            <w:pPr>
              <w:tabs>
                <w:tab w:val="left" w:pos="5937"/>
              </w:tabs>
              <w:rPr>
                <w:rFonts w:eastAsia="Calibri"/>
                <w:sz w:val="18"/>
                <w:szCs w:val="18"/>
              </w:rPr>
            </w:pPr>
            <w:r w:rsidRPr="00C17972">
              <w:rPr>
                <w:rFonts w:eastAsia="Calibri"/>
                <w:sz w:val="18"/>
                <w:szCs w:val="18"/>
              </w:rPr>
              <w:t>.05NS</w:t>
            </w:r>
          </w:p>
        </w:tc>
      </w:tr>
      <w:tr w:rsidR="002D5672" w:rsidRPr="005B79BF" w14:paraId="75A0CB43" w14:textId="77777777" w:rsidTr="00C17972">
        <w:trPr>
          <w:trHeight w:val="226"/>
        </w:trPr>
        <w:tc>
          <w:tcPr>
            <w:tcW w:w="889" w:type="dxa"/>
            <w:tcBorders>
              <w:top w:val="nil"/>
              <w:bottom w:val="nil"/>
            </w:tcBorders>
            <w:shd w:val="clear" w:color="auto" w:fill="auto"/>
          </w:tcPr>
          <w:p w14:paraId="5B0F856B" w14:textId="77777777" w:rsidR="005B79BF" w:rsidRPr="00C17972" w:rsidRDefault="005B79BF" w:rsidP="005B79BF">
            <w:pPr>
              <w:tabs>
                <w:tab w:val="left" w:pos="5937"/>
              </w:tabs>
              <w:rPr>
                <w:rFonts w:eastAsia="Calibri"/>
                <w:sz w:val="18"/>
                <w:szCs w:val="18"/>
              </w:rPr>
            </w:pPr>
            <w:r w:rsidRPr="00C17972">
              <w:rPr>
                <w:rFonts w:eastAsia="Calibri"/>
                <w:sz w:val="18"/>
                <w:szCs w:val="18"/>
              </w:rPr>
              <w:t>40-80</w:t>
            </w:r>
          </w:p>
        </w:tc>
        <w:tc>
          <w:tcPr>
            <w:tcW w:w="773" w:type="dxa"/>
            <w:tcBorders>
              <w:top w:val="nil"/>
              <w:bottom w:val="nil"/>
            </w:tcBorders>
            <w:shd w:val="clear" w:color="auto" w:fill="auto"/>
          </w:tcPr>
          <w:p w14:paraId="7D7E5221" w14:textId="77777777" w:rsidR="005B79BF" w:rsidRPr="00C17972" w:rsidRDefault="005B79BF" w:rsidP="005B79BF">
            <w:pPr>
              <w:tabs>
                <w:tab w:val="left" w:pos="5937"/>
              </w:tabs>
              <w:rPr>
                <w:rFonts w:eastAsia="Calibri"/>
                <w:sz w:val="18"/>
                <w:szCs w:val="18"/>
              </w:rPr>
            </w:pPr>
            <w:r w:rsidRPr="00C17972">
              <w:rPr>
                <w:rFonts w:eastAsia="Calibri"/>
                <w:sz w:val="18"/>
                <w:szCs w:val="18"/>
              </w:rPr>
              <w:t>27</w:t>
            </w:r>
          </w:p>
        </w:tc>
        <w:tc>
          <w:tcPr>
            <w:tcW w:w="729" w:type="dxa"/>
            <w:tcBorders>
              <w:top w:val="nil"/>
              <w:bottom w:val="nil"/>
            </w:tcBorders>
            <w:shd w:val="clear" w:color="auto" w:fill="auto"/>
          </w:tcPr>
          <w:p w14:paraId="7221AA48" w14:textId="77777777" w:rsidR="005B79BF" w:rsidRPr="00C17972" w:rsidRDefault="005B79BF" w:rsidP="005B79BF">
            <w:pPr>
              <w:tabs>
                <w:tab w:val="left" w:pos="5937"/>
              </w:tabs>
              <w:rPr>
                <w:rFonts w:eastAsia="Calibri"/>
                <w:sz w:val="18"/>
                <w:szCs w:val="18"/>
              </w:rPr>
            </w:pPr>
            <w:r w:rsidRPr="00C17972">
              <w:rPr>
                <w:rFonts w:eastAsia="Calibri"/>
                <w:sz w:val="18"/>
                <w:szCs w:val="18"/>
              </w:rPr>
              <w:t>.41NS</w:t>
            </w:r>
          </w:p>
        </w:tc>
        <w:tc>
          <w:tcPr>
            <w:tcW w:w="886" w:type="dxa"/>
            <w:tcBorders>
              <w:top w:val="nil"/>
              <w:bottom w:val="nil"/>
            </w:tcBorders>
            <w:shd w:val="clear" w:color="auto" w:fill="auto"/>
          </w:tcPr>
          <w:p w14:paraId="108E7462"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4413A08E" w14:textId="77777777" w:rsidR="005B79BF" w:rsidRPr="00C17972" w:rsidRDefault="005B79BF" w:rsidP="005B79BF">
            <w:pPr>
              <w:tabs>
                <w:tab w:val="left" w:pos="5937"/>
              </w:tabs>
              <w:rPr>
                <w:rFonts w:eastAsia="Calibri"/>
                <w:sz w:val="18"/>
                <w:szCs w:val="18"/>
              </w:rPr>
            </w:pPr>
            <w:r w:rsidRPr="00C17972">
              <w:rPr>
                <w:rFonts w:eastAsia="Calibri"/>
                <w:sz w:val="18"/>
                <w:szCs w:val="18"/>
              </w:rPr>
              <w:t>.44NS</w:t>
            </w:r>
          </w:p>
        </w:tc>
        <w:tc>
          <w:tcPr>
            <w:tcW w:w="815" w:type="dxa"/>
            <w:tcBorders>
              <w:top w:val="nil"/>
              <w:bottom w:val="nil"/>
            </w:tcBorders>
            <w:shd w:val="clear" w:color="auto" w:fill="auto"/>
          </w:tcPr>
          <w:p w14:paraId="40032FF8" w14:textId="77777777" w:rsidR="005B79BF" w:rsidRPr="00C17972" w:rsidRDefault="005B79BF" w:rsidP="005B79BF">
            <w:pPr>
              <w:tabs>
                <w:tab w:val="left" w:pos="5937"/>
              </w:tabs>
              <w:rPr>
                <w:rFonts w:eastAsia="Calibri"/>
                <w:sz w:val="18"/>
                <w:szCs w:val="18"/>
              </w:rPr>
            </w:pPr>
            <w:r w:rsidRPr="00C17972">
              <w:rPr>
                <w:rFonts w:eastAsia="Calibri"/>
                <w:sz w:val="18"/>
                <w:szCs w:val="18"/>
              </w:rPr>
              <w:t>.63*</w:t>
            </w:r>
          </w:p>
        </w:tc>
        <w:tc>
          <w:tcPr>
            <w:tcW w:w="815" w:type="dxa"/>
            <w:tcBorders>
              <w:top w:val="nil"/>
              <w:bottom w:val="nil"/>
            </w:tcBorders>
            <w:shd w:val="clear" w:color="auto" w:fill="auto"/>
          </w:tcPr>
          <w:p w14:paraId="55540267" w14:textId="77777777" w:rsidR="005B79BF" w:rsidRPr="00C17972" w:rsidRDefault="005B79BF" w:rsidP="005B79BF">
            <w:pPr>
              <w:tabs>
                <w:tab w:val="left" w:pos="5937"/>
              </w:tabs>
              <w:rPr>
                <w:rFonts w:eastAsia="Calibri"/>
                <w:sz w:val="18"/>
                <w:szCs w:val="18"/>
              </w:rPr>
            </w:pPr>
            <w:r w:rsidRPr="00C17972">
              <w:rPr>
                <w:rFonts w:eastAsia="Calibri"/>
                <w:sz w:val="18"/>
                <w:szCs w:val="18"/>
              </w:rPr>
              <w:t>-.05NS</w:t>
            </w:r>
          </w:p>
        </w:tc>
        <w:tc>
          <w:tcPr>
            <w:tcW w:w="815" w:type="dxa"/>
            <w:tcBorders>
              <w:top w:val="nil"/>
              <w:bottom w:val="nil"/>
            </w:tcBorders>
            <w:shd w:val="clear" w:color="auto" w:fill="auto"/>
          </w:tcPr>
          <w:p w14:paraId="12ED03EF"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724" w:type="dxa"/>
            <w:tcBorders>
              <w:top w:val="nil"/>
              <w:bottom w:val="nil"/>
            </w:tcBorders>
            <w:shd w:val="clear" w:color="auto" w:fill="auto"/>
          </w:tcPr>
          <w:p w14:paraId="29BCAB7C"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460B8EB6"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c>
          <w:tcPr>
            <w:tcW w:w="762" w:type="dxa"/>
            <w:tcBorders>
              <w:top w:val="nil"/>
              <w:bottom w:val="nil"/>
            </w:tcBorders>
            <w:shd w:val="clear" w:color="auto" w:fill="auto"/>
          </w:tcPr>
          <w:p w14:paraId="446EADB7" w14:textId="77777777" w:rsidR="005B79BF" w:rsidRPr="00C17972" w:rsidRDefault="005B79BF" w:rsidP="005B79BF">
            <w:pPr>
              <w:tabs>
                <w:tab w:val="left" w:pos="5937"/>
              </w:tabs>
              <w:rPr>
                <w:rFonts w:eastAsia="Calibri"/>
                <w:sz w:val="18"/>
                <w:szCs w:val="18"/>
              </w:rPr>
            </w:pPr>
            <w:r w:rsidRPr="00C17972">
              <w:rPr>
                <w:rFonts w:eastAsia="Calibri"/>
                <w:sz w:val="18"/>
                <w:szCs w:val="18"/>
              </w:rPr>
              <w:t>.10NS</w:t>
            </w:r>
          </w:p>
        </w:tc>
        <w:tc>
          <w:tcPr>
            <w:tcW w:w="760" w:type="dxa"/>
            <w:tcBorders>
              <w:top w:val="nil"/>
              <w:bottom w:val="nil"/>
            </w:tcBorders>
            <w:shd w:val="clear" w:color="auto" w:fill="auto"/>
          </w:tcPr>
          <w:p w14:paraId="650B17E6"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r>
      <w:tr w:rsidR="002D5672" w:rsidRPr="005B79BF" w14:paraId="06F35CFD" w14:textId="77777777" w:rsidTr="00C17972">
        <w:trPr>
          <w:trHeight w:val="220"/>
        </w:trPr>
        <w:tc>
          <w:tcPr>
            <w:tcW w:w="889" w:type="dxa"/>
            <w:tcBorders>
              <w:top w:val="nil"/>
              <w:bottom w:val="nil"/>
            </w:tcBorders>
            <w:shd w:val="clear" w:color="auto" w:fill="auto"/>
          </w:tcPr>
          <w:p w14:paraId="34A2BB15" w14:textId="77777777" w:rsidR="005B79BF" w:rsidRPr="00C17972" w:rsidRDefault="005B79BF" w:rsidP="005B79BF">
            <w:pPr>
              <w:tabs>
                <w:tab w:val="left" w:pos="5937"/>
              </w:tabs>
              <w:rPr>
                <w:rFonts w:eastAsia="Calibri"/>
                <w:sz w:val="18"/>
                <w:szCs w:val="18"/>
              </w:rPr>
            </w:pPr>
            <w:r w:rsidRPr="00C17972">
              <w:rPr>
                <w:rFonts w:eastAsia="Calibri"/>
                <w:sz w:val="18"/>
                <w:szCs w:val="18"/>
              </w:rPr>
              <w:t>80-160</w:t>
            </w:r>
          </w:p>
        </w:tc>
        <w:tc>
          <w:tcPr>
            <w:tcW w:w="773" w:type="dxa"/>
            <w:tcBorders>
              <w:top w:val="nil"/>
              <w:bottom w:val="nil"/>
            </w:tcBorders>
            <w:shd w:val="clear" w:color="auto" w:fill="auto"/>
          </w:tcPr>
          <w:p w14:paraId="61EFE420" w14:textId="77777777" w:rsidR="005B79BF" w:rsidRPr="00C17972" w:rsidRDefault="005B79BF" w:rsidP="005B79BF">
            <w:pPr>
              <w:tabs>
                <w:tab w:val="left" w:pos="5937"/>
              </w:tabs>
              <w:rPr>
                <w:rFonts w:eastAsia="Calibri"/>
                <w:sz w:val="18"/>
                <w:szCs w:val="18"/>
              </w:rPr>
            </w:pPr>
            <w:r w:rsidRPr="00C17972">
              <w:rPr>
                <w:rFonts w:eastAsia="Calibri"/>
                <w:sz w:val="18"/>
                <w:szCs w:val="18"/>
              </w:rPr>
              <w:t>27</w:t>
            </w:r>
          </w:p>
        </w:tc>
        <w:tc>
          <w:tcPr>
            <w:tcW w:w="729" w:type="dxa"/>
            <w:tcBorders>
              <w:top w:val="nil"/>
              <w:bottom w:val="nil"/>
            </w:tcBorders>
            <w:shd w:val="clear" w:color="auto" w:fill="auto"/>
          </w:tcPr>
          <w:p w14:paraId="4B0F951D" w14:textId="77777777" w:rsidR="005B79BF" w:rsidRPr="00C17972" w:rsidRDefault="005B79BF" w:rsidP="005B79BF">
            <w:pPr>
              <w:tabs>
                <w:tab w:val="left" w:pos="5937"/>
              </w:tabs>
              <w:rPr>
                <w:rFonts w:eastAsia="Calibri"/>
                <w:sz w:val="18"/>
                <w:szCs w:val="18"/>
              </w:rPr>
            </w:pPr>
            <w:r w:rsidRPr="00C17972">
              <w:rPr>
                <w:rFonts w:eastAsia="Calibri"/>
                <w:sz w:val="18"/>
                <w:szCs w:val="18"/>
              </w:rPr>
              <w:t>.55*</w:t>
            </w:r>
          </w:p>
        </w:tc>
        <w:tc>
          <w:tcPr>
            <w:tcW w:w="886" w:type="dxa"/>
            <w:tcBorders>
              <w:top w:val="nil"/>
              <w:bottom w:val="nil"/>
            </w:tcBorders>
            <w:shd w:val="clear" w:color="auto" w:fill="auto"/>
          </w:tcPr>
          <w:p w14:paraId="2FD84C2F"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17EF67F7" w14:textId="77777777" w:rsidR="005B79BF" w:rsidRPr="00C17972" w:rsidRDefault="005B79BF" w:rsidP="005B79BF">
            <w:pPr>
              <w:tabs>
                <w:tab w:val="left" w:pos="5937"/>
              </w:tabs>
              <w:rPr>
                <w:rFonts w:eastAsia="Calibri"/>
                <w:sz w:val="18"/>
                <w:szCs w:val="18"/>
              </w:rPr>
            </w:pPr>
            <w:r w:rsidRPr="00C17972">
              <w:rPr>
                <w:rFonts w:eastAsia="Calibri"/>
                <w:sz w:val="18"/>
                <w:szCs w:val="18"/>
              </w:rPr>
              <w:t>.57*</w:t>
            </w:r>
          </w:p>
        </w:tc>
        <w:tc>
          <w:tcPr>
            <w:tcW w:w="815" w:type="dxa"/>
            <w:tcBorders>
              <w:top w:val="nil"/>
              <w:bottom w:val="nil"/>
            </w:tcBorders>
            <w:shd w:val="clear" w:color="auto" w:fill="auto"/>
          </w:tcPr>
          <w:p w14:paraId="56742DBE" w14:textId="77777777" w:rsidR="005B79BF" w:rsidRPr="00C17972" w:rsidRDefault="005B79BF" w:rsidP="005B79BF">
            <w:pPr>
              <w:tabs>
                <w:tab w:val="left" w:pos="5937"/>
              </w:tabs>
              <w:rPr>
                <w:rFonts w:eastAsia="Calibri"/>
                <w:sz w:val="18"/>
                <w:szCs w:val="18"/>
              </w:rPr>
            </w:pPr>
            <w:r w:rsidRPr="00C17972">
              <w:rPr>
                <w:rFonts w:eastAsia="Calibri"/>
                <w:sz w:val="18"/>
                <w:szCs w:val="18"/>
              </w:rPr>
              <w:t>.35NS</w:t>
            </w:r>
          </w:p>
        </w:tc>
        <w:tc>
          <w:tcPr>
            <w:tcW w:w="815" w:type="dxa"/>
            <w:tcBorders>
              <w:top w:val="nil"/>
              <w:bottom w:val="nil"/>
            </w:tcBorders>
            <w:shd w:val="clear" w:color="auto" w:fill="auto"/>
          </w:tcPr>
          <w:p w14:paraId="420BC902"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nil"/>
            </w:tcBorders>
            <w:shd w:val="clear" w:color="auto" w:fill="auto"/>
          </w:tcPr>
          <w:p w14:paraId="592B3CA6"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724" w:type="dxa"/>
            <w:tcBorders>
              <w:top w:val="nil"/>
              <w:bottom w:val="nil"/>
            </w:tcBorders>
            <w:shd w:val="clear" w:color="auto" w:fill="auto"/>
          </w:tcPr>
          <w:p w14:paraId="6AC28DDC"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815" w:type="dxa"/>
            <w:tcBorders>
              <w:top w:val="nil"/>
              <w:bottom w:val="nil"/>
            </w:tcBorders>
            <w:shd w:val="clear" w:color="auto" w:fill="auto"/>
          </w:tcPr>
          <w:p w14:paraId="44C91DCB" w14:textId="77777777" w:rsidR="005B79BF" w:rsidRPr="00C17972" w:rsidRDefault="005B79BF" w:rsidP="005B79BF">
            <w:pPr>
              <w:tabs>
                <w:tab w:val="left" w:pos="5937"/>
              </w:tabs>
              <w:rPr>
                <w:rFonts w:eastAsia="Calibri"/>
                <w:sz w:val="18"/>
                <w:szCs w:val="18"/>
              </w:rPr>
            </w:pPr>
            <w:r w:rsidRPr="00C17972">
              <w:rPr>
                <w:rFonts w:eastAsia="Calibri"/>
                <w:sz w:val="18"/>
                <w:szCs w:val="18"/>
              </w:rPr>
              <w:t>-.38NS</w:t>
            </w:r>
          </w:p>
        </w:tc>
        <w:tc>
          <w:tcPr>
            <w:tcW w:w="762" w:type="dxa"/>
            <w:tcBorders>
              <w:top w:val="nil"/>
              <w:bottom w:val="nil"/>
            </w:tcBorders>
            <w:shd w:val="clear" w:color="auto" w:fill="auto"/>
          </w:tcPr>
          <w:p w14:paraId="7288CBA9"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60" w:type="dxa"/>
            <w:tcBorders>
              <w:top w:val="nil"/>
              <w:bottom w:val="nil"/>
            </w:tcBorders>
            <w:shd w:val="clear" w:color="auto" w:fill="auto"/>
          </w:tcPr>
          <w:p w14:paraId="04FA0736"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r>
      <w:tr w:rsidR="002D5672" w:rsidRPr="005B79BF" w14:paraId="6081CB2C" w14:textId="77777777" w:rsidTr="00C17972">
        <w:trPr>
          <w:trHeight w:val="226"/>
        </w:trPr>
        <w:tc>
          <w:tcPr>
            <w:tcW w:w="889" w:type="dxa"/>
            <w:tcBorders>
              <w:top w:val="nil"/>
              <w:bottom w:val="nil"/>
            </w:tcBorders>
            <w:shd w:val="clear" w:color="auto" w:fill="auto"/>
          </w:tcPr>
          <w:p w14:paraId="41431C7E" w14:textId="77777777" w:rsidR="005B79BF" w:rsidRPr="00C17972" w:rsidRDefault="005B79BF" w:rsidP="005B79BF">
            <w:pPr>
              <w:tabs>
                <w:tab w:val="left" w:pos="5937"/>
              </w:tabs>
              <w:rPr>
                <w:rFonts w:eastAsia="Calibri"/>
                <w:sz w:val="18"/>
                <w:szCs w:val="18"/>
              </w:rPr>
            </w:pPr>
            <w:r w:rsidRPr="00C17972">
              <w:rPr>
                <w:rFonts w:eastAsia="Calibri"/>
                <w:sz w:val="18"/>
                <w:szCs w:val="18"/>
              </w:rPr>
              <w:t>160-320</w:t>
            </w:r>
          </w:p>
        </w:tc>
        <w:tc>
          <w:tcPr>
            <w:tcW w:w="773" w:type="dxa"/>
            <w:tcBorders>
              <w:top w:val="nil"/>
              <w:bottom w:val="nil"/>
            </w:tcBorders>
            <w:shd w:val="clear" w:color="auto" w:fill="auto"/>
          </w:tcPr>
          <w:p w14:paraId="46A8EBA9" w14:textId="77777777" w:rsidR="005B79BF" w:rsidRPr="00C17972" w:rsidRDefault="005B79BF" w:rsidP="005B79BF">
            <w:pPr>
              <w:tabs>
                <w:tab w:val="left" w:pos="5937"/>
              </w:tabs>
              <w:rPr>
                <w:rFonts w:eastAsia="Calibri"/>
                <w:sz w:val="18"/>
                <w:szCs w:val="18"/>
              </w:rPr>
            </w:pPr>
            <w:r w:rsidRPr="00C17972">
              <w:rPr>
                <w:rFonts w:eastAsia="Calibri"/>
                <w:sz w:val="18"/>
                <w:szCs w:val="18"/>
              </w:rPr>
              <w:t>16</w:t>
            </w:r>
          </w:p>
        </w:tc>
        <w:tc>
          <w:tcPr>
            <w:tcW w:w="729" w:type="dxa"/>
            <w:tcBorders>
              <w:top w:val="nil"/>
              <w:bottom w:val="nil"/>
            </w:tcBorders>
            <w:shd w:val="clear" w:color="auto" w:fill="auto"/>
          </w:tcPr>
          <w:p w14:paraId="59657CB9"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886" w:type="dxa"/>
            <w:tcBorders>
              <w:top w:val="nil"/>
              <w:bottom w:val="nil"/>
            </w:tcBorders>
            <w:shd w:val="clear" w:color="auto" w:fill="auto"/>
          </w:tcPr>
          <w:p w14:paraId="256EA63E" w14:textId="77777777" w:rsidR="005B79BF" w:rsidRPr="00C17972" w:rsidRDefault="005B79BF" w:rsidP="005B79BF">
            <w:pPr>
              <w:tabs>
                <w:tab w:val="left" w:pos="5937"/>
              </w:tabs>
              <w:rPr>
                <w:rFonts w:eastAsia="Calibri"/>
                <w:sz w:val="18"/>
                <w:szCs w:val="18"/>
              </w:rPr>
            </w:pPr>
            <w:r w:rsidRPr="00C17972">
              <w:rPr>
                <w:rFonts w:eastAsia="Calibri"/>
                <w:sz w:val="18"/>
                <w:szCs w:val="18"/>
              </w:rPr>
              <w:t>.37NS</w:t>
            </w:r>
          </w:p>
        </w:tc>
        <w:tc>
          <w:tcPr>
            <w:tcW w:w="815" w:type="dxa"/>
            <w:tcBorders>
              <w:top w:val="nil"/>
              <w:bottom w:val="nil"/>
            </w:tcBorders>
            <w:shd w:val="clear" w:color="auto" w:fill="auto"/>
          </w:tcPr>
          <w:p w14:paraId="20EC549E" w14:textId="77777777" w:rsidR="005B79BF" w:rsidRPr="00C17972" w:rsidRDefault="005B79BF" w:rsidP="005B79BF">
            <w:pPr>
              <w:tabs>
                <w:tab w:val="left" w:pos="5937"/>
              </w:tabs>
              <w:rPr>
                <w:rFonts w:eastAsia="Calibri"/>
                <w:sz w:val="18"/>
                <w:szCs w:val="18"/>
              </w:rPr>
            </w:pPr>
            <w:r w:rsidRPr="00C17972">
              <w:rPr>
                <w:rFonts w:eastAsia="Calibri"/>
                <w:sz w:val="18"/>
                <w:szCs w:val="18"/>
              </w:rPr>
              <w:t>.42NS</w:t>
            </w:r>
          </w:p>
        </w:tc>
        <w:tc>
          <w:tcPr>
            <w:tcW w:w="815" w:type="dxa"/>
            <w:tcBorders>
              <w:top w:val="nil"/>
              <w:bottom w:val="nil"/>
            </w:tcBorders>
            <w:shd w:val="clear" w:color="auto" w:fill="auto"/>
          </w:tcPr>
          <w:p w14:paraId="2576FECD"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c>
          <w:tcPr>
            <w:tcW w:w="815" w:type="dxa"/>
            <w:tcBorders>
              <w:top w:val="nil"/>
              <w:bottom w:val="nil"/>
            </w:tcBorders>
            <w:shd w:val="clear" w:color="auto" w:fill="auto"/>
          </w:tcPr>
          <w:p w14:paraId="6119CA4C"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nil"/>
            </w:tcBorders>
            <w:shd w:val="clear" w:color="auto" w:fill="auto"/>
          </w:tcPr>
          <w:p w14:paraId="3572BEEB" w14:textId="77777777" w:rsidR="005B79BF" w:rsidRPr="00C17972" w:rsidRDefault="005B79BF" w:rsidP="005B79BF">
            <w:pPr>
              <w:tabs>
                <w:tab w:val="left" w:pos="5937"/>
              </w:tabs>
              <w:rPr>
                <w:rFonts w:eastAsia="Calibri"/>
                <w:sz w:val="18"/>
                <w:szCs w:val="18"/>
              </w:rPr>
            </w:pPr>
            <w:r w:rsidRPr="00C17972">
              <w:rPr>
                <w:rFonts w:eastAsia="Calibri"/>
                <w:sz w:val="18"/>
                <w:szCs w:val="18"/>
              </w:rPr>
              <w:t>-.40NS</w:t>
            </w:r>
          </w:p>
        </w:tc>
        <w:tc>
          <w:tcPr>
            <w:tcW w:w="724" w:type="dxa"/>
            <w:tcBorders>
              <w:top w:val="nil"/>
              <w:bottom w:val="nil"/>
            </w:tcBorders>
            <w:shd w:val="clear" w:color="auto" w:fill="auto"/>
          </w:tcPr>
          <w:p w14:paraId="0E131A23" w14:textId="77777777" w:rsidR="005B79BF" w:rsidRPr="00C17972" w:rsidRDefault="005B79BF" w:rsidP="005B79BF">
            <w:pPr>
              <w:tabs>
                <w:tab w:val="left" w:pos="5937"/>
              </w:tabs>
              <w:rPr>
                <w:rFonts w:eastAsia="Calibri"/>
                <w:sz w:val="18"/>
                <w:szCs w:val="18"/>
              </w:rPr>
            </w:pPr>
            <w:r w:rsidRPr="00C17972">
              <w:rPr>
                <w:rFonts w:eastAsia="Calibri"/>
                <w:sz w:val="18"/>
                <w:szCs w:val="18"/>
              </w:rPr>
              <w:t>.31NS</w:t>
            </w:r>
          </w:p>
        </w:tc>
        <w:tc>
          <w:tcPr>
            <w:tcW w:w="815" w:type="dxa"/>
            <w:tcBorders>
              <w:top w:val="nil"/>
              <w:bottom w:val="nil"/>
            </w:tcBorders>
            <w:shd w:val="clear" w:color="auto" w:fill="auto"/>
          </w:tcPr>
          <w:p w14:paraId="0DDE5F40"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762" w:type="dxa"/>
            <w:tcBorders>
              <w:top w:val="nil"/>
              <w:bottom w:val="nil"/>
            </w:tcBorders>
            <w:shd w:val="clear" w:color="auto" w:fill="auto"/>
          </w:tcPr>
          <w:p w14:paraId="26F8C603" w14:textId="77777777" w:rsidR="005B79BF" w:rsidRPr="00C17972" w:rsidRDefault="005B79BF" w:rsidP="005B79BF">
            <w:pPr>
              <w:tabs>
                <w:tab w:val="left" w:pos="5937"/>
              </w:tabs>
              <w:rPr>
                <w:rFonts w:eastAsia="Calibri"/>
                <w:sz w:val="18"/>
                <w:szCs w:val="18"/>
              </w:rPr>
            </w:pPr>
            <w:r w:rsidRPr="00C17972">
              <w:rPr>
                <w:rFonts w:eastAsia="Calibri"/>
                <w:sz w:val="18"/>
                <w:szCs w:val="18"/>
              </w:rPr>
              <w:t>.18NS</w:t>
            </w:r>
          </w:p>
        </w:tc>
        <w:tc>
          <w:tcPr>
            <w:tcW w:w="760" w:type="dxa"/>
            <w:tcBorders>
              <w:top w:val="nil"/>
              <w:bottom w:val="nil"/>
            </w:tcBorders>
            <w:shd w:val="clear" w:color="auto" w:fill="auto"/>
          </w:tcPr>
          <w:p w14:paraId="30D11790" w14:textId="77777777" w:rsidR="005B79BF" w:rsidRPr="00C17972" w:rsidRDefault="005B79BF" w:rsidP="005B79BF">
            <w:pPr>
              <w:tabs>
                <w:tab w:val="left" w:pos="5937"/>
              </w:tabs>
              <w:rPr>
                <w:rFonts w:eastAsia="Calibri"/>
                <w:sz w:val="18"/>
                <w:szCs w:val="18"/>
              </w:rPr>
            </w:pPr>
            <w:r w:rsidRPr="00C17972">
              <w:rPr>
                <w:rFonts w:eastAsia="Calibri"/>
                <w:sz w:val="18"/>
                <w:szCs w:val="18"/>
              </w:rPr>
              <w:t>-.12NS</w:t>
            </w:r>
          </w:p>
        </w:tc>
      </w:tr>
      <w:tr w:rsidR="002D5672" w:rsidRPr="005B79BF" w14:paraId="2691F3FD" w14:textId="77777777" w:rsidTr="00C17972">
        <w:trPr>
          <w:trHeight w:val="226"/>
        </w:trPr>
        <w:tc>
          <w:tcPr>
            <w:tcW w:w="889" w:type="dxa"/>
            <w:tcBorders>
              <w:top w:val="nil"/>
              <w:bottom w:val="single" w:sz="4" w:space="0" w:color="auto"/>
            </w:tcBorders>
            <w:shd w:val="clear" w:color="auto" w:fill="auto"/>
          </w:tcPr>
          <w:p w14:paraId="6E5C4B58" w14:textId="77777777" w:rsidR="005B79BF" w:rsidRPr="00C17972" w:rsidRDefault="005B79BF" w:rsidP="005B79BF">
            <w:pPr>
              <w:tabs>
                <w:tab w:val="left" w:pos="5937"/>
              </w:tabs>
              <w:rPr>
                <w:rFonts w:eastAsia="Calibri"/>
                <w:sz w:val="18"/>
                <w:szCs w:val="18"/>
              </w:rPr>
            </w:pPr>
            <w:r w:rsidRPr="00C17972">
              <w:rPr>
                <w:rFonts w:eastAsia="Calibri"/>
                <w:sz w:val="18"/>
                <w:szCs w:val="18"/>
              </w:rPr>
              <w:t>320-1000</w:t>
            </w:r>
          </w:p>
        </w:tc>
        <w:tc>
          <w:tcPr>
            <w:tcW w:w="773" w:type="dxa"/>
            <w:tcBorders>
              <w:top w:val="nil"/>
              <w:bottom w:val="single" w:sz="4" w:space="0" w:color="auto"/>
            </w:tcBorders>
            <w:shd w:val="clear" w:color="auto" w:fill="auto"/>
          </w:tcPr>
          <w:p w14:paraId="65C3728A" w14:textId="77777777" w:rsidR="005B79BF" w:rsidRPr="00C17972" w:rsidRDefault="005B79BF" w:rsidP="005B79BF">
            <w:pPr>
              <w:tabs>
                <w:tab w:val="left" w:pos="5937"/>
              </w:tabs>
              <w:rPr>
                <w:rFonts w:eastAsia="Calibri"/>
                <w:sz w:val="18"/>
                <w:szCs w:val="18"/>
              </w:rPr>
            </w:pPr>
            <w:r w:rsidRPr="00C17972">
              <w:rPr>
                <w:rFonts w:eastAsia="Calibri"/>
                <w:sz w:val="18"/>
                <w:szCs w:val="18"/>
              </w:rPr>
              <w:t>9</w:t>
            </w:r>
          </w:p>
        </w:tc>
        <w:tc>
          <w:tcPr>
            <w:tcW w:w="729" w:type="dxa"/>
            <w:tcBorders>
              <w:top w:val="nil"/>
              <w:bottom w:val="single" w:sz="4" w:space="0" w:color="auto"/>
            </w:tcBorders>
            <w:shd w:val="clear" w:color="auto" w:fill="auto"/>
          </w:tcPr>
          <w:p w14:paraId="160E16D7"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886" w:type="dxa"/>
            <w:tcBorders>
              <w:top w:val="nil"/>
              <w:bottom w:val="single" w:sz="4" w:space="0" w:color="auto"/>
            </w:tcBorders>
            <w:shd w:val="clear" w:color="auto" w:fill="auto"/>
          </w:tcPr>
          <w:p w14:paraId="358EEF80" w14:textId="77777777" w:rsidR="005B79BF" w:rsidRPr="00C17972" w:rsidRDefault="005B79BF" w:rsidP="005B79BF">
            <w:pPr>
              <w:tabs>
                <w:tab w:val="left" w:pos="5937"/>
              </w:tabs>
              <w:rPr>
                <w:rFonts w:eastAsia="Calibri"/>
                <w:sz w:val="18"/>
                <w:szCs w:val="18"/>
              </w:rPr>
            </w:pPr>
            <w:r w:rsidRPr="00C17972">
              <w:rPr>
                <w:rFonts w:eastAsia="Calibri"/>
                <w:sz w:val="18"/>
                <w:szCs w:val="18"/>
              </w:rPr>
              <w:t>-.25NS</w:t>
            </w:r>
          </w:p>
        </w:tc>
        <w:tc>
          <w:tcPr>
            <w:tcW w:w="815" w:type="dxa"/>
            <w:tcBorders>
              <w:top w:val="nil"/>
              <w:bottom w:val="single" w:sz="4" w:space="0" w:color="auto"/>
            </w:tcBorders>
            <w:shd w:val="clear" w:color="auto" w:fill="auto"/>
          </w:tcPr>
          <w:p w14:paraId="4786E095" w14:textId="77777777" w:rsidR="005B79BF" w:rsidRPr="00C17972" w:rsidRDefault="005B79BF" w:rsidP="005B79BF">
            <w:pPr>
              <w:tabs>
                <w:tab w:val="left" w:pos="5937"/>
              </w:tabs>
              <w:rPr>
                <w:rFonts w:eastAsia="Calibri"/>
                <w:sz w:val="18"/>
                <w:szCs w:val="18"/>
              </w:rPr>
            </w:pPr>
            <w:r w:rsidRPr="00C17972">
              <w:rPr>
                <w:rFonts w:eastAsia="Calibri"/>
                <w:sz w:val="18"/>
                <w:szCs w:val="18"/>
              </w:rPr>
              <w:t>-.11NS</w:t>
            </w:r>
          </w:p>
        </w:tc>
        <w:tc>
          <w:tcPr>
            <w:tcW w:w="815" w:type="dxa"/>
            <w:tcBorders>
              <w:top w:val="nil"/>
              <w:bottom w:val="single" w:sz="4" w:space="0" w:color="auto"/>
            </w:tcBorders>
            <w:shd w:val="clear" w:color="auto" w:fill="auto"/>
          </w:tcPr>
          <w:p w14:paraId="1C62A13A" w14:textId="77777777" w:rsidR="005B79BF" w:rsidRPr="00C17972" w:rsidRDefault="005B79BF" w:rsidP="005B79BF">
            <w:pPr>
              <w:tabs>
                <w:tab w:val="left" w:pos="5937"/>
              </w:tabs>
              <w:rPr>
                <w:rFonts w:eastAsia="Calibri"/>
                <w:sz w:val="18"/>
                <w:szCs w:val="18"/>
              </w:rPr>
            </w:pPr>
            <w:r w:rsidRPr="00C17972">
              <w:rPr>
                <w:rFonts w:eastAsia="Calibri"/>
                <w:sz w:val="18"/>
                <w:szCs w:val="18"/>
              </w:rPr>
              <w:t>-.19NS</w:t>
            </w:r>
          </w:p>
        </w:tc>
        <w:tc>
          <w:tcPr>
            <w:tcW w:w="815" w:type="dxa"/>
            <w:tcBorders>
              <w:top w:val="nil"/>
              <w:bottom w:val="single" w:sz="4" w:space="0" w:color="auto"/>
            </w:tcBorders>
            <w:shd w:val="clear" w:color="auto" w:fill="auto"/>
          </w:tcPr>
          <w:p w14:paraId="0ECFF388" w14:textId="77777777" w:rsidR="005B79BF" w:rsidRPr="00C17972" w:rsidRDefault="005B79BF" w:rsidP="005B79BF">
            <w:pPr>
              <w:tabs>
                <w:tab w:val="left" w:pos="5937"/>
              </w:tabs>
              <w:rPr>
                <w:rFonts w:eastAsia="Calibri"/>
                <w:sz w:val="18"/>
                <w:szCs w:val="18"/>
              </w:rPr>
            </w:pPr>
            <w:r w:rsidRPr="00C17972">
              <w:rPr>
                <w:rFonts w:eastAsia="Calibri"/>
                <w:sz w:val="18"/>
                <w:szCs w:val="18"/>
              </w:rPr>
              <w:t>.01NS</w:t>
            </w:r>
          </w:p>
        </w:tc>
        <w:tc>
          <w:tcPr>
            <w:tcW w:w="815" w:type="dxa"/>
            <w:tcBorders>
              <w:top w:val="nil"/>
              <w:bottom w:val="single" w:sz="4" w:space="0" w:color="auto"/>
            </w:tcBorders>
            <w:shd w:val="clear" w:color="auto" w:fill="auto"/>
          </w:tcPr>
          <w:p w14:paraId="5ABE6A7E" w14:textId="77777777" w:rsidR="005B79BF" w:rsidRPr="00C17972" w:rsidRDefault="005B79BF" w:rsidP="005B79BF">
            <w:pPr>
              <w:tabs>
                <w:tab w:val="left" w:pos="5937"/>
              </w:tabs>
              <w:rPr>
                <w:rFonts w:eastAsia="Calibri"/>
                <w:sz w:val="18"/>
                <w:szCs w:val="18"/>
              </w:rPr>
            </w:pPr>
            <w:r w:rsidRPr="00C17972">
              <w:rPr>
                <w:rFonts w:eastAsia="Calibri"/>
                <w:sz w:val="18"/>
                <w:szCs w:val="18"/>
              </w:rPr>
              <w:t>.27NS</w:t>
            </w:r>
          </w:p>
        </w:tc>
        <w:tc>
          <w:tcPr>
            <w:tcW w:w="724" w:type="dxa"/>
            <w:tcBorders>
              <w:top w:val="nil"/>
              <w:bottom w:val="single" w:sz="4" w:space="0" w:color="auto"/>
            </w:tcBorders>
            <w:shd w:val="clear" w:color="auto" w:fill="auto"/>
          </w:tcPr>
          <w:p w14:paraId="5608458E" w14:textId="77777777" w:rsidR="005B79BF" w:rsidRPr="00C17972" w:rsidRDefault="005B79BF" w:rsidP="005B79BF">
            <w:pPr>
              <w:tabs>
                <w:tab w:val="left" w:pos="5937"/>
              </w:tabs>
              <w:rPr>
                <w:rFonts w:eastAsia="Calibri"/>
                <w:sz w:val="18"/>
                <w:szCs w:val="18"/>
              </w:rPr>
            </w:pPr>
            <w:r w:rsidRPr="00C17972">
              <w:rPr>
                <w:rFonts w:eastAsia="Calibri"/>
                <w:sz w:val="18"/>
                <w:szCs w:val="18"/>
              </w:rPr>
              <w:t>.03NS</w:t>
            </w:r>
          </w:p>
        </w:tc>
        <w:tc>
          <w:tcPr>
            <w:tcW w:w="815" w:type="dxa"/>
            <w:tcBorders>
              <w:top w:val="nil"/>
              <w:bottom w:val="single" w:sz="4" w:space="0" w:color="auto"/>
            </w:tcBorders>
            <w:shd w:val="clear" w:color="auto" w:fill="auto"/>
          </w:tcPr>
          <w:p w14:paraId="16613400" w14:textId="77777777" w:rsidR="005B79BF" w:rsidRPr="00C17972" w:rsidRDefault="005B79BF" w:rsidP="005B79BF">
            <w:pPr>
              <w:tabs>
                <w:tab w:val="left" w:pos="5937"/>
              </w:tabs>
              <w:rPr>
                <w:rFonts w:eastAsia="Calibri"/>
                <w:sz w:val="18"/>
                <w:szCs w:val="18"/>
              </w:rPr>
            </w:pPr>
            <w:r w:rsidRPr="00C17972">
              <w:rPr>
                <w:rFonts w:eastAsia="Calibri"/>
                <w:sz w:val="18"/>
                <w:szCs w:val="18"/>
              </w:rPr>
              <w:t>-.38NS</w:t>
            </w:r>
          </w:p>
        </w:tc>
        <w:tc>
          <w:tcPr>
            <w:tcW w:w="762" w:type="dxa"/>
            <w:tcBorders>
              <w:top w:val="nil"/>
              <w:bottom w:val="single" w:sz="4" w:space="0" w:color="auto"/>
            </w:tcBorders>
            <w:shd w:val="clear" w:color="auto" w:fill="auto"/>
          </w:tcPr>
          <w:p w14:paraId="2A14AE8E" w14:textId="77777777" w:rsidR="005B79BF" w:rsidRPr="00C17972" w:rsidRDefault="005B79BF" w:rsidP="005B79BF">
            <w:pPr>
              <w:tabs>
                <w:tab w:val="left" w:pos="5937"/>
              </w:tabs>
              <w:rPr>
                <w:rFonts w:eastAsia="Calibri"/>
                <w:sz w:val="18"/>
                <w:szCs w:val="18"/>
              </w:rPr>
            </w:pPr>
            <w:r w:rsidRPr="00C17972">
              <w:rPr>
                <w:rFonts w:eastAsia="Calibri"/>
                <w:sz w:val="18"/>
                <w:szCs w:val="18"/>
              </w:rPr>
              <w:t>.13NS</w:t>
            </w:r>
          </w:p>
        </w:tc>
        <w:tc>
          <w:tcPr>
            <w:tcW w:w="760" w:type="dxa"/>
            <w:tcBorders>
              <w:top w:val="nil"/>
              <w:bottom w:val="single" w:sz="4" w:space="0" w:color="auto"/>
            </w:tcBorders>
            <w:shd w:val="clear" w:color="auto" w:fill="auto"/>
          </w:tcPr>
          <w:p w14:paraId="76794D28" w14:textId="77777777" w:rsidR="005B79BF" w:rsidRPr="00C17972" w:rsidRDefault="005B79BF" w:rsidP="005B79BF">
            <w:pPr>
              <w:tabs>
                <w:tab w:val="left" w:pos="5937"/>
              </w:tabs>
              <w:rPr>
                <w:rFonts w:eastAsia="Calibri"/>
                <w:sz w:val="18"/>
                <w:szCs w:val="18"/>
              </w:rPr>
            </w:pPr>
            <w:r w:rsidRPr="00C17972">
              <w:rPr>
                <w:rFonts w:eastAsia="Calibri"/>
                <w:sz w:val="18"/>
                <w:szCs w:val="18"/>
              </w:rPr>
              <w:t>.04NS</w:t>
            </w:r>
          </w:p>
        </w:tc>
      </w:tr>
    </w:tbl>
    <w:p w14:paraId="13FEE181" w14:textId="77777777" w:rsidR="005B79BF" w:rsidRPr="005B79BF" w:rsidRDefault="005B79BF" w:rsidP="005B79BF">
      <w:pPr>
        <w:rPr>
          <w:rFonts w:ascii="Times New Roman" w:hAnsi="Times New Roman"/>
          <w:sz w:val="18"/>
          <w:szCs w:val="18"/>
        </w:rPr>
      </w:pPr>
      <w:r w:rsidRPr="005B79BF">
        <w:rPr>
          <w:rFonts w:ascii="Times New Roman" w:hAnsi="Times New Roman"/>
          <w:sz w:val="18"/>
          <w:szCs w:val="18"/>
        </w:rPr>
        <w:t>*: P&lt;0.005</w:t>
      </w:r>
    </w:p>
    <w:p w14:paraId="0B285DA2" w14:textId="72914125" w:rsidR="00056E9E" w:rsidRPr="006947B3" w:rsidRDefault="005B79BF">
      <w:pPr>
        <w:autoSpaceDE w:val="0"/>
        <w:autoSpaceDN w:val="0"/>
        <w:adjustRightInd w:val="0"/>
        <w:spacing w:after="0" w:line="480" w:lineRule="auto"/>
        <w:rPr>
          <w:rFonts w:ascii="Times New Roman" w:hAnsi="Times New Roman"/>
          <w:szCs w:val="24"/>
        </w:rPr>
      </w:pPr>
      <w:r w:rsidRPr="005B79BF">
        <w:rPr>
          <w:rFonts w:ascii="Times New Roman" w:hAnsi="Times New Roman"/>
          <w:sz w:val="18"/>
          <w:szCs w:val="18"/>
        </w:rPr>
        <w:t xml:space="preserve">NS: not significant </w:t>
      </w:r>
    </w:p>
    <w:p w14:paraId="269CB684" w14:textId="497D2BDE" w:rsidR="00751D85" w:rsidRPr="00C17972" w:rsidRDefault="00056E9E" w:rsidP="00C17972">
      <w:pPr>
        <w:pStyle w:val="Heading1"/>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D</w:t>
      </w:r>
      <w:r w:rsidR="00F32B78" w:rsidRPr="00C17972">
        <w:rPr>
          <w:rStyle w:val="BDAbstractTitleChar"/>
          <w:rFonts w:ascii="Times New Roman" w:hAnsi="Times New Roman"/>
          <w:b/>
          <w:kern w:val="32"/>
          <w:sz w:val="24"/>
          <w:szCs w:val="24"/>
        </w:rPr>
        <w:t>iscussion</w:t>
      </w:r>
    </w:p>
    <w:p w14:paraId="6512B54D" w14:textId="6208AE33" w:rsidR="001F073F" w:rsidRPr="00C17972" w:rsidRDefault="003F4C2F" w:rsidP="00C17972">
      <w:pPr>
        <w:pStyle w:val="Heading2"/>
        <w:rPr>
          <w:rFonts w:ascii="Times New Roman" w:hAnsi="Times New Roman"/>
          <w:sz w:val="22"/>
          <w:szCs w:val="22"/>
        </w:rPr>
      </w:pPr>
      <w:r w:rsidRPr="00C17972">
        <w:rPr>
          <w:rFonts w:ascii="Times New Roman" w:hAnsi="Times New Roman" w:cs="Times New Roman"/>
          <w:sz w:val="22"/>
          <w:szCs w:val="22"/>
        </w:rPr>
        <w:t>S</w:t>
      </w:r>
      <w:r w:rsidR="00751D85" w:rsidRPr="00C17972">
        <w:rPr>
          <w:rFonts w:ascii="Times New Roman" w:hAnsi="Times New Roman" w:cs="Times New Roman"/>
          <w:sz w:val="22"/>
          <w:szCs w:val="22"/>
        </w:rPr>
        <w:t>ource strength</w:t>
      </w:r>
    </w:p>
    <w:p w14:paraId="4A191991" w14:textId="118DB160" w:rsidR="00250642" w:rsidRPr="006947B3" w:rsidRDefault="00DE7C0A"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Two factors are commonly used as determinants of </w:t>
      </w:r>
      <w:r w:rsidR="00EA0B86" w:rsidRPr="006947B3">
        <w:rPr>
          <w:rFonts w:ascii="Times New Roman" w:hAnsi="Times New Roman"/>
          <w:szCs w:val="24"/>
        </w:rPr>
        <w:t xml:space="preserve">the </w:t>
      </w:r>
      <w:r w:rsidRPr="006947B3">
        <w:rPr>
          <w:rFonts w:ascii="Times New Roman" w:hAnsi="Times New Roman"/>
          <w:szCs w:val="24"/>
        </w:rPr>
        <w:t>seed dispersal process: seed weight and production abundancy. As mentioned in the Introduction section, horseweed seed is light</w:t>
      </w:r>
      <w:r w:rsidR="00EA0B86" w:rsidRPr="006947B3">
        <w:rPr>
          <w:rFonts w:ascii="Times New Roman" w:hAnsi="Times New Roman"/>
          <w:szCs w:val="24"/>
        </w:rPr>
        <w:t>-</w:t>
      </w:r>
      <w:r w:rsidRPr="006947B3">
        <w:rPr>
          <w:rFonts w:ascii="Times New Roman" w:hAnsi="Times New Roman"/>
          <w:szCs w:val="24"/>
        </w:rPr>
        <w:t>weight</w:t>
      </w:r>
      <w:r w:rsidR="007973DA" w:rsidRPr="006947B3">
        <w:rPr>
          <w:rFonts w:ascii="Times New Roman" w:hAnsi="Times New Roman"/>
          <w:szCs w:val="24"/>
        </w:rPr>
        <w:t>, so</w:t>
      </w:r>
      <w:r w:rsidRPr="006947B3">
        <w:rPr>
          <w:rFonts w:ascii="Times New Roman" w:hAnsi="Times New Roman"/>
          <w:szCs w:val="24"/>
        </w:rPr>
        <w:t xml:space="preserve"> it can travel with wind easily. On the other hand, horseweed has been documented as a plant with relatively large seed production. For example,</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"www.btny.purdue.edu/weedscience/marestail/ID-323 HorseWeed.pdf", "author" : [ { "dropping-particle" : "", "family" : "Loux", "given" : "M.", "non-dropping-particle" : "", "parse-names" : false, "suffix" : "" }, { "dropping-particle" : "", "family" : "Stachler", "given" : "J.", "non-dropping-particle" : "", "parse-names" : false, "suffix" : "" }, { "dropping-particle" : "", "family" : "Johnson", "given" : "B.", "non-dropping-particle" : "", "parse-names" : false, "suffix" : "" }, { "dropping-particle" : "", "family" : "Nice", "given" : "G.", "non-dropping-particle" : "", "parse-names" : false, "suffix" : "" }, { "dropping-particle" : "", "family" : "Davis", "given" : "V.", "non-dropping-particle" : "", "parse-names" : false, "suffix" : "" }, { "dropping-particle" : "", "family" : "Nordby", "given" : "D.", "non-dropping-particle" : "", "parse-names" : false, "suffix" : "" } ], "id" : "ITEM-1", "issued" : { "date-parts" : [ [ "2014" ] ] }, "title" : "Biology and management of horseweed", "type" : "webpage" }, "uris" : [ "http://www.mendeley.com/documents/?uuid=984f3d0c-cfdf-473c-a226-d2b90c9aeb92" ] } ], "mendeley" : { "formattedCitation" : "(Loux et al., 2014)", "manualFormatting" : "Loux et al. (2014)", "plainTextFormattedCitation" : "(Loux et al., 2014)", "previouslyFormattedCitation" : "(Loux et al., 2014)"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 xml:space="preserve">Loux et al. </w:t>
      </w:r>
      <w:r w:rsidR="000A5C4F">
        <w:rPr>
          <w:rFonts w:ascii="Times New Roman" w:hAnsi="Times New Roman"/>
          <w:noProof/>
          <w:szCs w:val="24"/>
        </w:rPr>
        <w:t>(</w:t>
      </w:r>
      <w:r w:rsidR="000A5C4F" w:rsidRPr="000A5C4F">
        <w:rPr>
          <w:rFonts w:ascii="Times New Roman" w:hAnsi="Times New Roman"/>
          <w:noProof/>
          <w:szCs w:val="24"/>
        </w:rPr>
        <w:t>2014)</w:t>
      </w:r>
      <w:r w:rsidR="000A5C4F">
        <w:rPr>
          <w:rFonts w:ascii="Times New Roman" w:hAnsi="Times New Roman"/>
          <w:szCs w:val="24"/>
        </w:rPr>
        <w:fldChar w:fldCharType="end"/>
      </w:r>
      <w:r w:rsidRPr="006947B3">
        <w:rPr>
          <w:rFonts w:ascii="Times New Roman" w:hAnsi="Times New Roman"/>
          <w:szCs w:val="24"/>
        </w:rPr>
        <w:t xml:space="preserve"> indicates that a single horseweed plant can produce up to 200,000 seeds. In the study carried out by</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"URL" : "https://extension.tennessee.edu/publications/Documents/W106.pdf", "author" : [ { "dropping-particle" : "", "family" : "Steckel", "given" : "", "non-dropping-particle" : "", "parse-names" : false, "suffix" : "" } ], "id" : "ITEM-1", "issued" : { "date-parts" : [ [ "2014" ] ] }, "title" : "Horseweed. University of Tennesse Extension-W106", "type" : "webpage" }, "uris" : [ "http://www.mendeley.com/documents/?uuid=bfe3be77-5b98-454c-a8de-a7a42e88bee6" ] } ], "mendeley" : { "formattedCitation" : "(Steckel, 2014)", "manualFormatting" : "Steckel (2014)", "plainTextFormattedCitation" : "(Steckel, 2014)", "previouslyFormattedCitation" : "(Steckel, 2014)"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 xml:space="preserve">Steckel </w:t>
      </w:r>
      <w:r w:rsidR="000A5C4F">
        <w:rPr>
          <w:rFonts w:ascii="Times New Roman" w:hAnsi="Times New Roman"/>
          <w:noProof/>
          <w:szCs w:val="24"/>
        </w:rPr>
        <w:t>(</w:t>
      </w:r>
      <w:r w:rsidR="000A5C4F" w:rsidRPr="000A5C4F">
        <w:rPr>
          <w:rFonts w:ascii="Times New Roman" w:hAnsi="Times New Roman"/>
          <w:noProof/>
          <w:szCs w:val="24"/>
        </w:rPr>
        <w:t>2014)</w:t>
      </w:r>
      <w:r w:rsidR="000A5C4F">
        <w:rPr>
          <w:rFonts w:ascii="Times New Roman" w:hAnsi="Times New Roman"/>
          <w:szCs w:val="24"/>
        </w:rPr>
        <w:fldChar w:fldCharType="end"/>
      </w:r>
      <w:r w:rsidRPr="006947B3">
        <w:rPr>
          <w:rFonts w:ascii="Times New Roman" w:hAnsi="Times New Roman"/>
          <w:szCs w:val="24"/>
        </w:rPr>
        <w:t xml:space="preserve">, the seed production is in a range of 50,000-250,000 </w:t>
      </w:r>
      <w:r w:rsidR="007914F7" w:rsidRPr="006947B3">
        <w:rPr>
          <w:rFonts w:ascii="Times New Roman" w:hAnsi="Times New Roman"/>
          <w:szCs w:val="24"/>
        </w:rPr>
        <w:t>seed</w:t>
      </w:r>
      <w:r w:rsidRPr="006947B3">
        <w:rPr>
          <w:rFonts w:ascii="Times New Roman" w:hAnsi="Times New Roman"/>
          <w:szCs w:val="24"/>
        </w:rPr>
        <w:t>s/plant</w:t>
      </w:r>
      <w:r w:rsidR="00EA0B86" w:rsidRPr="006947B3">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"10.1614/WS-09-024.1", "ISSN" : "0043-1745", "author" : [ { "dropping-particle" : "", "family" : "Davis", "given" : "Vince M.", "non-dropping-particle" : "", "parse-names" : false, "suffix" : "" }, { "dropping-particle" : "", "family" : "Kruger", "given" : "Greg R.", "non-dropping-particle" : "", "parse-names" : false, "suffix" : "" }, { "dropping-particle" : "", "family" : "Stachler", "given" : "Jeff M.", "non-dropping-particle" : "", "parse-names" : false, "suffix" : "" }, { "dropping-particle" : "", "family" : "Loux", "given" : "Mark M.", "non-dropping-particle" : "", "parse-names" : false, "suffix" : "" }, { "dropping-particle" : "", "family" : "Johnson", "given" : "William G.", "non-dropping-particle" : "", "parse-names" : false, "suffix" : "" } ], "container-title" : "Weed Science", "id" : "ITEM-1", "issue" : "5", "issued" : { "date-parts" : [ [ "2009", "9" ] ] }, "page" : "494-504", "title" : "Growth and Seed Production of Horseweed (Conyza canadensis) Populations Resistant to Glyphosate, ALS-Inhibiting, and Multiple (Glyphosate + ALS-Inhibiting) Herbicides", "type" : "article-journal", "volume" : "57" }, "uris" : [ "http://www.mendeley.com/documents/?uuid=65c82412-543a-4575-831c-e4ff240bbad4" ] } ], "mendeley" : { "formattedCitation" : "(Davis, Kruger, Stachler, Loux, &amp; Johnson, 2009)", "manualFormatting" : "Davis et al. (2009)", "plainTextFormattedCitation" : "(Davis, Kruger, Stachler, Loux, &amp; Johnson, 2009)", "previouslyFormattedCitation" : "(Davis, Kruger, Stachler, Loux, &amp; Johnson, 2009)"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Davis</w:t>
      </w:r>
      <w:r w:rsidR="003217A4">
        <w:rPr>
          <w:rFonts w:ascii="Times New Roman" w:hAnsi="Times New Roman"/>
          <w:noProof/>
          <w:szCs w:val="24"/>
        </w:rPr>
        <w:t xml:space="preserve"> et al. </w:t>
      </w:r>
      <w:r w:rsidR="000A5C4F">
        <w:rPr>
          <w:rFonts w:ascii="Times New Roman" w:hAnsi="Times New Roman"/>
          <w:noProof/>
          <w:szCs w:val="24"/>
        </w:rPr>
        <w:t>(</w:t>
      </w:r>
      <w:r w:rsidR="000A5C4F" w:rsidRPr="000A5C4F">
        <w:rPr>
          <w:rFonts w:ascii="Times New Roman" w:hAnsi="Times New Roman"/>
          <w:noProof/>
          <w:szCs w:val="24"/>
        </w:rPr>
        <w:t>2009)</w:t>
      </w:r>
      <w:r w:rsidR="000A5C4F">
        <w:rPr>
          <w:rFonts w:ascii="Times New Roman" w:hAnsi="Times New Roman"/>
          <w:szCs w:val="24"/>
        </w:rPr>
        <w:fldChar w:fldCharType="end"/>
      </w:r>
      <w:r w:rsidRPr="006947B3">
        <w:rPr>
          <w:rFonts w:ascii="Times New Roman" w:hAnsi="Times New Roman"/>
          <w:szCs w:val="24"/>
        </w:rPr>
        <w:t xml:space="preserve"> shows that the seed production is also a function of plant height, and the magnitude of seed production from different biotypes varies fro</w:t>
      </w:r>
      <w:r w:rsidR="00BB5DEC" w:rsidRPr="006947B3">
        <w:rPr>
          <w:rFonts w:ascii="Times New Roman" w:hAnsi="Times New Roman"/>
          <w:szCs w:val="24"/>
        </w:rPr>
        <w:t xml:space="preserve">m 10,000 to 100,000 per plant. </w:t>
      </w:r>
      <w:r w:rsidRPr="006947B3">
        <w:rPr>
          <w:rFonts w:ascii="Times New Roman" w:hAnsi="Times New Roman"/>
          <w:szCs w:val="24"/>
        </w:rPr>
        <w:t>.</w:t>
      </w:r>
      <w:r w:rsidR="003F4C2F" w:rsidRPr="006947B3">
        <w:rPr>
          <w:rFonts w:ascii="Times New Roman" w:hAnsi="Times New Roman"/>
          <w:szCs w:val="24"/>
        </w:rPr>
        <w:t xml:space="preserve">In this study, </w:t>
      </w:r>
      <w:r w:rsidR="00D32379" w:rsidRPr="006947B3">
        <w:rPr>
          <w:rFonts w:ascii="Times New Roman" w:hAnsi="Times New Roman"/>
          <w:szCs w:val="24"/>
        </w:rPr>
        <w:t>the</w:t>
      </w:r>
      <w:r w:rsidR="00EA7BB2" w:rsidRPr="006947B3">
        <w:rPr>
          <w:rFonts w:ascii="Times New Roman" w:hAnsi="Times New Roman"/>
          <w:szCs w:val="24"/>
        </w:rPr>
        <w:t xml:space="preserve"> </w:t>
      </w:r>
      <w:r w:rsidR="00BB5DEC" w:rsidRPr="006947B3">
        <w:rPr>
          <w:rFonts w:ascii="Times New Roman" w:hAnsi="Times New Roman"/>
          <w:szCs w:val="24"/>
        </w:rPr>
        <w:t>average total</w:t>
      </w:r>
      <w:r w:rsidR="00D32379" w:rsidRPr="006947B3">
        <w:rPr>
          <w:rFonts w:ascii="Times New Roman" w:hAnsi="Times New Roman"/>
          <w:szCs w:val="24"/>
        </w:rPr>
        <w:t xml:space="preserve"> </w:t>
      </w:r>
      <w:r w:rsidR="00FE06BD" w:rsidRPr="006947B3">
        <w:rPr>
          <w:rFonts w:ascii="Times New Roman" w:hAnsi="Times New Roman"/>
          <w:szCs w:val="24"/>
        </w:rPr>
        <w:t xml:space="preserve">number of </w:t>
      </w:r>
      <w:r w:rsidR="00D32379" w:rsidRPr="006947B3">
        <w:rPr>
          <w:rFonts w:ascii="Times New Roman" w:hAnsi="Times New Roman"/>
          <w:szCs w:val="24"/>
        </w:rPr>
        <w:t xml:space="preserve">seeds produced by each plant was </w:t>
      </w:r>
      <w:r w:rsidR="006D278A" w:rsidRPr="006947B3">
        <w:rPr>
          <w:rFonts w:ascii="Times New Roman" w:hAnsi="Times New Roman"/>
          <w:szCs w:val="24"/>
        </w:rPr>
        <w:t>158,876</w:t>
      </w:r>
      <w:r w:rsidR="006D278A" w:rsidRPr="006947B3" w:rsidDel="00267AAF">
        <w:rPr>
          <w:rFonts w:ascii="Times New Roman" w:hAnsi="Times New Roman"/>
          <w:szCs w:val="24"/>
        </w:rPr>
        <w:t xml:space="preserve"> </w:t>
      </w:r>
      <w:r w:rsidR="007914F7" w:rsidRPr="006947B3">
        <w:rPr>
          <w:rFonts w:ascii="Times New Roman" w:hAnsi="Times New Roman"/>
          <w:szCs w:val="24"/>
        </w:rPr>
        <w:t>seed</w:t>
      </w:r>
      <w:r w:rsidR="00A02A13" w:rsidRPr="006947B3">
        <w:rPr>
          <w:rFonts w:ascii="Times New Roman" w:hAnsi="Times New Roman"/>
          <w:szCs w:val="24"/>
        </w:rPr>
        <w:t>s</w:t>
      </w:r>
      <w:r w:rsidR="007914F7" w:rsidRPr="006947B3">
        <w:rPr>
          <w:rFonts w:ascii="Times New Roman" w:hAnsi="Times New Roman"/>
          <w:szCs w:val="24"/>
        </w:rPr>
        <w:t xml:space="preserve">. </w:t>
      </w:r>
      <w:r w:rsidR="003D200D" w:rsidRPr="006947B3">
        <w:rPr>
          <w:rFonts w:ascii="Times New Roman" w:hAnsi="Times New Roman"/>
          <w:szCs w:val="24"/>
        </w:rPr>
        <w:t xml:space="preserve">The </w:t>
      </w:r>
      <w:r w:rsidR="00250642" w:rsidRPr="006947B3">
        <w:rPr>
          <w:rFonts w:ascii="Times New Roman" w:hAnsi="Times New Roman"/>
          <w:szCs w:val="24"/>
        </w:rPr>
        <w:t>major</w:t>
      </w:r>
      <w:r w:rsidR="003D200D" w:rsidRPr="006947B3">
        <w:rPr>
          <w:rFonts w:ascii="Times New Roman" w:hAnsi="Times New Roman"/>
          <w:szCs w:val="24"/>
        </w:rPr>
        <w:t xml:space="preserve"> release days </w:t>
      </w:r>
      <w:r w:rsidR="00FE06BD" w:rsidRPr="006947B3">
        <w:rPr>
          <w:rFonts w:ascii="Times New Roman" w:hAnsi="Times New Roman"/>
          <w:szCs w:val="24"/>
        </w:rPr>
        <w:t>included</w:t>
      </w:r>
      <w:r w:rsidR="003D200D" w:rsidRPr="006947B3">
        <w:rPr>
          <w:rFonts w:ascii="Times New Roman" w:hAnsi="Times New Roman"/>
          <w:szCs w:val="24"/>
        </w:rPr>
        <w:t xml:space="preserve"> about 17 days from September 6 to </w:t>
      </w:r>
      <w:r w:rsidR="001178C0" w:rsidRPr="006947B3">
        <w:rPr>
          <w:rFonts w:ascii="Times New Roman" w:hAnsi="Times New Roman"/>
          <w:szCs w:val="24"/>
        </w:rPr>
        <w:t>September</w:t>
      </w:r>
      <w:r w:rsidR="003D200D" w:rsidRPr="006947B3">
        <w:rPr>
          <w:rFonts w:ascii="Times New Roman" w:hAnsi="Times New Roman"/>
          <w:szCs w:val="24"/>
        </w:rPr>
        <w:t xml:space="preserve"> 22</w:t>
      </w:r>
      <w:r w:rsidR="0086296B" w:rsidRPr="006947B3">
        <w:rPr>
          <w:rFonts w:ascii="Times New Roman" w:hAnsi="Times New Roman"/>
          <w:szCs w:val="24"/>
        </w:rPr>
        <w:t xml:space="preserve"> (</w:t>
      </w:r>
      <w:r w:rsidR="00A62C2E" w:rsidRPr="006947B3">
        <w:rPr>
          <w:rFonts w:ascii="Times New Roman" w:hAnsi="Times New Roman"/>
          <w:szCs w:val="24"/>
        </w:rPr>
        <w:t xml:space="preserve">Fig. </w:t>
      </w:r>
      <w:r w:rsidR="00B47948" w:rsidRPr="006947B3">
        <w:rPr>
          <w:rFonts w:ascii="Times New Roman" w:hAnsi="Times New Roman"/>
          <w:szCs w:val="24"/>
        </w:rPr>
        <w:t>2</w:t>
      </w:r>
      <w:r w:rsidR="0086296B" w:rsidRPr="006947B3">
        <w:rPr>
          <w:rFonts w:ascii="Times New Roman" w:hAnsi="Times New Roman"/>
          <w:szCs w:val="24"/>
        </w:rPr>
        <w:t>)</w:t>
      </w:r>
      <w:r w:rsidR="003D200D" w:rsidRPr="006947B3">
        <w:rPr>
          <w:rFonts w:ascii="Times New Roman" w:hAnsi="Times New Roman"/>
          <w:szCs w:val="24"/>
        </w:rPr>
        <w:t xml:space="preserve">. </w:t>
      </w:r>
      <w:r w:rsidR="00530509" w:rsidRPr="006947B3">
        <w:rPr>
          <w:rFonts w:ascii="Times New Roman" w:hAnsi="Times New Roman"/>
          <w:szCs w:val="24"/>
        </w:rPr>
        <w:t>On other days</w:t>
      </w:r>
      <w:r w:rsidR="008D08CB" w:rsidRPr="006947B3">
        <w:rPr>
          <w:rFonts w:ascii="Times New Roman" w:hAnsi="Times New Roman"/>
          <w:szCs w:val="24"/>
        </w:rPr>
        <w:t>, there was</w:t>
      </w:r>
      <w:r w:rsidR="00530509" w:rsidRPr="006947B3">
        <w:rPr>
          <w:rFonts w:ascii="Times New Roman" w:hAnsi="Times New Roman"/>
          <w:szCs w:val="24"/>
        </w:rPr>
        <w:t xml:space="preserve"> much less release in the range of 0 t</w:t>
      </w:r>
      <w:r w:rsidR="009C0D8B" w:rsidRPr="006947B3">
        <w:rPr>
          <w:rFonts w:ascii="Times New Roman" w:hAnsi="Times New Roman"/>
          <w:szCs w:val="24"/>
        </w:rPr>
        <w:t>o</w:t>
      </w:r>
      <w:r w:rsidR="00530509" w:rsidRPr="006947B3">
        <w:rPr>
          <w:rFonts w:ascii="Times New Roman" w:hAnsi="Times New Roman"/>
          <w:szCs w:val="24"/>
        </w:rPr>
        <w:t xml:space="preserve"> 0.</w:t>
      </w:r>
      <w:r w:rsidR="00A4629C" w:rsidRPr="006947B3">
        <w:rPr>
          <w:rFonts w:ascii="Times New Roman" w:hAnsi="Times New Roman"/>
          <w:szCs w:val="24"/>
        </w:rPr>
        <w:t>0-</w:t>
      </w:r>
      <w:r w:rsidR="009D280D" w:rsidRPr="006947B3">
        <w:rPr>
          <w:rFonts w:ascii="Times New Roman" w:hAnsi="Times New Roman"/>
          <w:szCs w:val="24"/>
        </w:rPr>
        <w:t xml:space="preserve">0.07 </w:t>
      </w:r>
      <w:r w:rsidR="007914F7" w:rsidRPr="006947B3">
        <w:rPr>
          <w:rFonts w:ascii="Times New Roman" w:hAnsi="Times New Roman"/>
          <w:szCs w:val="24"/>
        </w:rPr>
        <w:t>seed</w:t>
      </w:r>
      <w:r w:rsidR="009D280D" w:rsidRPr="006947B3">
        <w:rPr>
          <w:rFonts w:ascii="Times New Roman" w:hAnsi="Times New Roman"/>
          <w:szCs w:val="24"/>
        </w:rPr>
        <w:t>s/plant/s</w:t>
      </w:r>
      <w:r w:rsidR="00B8627A" w:rsidRPr="006947B3">
        <w:rPr>
          <w:rFonts w:ascii="Times New Roman" w:hAnsi="Times New Roman"/>
          <w:szCs w:val="24"/>
        </w:rPr>
        <w:t>, which</w:t>
      </w:r>
      <w:r w:rsidR="00243594" w:rsidRPr="006947B3">
        <w:rPr>
          <w:rFonts w:ascii="Times New Roman" w:hAnsi="Times New Roman"/>
          <w:szCs w:val="24"/>
        </w:rPr>
        <w:t xml:space="preserve"> was </w:t>
      </w:r>
      <w:r w:rsidR="00775AFC" w:rsidRPr="006947B3">
        <w:rPr>
          <w:rFonts w:ascii="Times New Roman" w:hAnsi="Times New Roman"/>
          <w:szCs w:val="24"/>
        </w:rPr>
        <w:t xml:space="preserve">about 0-17% of </w:t>
      </w:r>
      <w:r w:rsidR="00EA0B86" w:rsidRPr="006947B3">
        <w:rPr>
          <w:rFonts w:ascii="Times New Roman" w:hAnsi="Times New Roman"/>
          <w:szCs w:val="24"/>
        </w:rPr>
        <w:t xml:space="preserve">the </w:t>
      </w:r>
      <w:r w:rsidR="00775AFC" w:rsidRPr="006947B3">
        <w:rPr>
          <w:rFonts w:ascii="Times New Roman" w:hAnsi="Times New Roman"/>
          <w:szCs w:val="24"/>
        </w:rPr>
        <w:t>peak day release</w:t>
      </w:r>
      <w:r w:rsidR="00530509" w:rsidRPr="006947B3">
        <w:rPr>
          <w:rFonts w:ascii="Times New Roman" w:hAnsi="Times New Roman"/>
          <w:szCs w:val="24"/>
        </w:rPr>
        <w:t xml:space="preserve">. </w:t>
      </w:r>
      <w:r w:rsidR="001E2D98" w:rsidRPr="006947B3">
        <w:rPr>
          <w:rFonts w:ascii="Times New Roman" w:hAnsi="Times New Roman"/>
          <w:szCs w:val="24"/>
        </w:rPr>
        <w:t>There was a rainfall event at the end of the season on</w:t>
      </w:r>
      <w:r w:rsidR="00670922" w:rsidRPr="006947B3">
        <w:rPr>
          <w:rFonts w:ascii="Times New Roman" w:hAnsi="Times New Roman"/>
          <w:szCs w:val="24"/>
        </w:rPr>
        <w:t xml:space="preserve"> October12</w:t>
      </w:r>
      <w:r w:rsidR="00B8627A" w:rsidRPr="006947B3">
        <w:rPr>
          <w:rFonts w:ascii="Times New Roman" w:hAnsi="Times New Roman"/>
          <w:szCs w:val="24"/>
        </w:rPr>
        <w:t>,</w:t>
      </w:r>
      <w:r w:rsidR="001E2D98" w:rsidRPr="006947B3">
        <w:rPr>
          <w:rFonts w:ascii="Times New Roman" w:hAnsi="Times New Roman"/>
          <w:szCs w:val="24"/>
        </w:rPr>
        <w:t xml:space="preserve"> </w:t>
      </w:r>
      <w:r w:rsidR="00D97CBC" w:rsidRPr="006947B3">
        <w:rPr>
          <w:rFonts w:ascii="Times New Roman" w:hAnsi="Times New Roman"/>
          <w:szCs w:val="24"/>
        </w:rPr>
        <w:t xml:space="preserve">and </w:t>
      </w:r>
      <w:r w:rsidR="00793477" w:rsidRPr="006947B3">
        <w:rPr>
          <w:rFonts w:ascii="Times New Roman" w:hAnsi="Times New Roman"/>
          <w:szCs w:val="24"/>
        </w:rPr>
        <w:t xml:space="preserve">the </w:t>
      </w:r>
      <w:r w:rsidR="00D97CBC" w:rsidRPr="006947B3">
        <w:rPr>
          <w:rFonts w:ascii="Times New Roman" w:hAnsi="Times New Roman"/>
          <w:szCs w:val="24"/>
        </w:rPr>
        <w:t xml:space="preserve">rainfall washed all the seeds </w:t>
      </w:r>
      <w:r w:rsidR="00B8627A" w:rsidRPr="006947B3">
        <w:rPr>
          <w:rFonts w:ascii="Times New Roman" w:hAnsi="Times New Roman"/>
          <w:szCs w:val="24"/>
        </w:rPr>
        <w:t>to</w:t>
      </w:r>
      <w:r w:rsidR="00D97CBC" w:rsidRPr="006947B3">
        <w:rPr>
          <w:rFonts w:ascii="Times New Roman" w:hAnsi="Times New Roman"/>
          <w:szCs w:val="24"/>
        </w:rPr>
        <w:t xml:space="preserve"> </w:t>
      </w:r>
      <w:r w:rsidR="00B8627A" w:rsidRPr="006947B3">
        <w:rPr>
          <w:rFonts w:ascii="Times New Roman" w:hAnsi="Times New Roman"/>
          <w:szCs w:val="24"/>
        </w:rPr>
        <w:t xml:space="preserve">the </w:t>
      </w:r>
      <w:r w:rsidR="00D97CBC" w:rsidRPr="006947B3">
        <w:rPr>
          <w:rFonts w:ascii="Times New Roman" w:hAnsi="Times New Roman"/>
          <w:szCs w:val="24"/>
        </w:rPr>
        <w:t>ground</w:t>
      </w:r>
      <w:r w:rsidR="00B8627A" w:rsidRPr="006947B3">
        <w:rPr>
          <w:rFonts w:ascii="Times New Roman" w:hAnsi="Times New Roman"/>
          <w:szCs w:val="24"/>
        </w:rPr>
        <w:t>, with a resulting release of 0.</w:t>
      </w:r>
      <w:r w:rsidR="00F52DA1" w:rsidRPr="006947B3">
        <w:rPr>
          <w:rFonts w:ascii="Times New Roman" w:hAnsi="Times New Roman"/>
          <w:szCs w:val="24"/>
        </w:rPr>
        <w:t xml:space="preserve"> Therefore, </w:t>
      </w:r>
      <w:r w:rsidR="00FE06BD" w:rsidRPr="006947B3">
        <w:rPr>
          <w:rFonts w:ascii="Times New Roman" w:hAnsi="Times New Roman"/>
          <w:szCs w:val="24"/>
        </w:rPr>
        <w:t xml:space="preserve">a </w:t>
      </w:r>
      <w:r w:rsidR="00F52DA1" w:rsidRPr="006947B3">
        <w:rPr>
          <w:rFonts w:ascii="Times New Roman" w:hAnsi="Times New Roman"/>
          <w:szCs w:val="24"/>
        </w:rPr>
        <w:t>rainfall event is an important parameter that affects seed emission.</w:t>
      </w:r>
    </w:p>
    <w:p w14:paraId="76B7C8C4" w14:textId="6A6FE208" w:rsidR="003F4C2F" w:rsidRPr="006947B3" w:rsidRDefault="00A64CF3" w:rsidP="00C17972">
      <w:pPr>
        <w:autoSpaceDE w:val="0"/>
        <w:autoSpaceDN w:val="0"/>
        <w:adjustRightInd w:val="0"/>
        <w:spacing w:after="0" w:line="480" w:lineRule="auto"/>
        <w:ind w:firstLine="720"/>
        <w:rPr>
          <w:rFonts w:ascii="Times New Roman" w:hAnsi="Times New Roman"/>
          <w:b/>
          <w:szCs w:val="24"/>
        </w:rPr>
      </w:pPr>
      <w:r w:rsidRPr="006947B3">
        <w:rPr>
          <w:rFonts w:ascii="Times New Roman" w:hAnsi="Times New Roman"/>
          <w:szCs w:val="24"/>
        </w:rPr>
        <w:lastRenderedPageBreak/>
        <w:t>The effects of diurnal fluctuation on seed production has been investigated extensively on different species</w:t>
      </w:r>
      <w:r w:rsidR="000A5C4F">
        <w:rPr>
          <w:rFonts w:ascii="Times New Roman" w:hAnsi="Times New Roman"/>
          <w:szCs w:val="24"/>
        </w:rPr>
        <w:t xml:space="preserve"> </w:t>
      </w:r>
      <w:r w:rsidR="000A5C4F">
        <w:rPr>
          <w:rFonts w:ascii="Times New Roman" w:hAnsi="Times New Roman"/>
          <w:szCs w:val="24"/>
        </w:rPr>
        <w:fldChar w:fldCharType="begin" w:fldLock="1"/>
      </w:r>
      <w:r w:rsidR="003217A4">
        <w:rPr>
          <w:rFonts w:ascii="Times New Roman" w:hAnsi="Times New Roman"/>
          <w:szCs w:val="24"/>
        </w:rPr>
        <w:instrText>ADDIN CSL_CITATION { "citationItems" : [ { "id" : "ITEM-1", "itemData" : { "ISSN" : "0003-1062", "author" : [ { "dropping-particle" : "", "family" : "Steiner", "given" : "J.J.", "non-dropping-particle" : "", "parse-names" : false, "suffix" : "" }, { "dropping-particle" : "", "family" : "Opoku-Boateng", "given" : "K.", "non-dropping-particle" : "", "parse-names" : false, "suffix" : "" } ], "container-title" : "Journal of the American Society for Horticultural Science", "id" : "ITEM-1", "issue" : "3", "issued" : { "date-parts" : [ [ "1991" ] ] }, "page" : "396-400", "publisher" : "American Society for Horticultural Science", "title" : "Natural Season-long and Diurnal Temperature Effects on Lettuce Seed Production and Quality", "type" : "article-journal", "volume" : "116" }, "uris" : [ "http://www.mendeley.com/documents/?uuid=3ae3e145-216f-3a4d-91bf-0c0d0ba80df4" ] }, { "id" : "ITEM-2", "itemData" : { "DOI" : "10.3732/ajb.89.3.433", "ISSN" : "0002-9122", "author" : [ { "dropping-particle" : "", "family" : "Young", "given" : "H. J.", "non-dropping-particle" : "", "parse-names" : false, "suffix" : "" } ], "container-title" : "American Journal of Botany", "id" : "ITEM-2", "issue" : "3", "issued" : { "date-parts" : [ [ "2002", "3", "1" ] ] }, "page" : "433-440", "publisher" : "Botanical Society of America", "title" : "Diurnal and nocturnal pollination of Silene alba (Caryophyllaceae)", "type" : "article-journal", "volume" : "89" }, "uris" : [ "http://www.mendeley.com/documents/?uuid=5408fb3d-b4bc-34d5-8085-cc47d31bf0d5" ] }, { "id" : "ITEM-3", "itemData" : { "DOI" : "10.1080/00218839.2006.11101318", "ISSN" : "0021-8839", "author" : [ { "dropping-particle" : "", "family" : "Selvakumar", "given" : "P", "non-dropping-particle" : "", "parse-names" : false, "suffix" : "" }, { "dropping-particle" : "", "family" : "Sinha", "given" : "S N", "non-dropping-particle" : "", "parse-names" : false, "suffix" : "" }, { "dropping-particle" : "", "family" : "Pandita", "given" : "V K", "non-dropping-particle" : "", "parse-names" : false, "suffix" : "" } ], "container-title" : "Journal of Apicultural Research", "id" : "ITEM-3", "issue" : "2", "issued" : { "date-parts" : [ [ "2006", "1", "24" ] ] }, "page" : "7-15", "title" : "Abundance and diurnal rhythm of honeybees visiting hybrid seed production plots of cauliflower ( Brassica oleracea var. botrytis L.)", "type" : "article-journal", "volume" : "45" }, "uris" : [ "http://www.mendeley.com/documents/?uuid=7ff93c0a-2f5d-4e10-bdc4-0af5e8aa16d5" ] } ], "mendeley" : { "formattedCitation" : "(Selvakumar, Sinha, &amp; Pandita, 2006; Steiner &amp; Opoku-Boateng, 1991; Young, 2002)", "manualFormatting" : "(Selvakumar et al. 2006; Steiner and Opoku-Boateng 1991; Young 2002)", "plainTextFormattedCitation" : "(Selvakumar, Sinha, &amp; Pandita, 2006; Steiner &amp; Opoku-Boateng, 1991; Young, 2002)", "previouslyFormattedCitation" : "(Selvakumar, Sinha, &amp; Pandita, 2006; Steiner &amp; Opoku-Boateng, 1991; Young, 2002)" }, "properties" : { "noteIndex" : 0 }, "schema" : "https://github.com/citation-style-language/schema/raw/master/csl-citation.json" }</w:instrText>
      </w:r>
      <w:r w:rsidR="000A5C4F">
        <w:rPr>
          <w:rFonts w:ascii="Times New Roman" w:hAnsi="Times New Roman"/>
          <w:szCs w:val="24"/>
        </w:rPr>
        <w:fldChar w:fldCharType="separate"/>
      </w:r>
      <w:r w:rsidR="000A5C4F" w:rsidRPr="000A5C4F">
        <w:rPr>
          <w:rFonts w:ascii="Times New Roman" w:hAnsi="Times New Roman"/>
          <w:noProof/>
          <w:szCs w:val="24"/>
        </w:rPr>
        <w:t>(Selvakumar</w:t>
      </w:r>
      <w:r w:rsidR="003217A4">
        <w:rPr>
          <w:rFonts w:ascii="Times New Roman" w:hAnsi="Times New Roman"/>
          <w:noProof/>
          <w:szCs w:val="24"/>
        </w:rPr>
        <w:t xml:space="preserve"> et al. </w:t>
      </w:r>
      <w:r w:rsidR="000A5C4F" w:rsidRPr="000A5C4F">
        <w:rPr>
          <w:rFonts w:ascii="Times New Roman" w:hAnsi="Times New Roman"/>
          <w:noProof/>
          <w:szCs w:val="24"/>
        </w:rPr>
        <w:t xml:space="preserve">2006; Steiner </w:t>
      </w:r>
      <w:r w:rsidR="003217A4">
        <w:rPr>
          <w:rFonts w:ascii="Times New Roman" w:hAnsi="Times New Roman"/>
          <w:noProof/>
          <w:szCs w:val="24"/>
        </w:rPr>
        <w:t>and</w:t>
      </w:r>
      <w:r w:rsidR="003217A4" w:rsidRPr="000A5C4F">
        <w:rPr>
          <w:rFonts w:ascii="Times New Roman" w:hAnsi="Times New Roman"/>
          <w:noProof/>
          <w:szCs w:val="24"/>
        </w:rPr>
        <w:t xml:space="preserve"> </w:t>
      </w:r>
      <w:r w:rsidR="000A5C4F" w:rsidRPr="000A5C4F">
        <w:rPr>
          <w:rFonts w:ascii="Times New Roman" w:hAnsi="Times New Roman"/>
          <w:noProof/>
          <w:szCs w:val="24"/>
        </w:rPr>
        <w:t>Opoku-Boateng 1991; Young 2002)</w:t>
      </w:r>
      <w:r w:rsidR="000A5C4F">
        <w:rPr>
          <w:rFonts w:ascii="Times New Roman" w:hAnsi="Times New Roman"/>
          <w:szCs w:val="24"/>
        </w:rPr>
        <w:fldChar w:fldCharType="end"/>
      </w:r>
      <w:r w:rsidRPr="006947B3">
        <w:rPr>
          <w:rFonts w:ascii="Times New Roman" w:hAnsi="Times New Roman"/>
          <w:szCs w:val="24"/>
        </w:rPr>
        <w:t xml:space="preserve">. </w:t>
      </w:r>
      <w:proofErr w:type="gramStart"/>
      <w:r w:rsidRPr="006947B3">
        <w:rPr>
          <w:rFonts w:ascii="Times New Roman" w:hAnsi="Times New Roman"/>
          <w:szCs w:val="24"/>
        </w:rPr>
        <w:t>Generally</w:t>
      </w:r>
      <w:proofErr w:type="gramEnd"/>
      <w:r w:rsidRPr="006947B3">
        <w:rPr>
          <w:rFonts w:ascii="Times New Roman" w:hAnsi="Times New Roman"/>
          <w:szCs w:val="24"/>
        </w:rPr>
        <w:t xml:space="preserve"> the influence </w:t>
      </w:r>
      <w:r w:rsidR="000A5C4F" w:rsidRPr="006947B3">
        <w:rPr>
          <w:rFonts w:ascii="Times New Roman" w:hAnsi="Times New Roman"/>
          <w:szCs w:val="24"/>
        </w:rPr>
        <w:t>of diurnal</w:t>
      </w:r>
      <w:r w:rsidR="00754B13" w:rsidRPr="006947B3">
        <w:rPr>
          <w:rFonts w:ascii="Times New Roman" w:hAnsi="Times New Roman"/>
          <w:szCs w:val="24"/>
        </w:rPr>
        <w:t xml:space="preserve"> fluctuation</w:t>
      </w:r>
      <w:r w:rsidRPr="006947B3">
        <w:rPr>
          <w:rFonts w:ascii="Times New Roman" w:hAnsi="Times New Roman"/>
          <w:szCs w:val="24"/>
        </w:rPr>
        <w:t xml:space="preserve"> is th</w:t>
      </w:r>
      <w:r w:rsidR="00673EDC" w:rsidRPr="006947B3">
        <w:rPr>
          <w:rFonts w:ascii="Times New Roman" w:hAnsi="Times New Roman"/>
          <w:szCs w:val="24"/>
        </w:rPr>
        <w:t>r</w:t>
      </w:r>
      <w:r w:rsidRPr="006947B3">
        <w:rPr>
          <w:rFonts w:ascii="Times New Roman" w:hAnsi="Times New Roman"/>
          <w:szCs w:val="24"/>
        </w:rPr>
        <w:t>ough the activity of pollinators, cycle of solar radiation</w:t>
      </w:r>
      <w:r w:rsidR="00754B13" w:rsidRPr="006947B3">
        <w:rPr>
          <w:rFonts w:ascii="Times New Roman" w:hAnsi="Times New Roman"/>
          <w:szCs w:val="24"/>
        </w:rPr>
        <w:t>, high-low ambient temperature differ</w:t>
      </w:r>
      <w:r w:rsidR="007973DA" w:rsidRPr="006947B3">
        <w:rPr>
          <w:rFonts w:ascii="Times New Roman" w:hAnsi="Times New Roman"/>
          <w:szCs w:val="24"/>
        </w:rPr>
        <w:t>en</w:t>
      </w:r>
      <w:r w:rsidR="00754B13" w:rsidRPr="006947B3">
        <w:rPr>
          <w:rFonts w:ascii="Times New Roman" w:hAnsi="Times New Roman"/>
          <w:szCs w:val="24"/>
        </w:rPr>
        <w:t>ce</w:t>
      </w:r>
      <w:r w:rsidR="00365EF4" w:rsidRPr="006947B3">
        <w:rPr>
          <w:rFonts w:ascii="Times New Roman" w:hAnsi="Times New Roman"/>
          <w:szCs w:val="24"/>
        </w:rPr>
        <w:t>s</w:t>
      </w:r>
      <w:r w:rsidRPr="006947B3">
        <w:rPr>
          <w:rFonts w:ascii="Times New Roman" w:hAnsi="Times New Roman"/>
          <w:szCs w:val="24"/>
        </w:rPr>
        <w:t xml:space="preserve"> and atmospheric stability. </w:t>
      </w:r>
      <w:r w:rsidR="002A2EA3" w:rsidRPr="006947B3">
        <w:rPr>
          <w:rFonts w:ascii="Times New Roman" w:hAnsi="Times New Roman"/>
          <w:szCs w:val="24"/>
        </w:rPr>
        <w:t xml:space="preserve">The </w:t>
      </w:r>
      <w:r w:rsidR="003528AD" w:rsidRPr="006947B3">
        <w:rPr>
          <w:rFonts w:ascii="Times New Roman" w:hAnsi="Times New Roman"/>
          <w:szCs w:val="24"/>
        </w:rPr>
        <w:t xml:space="preserve">diurnal </w:t>
      </w:r>
      <w:r w:rsidR="002A2EA3" w:rsidRPr="006947B3">
        <w:rPr>
          <w:rFonts w:ascii="Times New Roman" w:hAnsi="Times New Roman"/>
          <w:szCs w:val="24"/>
        </w:rPr>
        <w:t xml:space="preserve">seed </w:t>
      </w:r>
      <w:r w:rsidR="003528AD" w:rsidRPr="006947B3">
        <w:rPr>
          <w:rFonts w:ascii="Times New Roman" w:hAnsi="Times New Roman"/>
          <w:szCs w:val="24"/>
        </w:rPr>
        <w:t xml:space="preserve">release pattern </w:t>
      </w:r>
      <w:r w:rsidR="00754B13" w:rsidRPr="006947B3">
        <w:rPr>
          <w:rFonts w:ascii="Times New Roman" w:hAnsi="Times New Roman"/>
          <w:szCs w:val="24"/>
        </w:rPr>
        <w:t>show</w:t>
      </w:r>
      <w:r w:rsidR="007973DA" w:rsidRPr="006947B3">
        <w:rPr>
          <w:rFonts w:ascii="Times New Roman" w:hAnsi="Times New Roman"/>
          <w:szCs w:val="24"/>
        </w:rPr>
        <w:t>n</w:t>
      </w:r>
      <w:r w:rsidR="00754B13" w:rsidRPr="006947B3">
        <w:rPr>
          <w:rFonts w:ascii="Times New Roman" w:hAnsi="Times New Roman"/>
          <w:szCs w:val="24"/>
        </w:rPr>
        <w:t xml:space="preserve"> in Fig. </w:t>
      </w:r>
      <w:r w:rsidR="00B47948" w:rsidRPr="006947B3">
        <w:rPr>
          <w:rFonts w:ascii="Times New Roman" w:hAnsi="Times New Roman"/>
          <w:szCs w:val="24"/>
        </w:rPr>
        <w:t>3</w:t>
      </w:r>
      <w:r w:rsidR="00754B13" w:rsidRPr="006947B3">
        <w:rPr>
          <w:rFonts w:ascii="Times New Roman" w:hAnsi="Times New Roman"/>
          <w:szCs w:val="24"/>
        </w:rPr>
        <w:t xml:space="preserve"> </w:t>
      </w:r>
      <w:r w:rsidR="003528AD" w:rsidRPr="006947B3">
        <w:rPr>
          <w:rFonts w:ascii="Times New Roman" w:hAnsi="Times New Roman"/>
          <w:szCs w:val="24"/>
        </w:rPr>
        <w:t xml:space="preserve">was reasonable. </w:t>
      </w:r>
      <w:r w:rsidR="008979AA" w:rsidRPr="006947B3">
        <w:rPr>
          <w:rFonts w:ascii="Times New Roman" w:hAnsi="Times New Roman"/>
          <w:szCs w:val="24"/>
        </w:rPr>
        <w:t xml:space="preserve">The peak release was around </w:t>
      </w:r>
      <w:r w:rsidR="008979AA" w:rsidRPr="006947B3">
        <w:rPr>
          <w:rFonts w:ascii="Times New Roman" w:eastAsia="CMR12" w:hAnsi="Times New Roman"/>
          <w:szCs w:val="24"/>
        </w:rPr>
        <w:t xml:space="preserve">13:00-15:00 when the </w:t>
      </w:r>
      <w:r w:rsidR="000D18DF" w:rsidRPr="006947B3">
        <w:rPr>
          <w:rFonts w:ascii="Times New Roman" w:eastAsia="CMR12" w:hAnsi="Times New Roman"/>
          <w:szCs w:val="24"/>
        </w:rPr>
        <w:t>solar radiation was high</w:t>
      </w:r>
      <w:r w:rsidR="00FB1707" w:rsidRPr="006947B3">
        <w:rPr>
          <w:rFonts w:ascii="Times New Roman" w:eastAsia="CMR12" w:hAnsi="Times New Roman"/>
          <w:szCs w:val="24"/>
        </w:rPr>
        <w:t>,</w:t>
      </w:r>
      <w:r w:rsidR="000D18DF" w:rsidRPr="006947B3">
        <w:rPr>
          <w:rFonts w:ascii="Times New Roman" w:eastAsia="CMR12" w:hAnsi="Times New Roman"/>
          <w:szCs w:val="24"/>
        </w:rPr>
        <w:t xml:space="preserve"> </w:t>
      </w:r>
      <w:r w:rsidR="008979AA" w:rsidRPr="006947B3">
        <w:rPr>
          <w:rFonts w:ascii="Times New Roman" w:eastAsia="CMR12" w:hAnsi="Times New Roman"/>
          <w:szCs w:val="24"/>
        </w:rPr>
        <w:t>relative humidity was low</w:t>
      </w:r>
      <w:r w:rsidR="00FB1707" w:rsidRPr="006947B3">
        <w:rPr>
          <w:rFonts w:ascii="Times New Roman" w:eastAsia="CMR12" w:hAnsi="Times New Roman"/>
          <w:szCs w:val="24"/>
        </w:rPr>
        <w:t>,</w:t>
      </w:r>
      <w:r w:rsidR="005F3ECD" w:rsidRPr="006947B3">
        <w:rPr>
          <w:rFonts w:ascii="Times New Roman" w:eastAsia="CMR12" w:hAnsi="Times New Roman"/>
          <w:szCs w:val="24"/>
        </w:rPr>
        <w:t xml:space="preserve"> and</w:t>
      </w:r>
      <w:r w:rsidR="00E25DF0" w:rsidRPr="006947B3">
        <w:rPr>
          <w:rFonts w:ascii="Times New Roman" w:eastAsia="CMR12" w:hAnsi="Times New Roman"/>
          <w:szCs w:val="24"/>
        </w:rPr>
        <w:t xml:space="preserve"> wind speed</w:t>
      </w:r>
      <w:r w:rsidR="009E4881" w:rsidRPr="006947B3">
        <w:rPr>
          <w:rFonts w:ascii="Times New Roman" w:eastAsia="CMR12" w:hAnsi="Times New Roman"/>
          <w:szCs w:val="24"/>
        </w:rPr>
        <w:t xml:space="preserve"> and turbulence were strong</w:t>
      </w:r>
      <w:r w:rsidR="00240477" w:rsidRPr="006947B3">
        <w:rPr>
          <w:rFonts w:ascii="Times New Roman" w:eastAsia="CMR12" w:hAnsi="Times New Roman"/>
          <w:szCs w:val="24"/>
        </w:rPr>
        <w:t>. T</w:t>
      </w:r>
      <w:r w:rsidR="005F3ECD" w:rsidRPr="006947B3">
        <w:rPr>
          <w:rFonts w:ascii="Times New Roman" w:eastAsia="CMR12" w:hAnsi="Times New Roman"/>
          <w:szCs w:val="24"/>
        </w:rPr>
        <w:t xml:space="preserve">hese atmospheric conditions </w:t>
      </w:r>
      <w:r w:rsidR="007A5D57" w:rsidRPr="006947B3">
        <w:rPr>
          <w:rFonts w:ascii="Times New Roman" w:eastAsia="CMR12" w:hAnsi="Times New Roman"/>
          <w:szCs w:val="24"/>
        </w:rPr>
        <w:t>made seed release and transport easier.</w:t>
      </w:r>
      <w:r w:rsidR="006F2005" w:rsidRPr="006947B3">
        <w:rPr>
          <w:rFonts w:ascii="Times New Roman" w:eastAsia="CMR12" w:hAnsi="Times New Roman"/>
          <w:szCs w:val="24"/>
        </w:rPr>
        <w:t xml:space="preserve"> The </w:t>
      </w:r>
      <w:r w:rsidR="00050C39" w:rsidRPr="006947B3">
        <w:rPr>
          <w:rFonts w:ascii="Times New Roman" w:eastAsia="CMR12" w:hAnsi="Times New Roman"/>
          <w:szCs w:val="24"/>
        </w:rPr>
        <w:t>correlation</w:t>
      </w:r>
      <w:r w:rsidR="006F2005" w:rsidRPr="006947B3">
        <w:rPr>
          <w:rFonts w:ascii="Times New Roman" w:eastAsia="CMR12" w:hAnsi="Times New Roman"/>
          <w:szCs w:val="24"/>
        </w:rPr>
        <w:t xml:space="preserve"> analysis and the regression equation for source strength </w:t>
      </w:r>
      <w:r w:rsidR="008D2192" w:rsidRPr="006947B3">
        <w:rPr>
          <w:rFonts w:ascii="Times New Roman" w:eastAsia="CMR12" w:hAnsi="Times New Roman"/>
          <w:szCs w:val="24"/>
        </w:rPr>
        <w:t xml:space="preserve">also </w:t>
      </w:r>
      <w:r w:rsidR="006F2005" w:rsidRPr="006947B3">
        <w:rPr>
          <w:rFonts w:ascii="Times New Roman" w:eastAsia="CMR12" w:hAnsi="Times New Roman"/>
          <w:szCs w:val="24"/>
        </w:rPr>
        <w:t xml:space="preserve">showed that </w:t>
      </w:r>
      <w:r w:rsidR="00C35B15" w:rsidRPr="006947B3">
        <w:rPr>
          <w:rFonts w:ascii="Times New Roman" w:eastAsia="CMR12" w:hAnsi="Times New Roman"/>
          <w:szCs w:val="24"/>
        </w:rPr>
        <w:t>strong horizontal wind and solar radiation</w:t>
      </w:r>
      <w:r w:rsidR="00B63048" w:rsidRPr="006947B3">
        <w:rPr>
          <w:rFonts w:ascii="Times New Roman" w:eastAsia="CMR12" w:hAnsi="Times New Roman"/>
          <w:szCs w:val="24"/>
        </w:rPr>
        <w:t xml:space="preserve"> </w:t>
      </w:r>
      <w:r w:rsidR="00C35B15" w:rsidRPr="006947B3">
        <w:rPr>
          <w:rFonts w:ascii="Times New Roman" w:eastAsia="CMR12" w:hAnsi="Times New Roman"/>
          <w:szCs w:val="24"/>
        </w:rPr>
        <w:t>mainly affected the seed release.</w:t>
      </w:r>
      <w:r w:rsidR="006A1B5B" w:rsidRPr="006947B3">
        <w:rPr>
          <w:rFonts w:ascii="Times New Roman" w:eastAsia="CMR12" w:hAnsi="Times New Roman"/>
          <w:szCs w:val="24"/>
        </w:rPr>
        <w:t xml:space="preserve"> This </w:t>
      </w:r>
      <w:r w:rsidR="00A40D8B" w:rsidRPr="006947B3">
        <w:rPr>
          <w:rFonts w:ascii="Times New Roman" w:eastAsia="CMR12" w:hAnsi="Times New Roman"/>
          <w:szCs w:val="24"/>
        </w:rPr>
        <w:t xml:space="preserve">pattern </w:t>
      </w:r>
      <w:r w:rsidR="006A1B5B" w:rsidRPr="006947B3">
        <w:rPr>
          <w:rFonts w:ascii="Times New Roman" w:eastAsia="CMR12" w:hAnsi="Times New Roman"/>
          <w:szCs w:val="24"/>
        </w:rPr>
        <w:t xml:space="preserve">was </w:t>
      </w:r>
      <w:r w:rsidR="00A40D8B" w:rsidRPr="006947B3">
        <w:rPr>
          <w:rFonts w:ascii="Times New Roman" w:eastAsia="CMR12" w:hAnsi="Times New Roman"/>
          <w:szCs w:val="24"/>
        </w:rPr>
        <w:t xml:space="preserve">similar to pollen’s in the same experiment </w:t>
      </w:r>
      <w:r w:rsidR="008C4AAB" w:rsidRPr="006947B3">
        <w:rPr>
          <w:rFonts w:ascii="Times New Roman" w:eastAsia="CMR12" w:hAnsi="Times New Roman"/>
          <w:szCs w:val="24"/>
        </w:rPr>
        <w:t xml:space="preserve">in </w:t>
      </w:r>
      <w:r w:rsidR="00A40D8B" w:rsidRPr="006947B3">
        <w:rPr>
          <w:rFonts w:ascii="Times New Roman" w:eastAsia="CMR12" w:hAnsi="Times New Roman"/>
          <w:szCs w:val="24"/>
        </w:rPr>
        <w:t>that the peak of pollen release rate was at 11:00 to 13:00</w:t>
      </w:r>
      <w:r w:rsidR="000A5C4F">
        <w:rPr>
          <w:rFonts w:ascii="Times New Roman" w:eastAsia="CMR12" w:hAnsi="Times New Roman"/>
          <w:szCs w:val="24"/>
        </w:rPr>
        <w:t xml:space="preserve"> </w:t>
      </w:r>
      <w:r w:rsidR="000A5C4F">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0A5C4F">
        <w:rPr>
          <w:rFonts w:ascii="Times New Roman" w:eastAsia="CMR12" w:hAnsi="Times New Roman"/>
          <w:szCs w:val="24"/>
        </w:rPr>
        <w:fldChar w:fldCharType="separate"/>
      </w:r>
      <w:r w:rsidR="000A5C4F" w:rsidRPr="000A5C4F">
        <w:rPr>
          <w:rFonts w:ascii="Times New Roman" w:eastAsia="CMR12" w:hAnsi="Times New Roman"/>
          <w:noProof/>
          <w:szCs w:val="24"/>
        </w:rPr>
        <w:t>(Huang et al. 2015)</w:t>
      </w:r>
      <w:r w:rsidR="000A5C4F">
        <w:rPr>
          <w:rFonts w:ascii="Times New Roman" w:eastAsia="CMR12" w:hAnsi="Times New Roman"/>
          <w:szCs w:val="24"/>
        </w:rPr>
        <w:fldChar w:fldCharType="end"/>
      </w:r>
      <w:r w:rsidR="008D7CF6" w:rsidRPr="006947B3">
        <w:rPr>
          <w:rFonts w:ascii="Times New Roman" w:eastAsia="CMR12" w:hAnsi="Times New Roman"/>
          <w:szCs w:val="24"/>
        </w:rPr>
        <w:t>.</w:t>
      </w:r>
    </w:p>
    <w:p w14:paraId="039E010A" w14:textId="18064060" w:rsidR="00751D85" w:rsidRPr="00C17972" w:rsidRDefault="00D0723A" w:rsidP="00C17972">
      <w:pPr>
        <w:pStyle w:val="Heading2"/>
        <w:rPr>
          <w:rFonts w:ascii="Times New Roman" w:hAnsi="Times New Roman"/>
          <w:sz w:val="22"/>
          <w:szCs w:val="22"/>
        </w:rPr>
      </w:pPr>
      <w:r w:rsidRPr="00C17972">
        <w:rPr>
          <w:rFonts w:ascii="Times New Roman" w:hAnsi="Times New Roman" w:cs="Times New Roman"/>
          <w:sz w:val="22"/>
          <w:szCs w:val="22"/>
        </w:rPr>
        <w:t>High altitude</w:t>
      </w:r>
      <w:r w:rsidRPr="00C17972" w:rsidDel="00D0723A">
        <w:rPr>
          <w:rFonts w:ascii="Times New Roman" w:hAnsi="Times New Roman" w:cs="Times New Roman"/>
          <w:sz w:val="22"/>
          <w:szCs w:val="22"/>
        </w:rPr>
        <w:t xml:space="preserve"> </w:t>
      </w:r>
      <w:r w:rsidRPr="00C17972">
        <w:rPr>
          <w:rFonts w:ascii="Times New Roman" w:hAnsi="Times New Roman" w:cs="Times New Roman"/>
          <w:sz w:val="22"/>
          <w:szCs w:val="22"/>
        </w:rPr>
        <w:t>and long distance</w:t>
      </w:r>
      <w:r w:rsidR="00751D85" w:rsidRPr="00C17972">
        <w:rPr>
          <w:rFonts w:ascii="Times New Roman" w:hAnsi="Times New Roman" w:cs="Times New Roman"/>
          <w:sz w:val="22"/>
          <w:szCs w:val="22"/>
        </w:rPr>
        <w:t xml:space="preserve"> transport</w:t>
      </w:r>
    </w:p>
    <w:p w14:paraId="5F9A9D98" w14:textId="092801C7" w:rsidR="00751D85" w:rsidRPr="006947B3" w:rsidRDefault="003F601A" w:rsidP="00597443">
      <w:pPr>
        <w:autoSpaceDE w:val="0"/>
        <w:autoSpaceDN w:val="0"/>
        <w:adjustRightInd w:val="0"/>
        <w:spacing w:after="0" w:line="480" w:lineRule="auto"/>
        <w:ind w:firstLine="720"/>
        <w:rPr>
          <w:rFonts w:ascii="Times New Roman" w:hAnsi="Times New Roman"/>
          <w:szCs w:val="24"/>
        </w:rPr>
      </w:pPr>
      <w:r w:rsidRPr="006947B3">
        <w:rPr>
          <w:rFonts w:ascii="Times New Roman" w:eastAsia="CMR12" w:hAnsi="Times New Roman"/>
          <w:szCs w:val="24"/>
        </w:rPr>
        <w:t xml:space="preserve">Various studies have been developed to estimate the mechanics of seed dispersal by wind, and to elucidate the relative importance of physical and biological factors that affect seed disposal. </w:t>
      </w:r>
      <w:r w:rsidR="007C79FC" w:rsidRPr="006947B3">
        <w:rPr>
          <w:rFonts w:ascii="Times New Roman" w:eastAsia="CMR12" w:hAnsi="Times New Roman"/>
          <w:szCs w:val="24"/>
        </w:rPr>
        <w:t xml:space="preserve"> </w:t>
      </w:r>
      <w:r w:rsidR="007C79FC" w:rsidRPr="006947B3">
        <w:rPr>
          <w:rFonts w:ascii="Times New Roman" w:eastAsia="Calibri" w:hAnsi="Times New Roman"/>
          <w:szCs w:val="24"/>
        </w:rPr>
        <w:t xml:space="preserve">It has been long recognized release height is an essential factor in </w:t>
      </w:r>
      <w:r w:rsidR="00572240" w:rsidRPr="006947B3">
        <w:rPr>
          <w:rFonts w:ascii="Times New Roman" w:eastAsia="Calibri" w:hAnsi="Times New Roman"/>
          <w:szCs w:val="24"/>
        </w:rPr>
        <w:t xml:space="preserve">the </w:t>
      </w:r>
      <w:r w:rsidR="007C79FC" w:rsidRPr="006947B3">
        <w:rPr>
          <w:rFonts w:ascii="Times New Roman" w:eastAsia="Calibri" w:hAnsi="Times New Roman"/>
          <w:szCs w:val="24"/>
        </w:rPr>
        <w:t>seed dispersal process</w:t>
      </w:r>
      <w:r w:rsidR="00A16FEA">
        <w:rPr>
          <w:rFonts w:ascii="Times New Roman" w:eastAsia="Calibri" w:hAnsi="Times New Roman"/>
          <w:szCs w:val="24"/>
        </w:rPr>
        <w:t xml:space="preserve"> </w:t>
      </w:r>
      <w:r w:rsidR="007C79FC" w:rsidRPr="006947B3">
        <w:rPr>
          <w:rFonts w:ascii="Times New Roman" w:eastAsia="Calibri" w:hAnsi="Times New Roman"/>
          <w:szCs w:val="24"/>
        </w:rPr>
        <w:t xml:space="preserve"> </w:t>
      </w:r>
      <w:r w:rsidR="00A16FEA">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"10.1111/j.1365-2745.2011.01867.x", "ISSN" : "00220477", "author" : [ { "dropping-particle" : "", "family" : "Thomson", "given" : "Fiona J.", "non-dropping-particle" : "", "parse-names" : false, "suffix" : "" }, { "dropping-particle" : "", "family" : "Moles", "given" : "Angela T.", "non-dropping-particle" : "", "parse-names" : false, "suffix" : "" }, { "dropping-particle" : "", "family" : "Auld", "given" : "Tony D.", "non-dropping-particle" : "", "parse-names" : false, "suffix" : "" }, { "dropping-particle" : "", "family" : "Kingsford", "given" : "Richard T.", "non-dropping-particle" : "", "parse-names" : false, "suffix" : "" } ], "container-title" : "Journal of Ecology", "id" : "ITEM-1", "issue" : "6", "issued" : { "date-parts" : [ [ "2011", "11" ] ] }, "page" : "1299-1307", "publisher" : "Blackwell Publishing Ltd", "title" : "Seed dispersal distance is more strongly correlated with plant height than with seed mass", "type" : "article-journal", "volume" : "99" }, "uris" : [ "http://www.mendeley.com/documents/?uuid=473505db-dcc2-3f5c-b457-d9cb634e7e85" ] }, { "id" : "ITEM-2", "itemData" : { "DOI" : "10.1146/annurev.ecolsys.34.011802.132428", "ISSN" : "1543-592X", "author" : [ { "dropping-particle" : "", "family" : "Levin", "given" : "Simon A.", "non-dropping-particle" : "", "parse-names" : false, "suffix" : "" }, { "dropping-particle" : "", "family" : "Muller-Landau", "given" : "*Helene C.", "non-dropping-particle" : "", "parse-names" : false, "suffix" : "" }, { "dropping-particle" : "", "family" : "Nathan", "given" : "*Ran", "non-dropping-particle" : "", "parse-names" : false, "suffix" : "" }, { "dropping-particle" : "", "family" : "Chave", "given" : "*J\u00e9r\u00f4me", "non-dropping-particle" : "", "parse-names" : false, "suffix" : "" } ], "container-title" : "Annual Review of Ecology, Evolution, and Systematics", "id" : "ITEM-2", "issue" : "1", "issued" : { "date-parts" : [ [ "2003", "11" ] ] }, "page" : "575-604", "title" : "The Ecology and Evolution of Seed Dispersal: A Theoretical Perspective", "type" : "article-journal", "volume" : "34" }, "uris" : [ "http://www.mendeley.com/documents/?uuid=9859e9bc-838a-4f67-b989-40bd1f438108" ] }, { "id" : "ITEM-3", "itemData" : { "DOI" : "10.1038/nature00844", "ISSN" : "0028-0836", "author" : [ { "dropping-particle" : "", "family" : "Nathan", "given" : "Ran", "non-dropping-particle" : "", "parse-names" : false, "suffix" : "" }, { "dropping-particle" : "", "family" : "Katul", "given" : "Gabriel G.", "non-dropping-particle" : "", "parse-names" : false, "suffix" : "" }, { "dropping-particle" : "", "family" : "Horn", "given" : "Henry S.", "non-dropping-particle" : "", "parse-names" : false, "suffix" : "" }, { "dropping-particle" : "", "family" : "Thomas", "given" : "Suvi M.", "non-dropping-particle" : "", "parse-names" : false, "suffix" : "" }, { "dropping-particle" : "", "family" : "Oren", "given" : "Ram", "non-dropping-particle" : "", "parse-names" : false, "suffix" : "" }, { "dropping-particle" : "", "family" : "Avissar", "given" : "Roni", "non-dropping-particle" : "", "parse-names" : false, "suffix" : "" }, { "dropping-particle" : "", "family" : "Pacala", "given" : "Stephen W.", "non-dropping-particle" : "", "parse-names" : false, "suffix" : "" }, { "dropping-particle" : "", "family" : "Levin", "given" : "Simon A.", "non-dropping-particle" : "", "parse-names" : false, "suffix" : "" } ], "container-title" : "Nature", "id" : "ITEM-3", "issue" : "6896", "issued" : { "date-parts" : [ [ "2002", "7", "25" ] ] }, "page" : "409-413", "title" : "Mechanisms of long-distance dispersal of seeds by wind", "type" : "article-journal", "volume" : "418" }, "uris" : [ "http://www.mendeley.com/documents/?uuid=5e084443-6793-4f71-acbf-df70627b1131" ] } ], "mendeley" : { "formattedCitation" : "(Levin, Muller-Landau, Nathan, &amp; Chave, 2003; Nathan et al., 2002; Thomson, Moles, Auld, &amp; Kingsford, 2011)", "manualFormatting" : "(Levin et al. 2003; Nathan et al. 2002; Thomson et al. 2011)", "plainTextFormattedCitation" : "(Levin, Muller-Landau, Nathan, &amp; Chave, 2003; Nathan et al., 2002; Thomson, Moles, Auld, &amp; Kingsford, 2011)", "previouslyFormattedCitation" : "(Levin, Muller-Landau, Nathan, &amp; Chave, 2003; Nathan et al., 2002; Thomson, Moles, Auld, &amp; Kingsford, 2011)" }, "properties" : { "noteIndex" : 0 }, "schema" : "https://github.com/citation-style-language/schema/raw/master/csl-citation.json" }</w:instrText>
      </w:r>
      <w:r w:rsidR="00A16FEA">
        <w:rPr>
          <w:rFonts w:ascii="Times New Roman" w:eastAsia="Calibri" w:hAnsi="Times New Roman"/>
          <w:szCs w:val="24"/>
        </w:rPr>
        <w:fldChar w:fldCharType="separate"/>
      </w:r>
      <w:r w:rsidR="00A16FEA" w:rsidRPr="00A16FEA">
        <w:rPr>
          <w:rFonts w:ascii="Times New Roman" w:eastAsia="Calibri" w:hAnsi="Times New Roman"/>
          <w:noProof/>
          <w:szCs w:val="24"/>
        </w:rPr>
        <w:t>(Levin</w:t>
      </w:r>
      <w:r w:rsidR="003217A4">
        <w:rPr>
          <w:rFonts w:ascii="Times New Roman" w:eastAsia="Calibri" w:hAnsi="Times New Roman"/>
          <w:noProof/>
          <w:szCs w:val="24"/>
        </w:rPr>
        <w:t xml:space="preserve"> et al. </w:t>
      </w:r>
      <w:r w:rsidR="00A16FEA" w:rsidRPr="00A16FEA">
        <w:rPr>
          <w:rFonts w:ascii="Times New Roman" w:eastAsia="Calibri" w:hAnsi="Times New Roman"/>
          <w:noProof/>
          <w:szCs w:val="24"/>
        </w:rPr>
        <w:t>2003; Nathan et al. 2002; Thomson</w:t>
      </w:r>
      <w:r w:rsidR="003217A4">
        <w:rPr>
          <w:rFonts w:ascii="Times New Roman" w:eastAsia="Calibri" w:hAnsi="Times New Roman"/>
          <w:noProof/>
          <w:szCs w:val="24"/>
        </w:rPr>
        <w:t xml:space="preserve"> et al. </w:t>
      </w:r>
      <w:r w:rsidR="00A16FEA" w:rsidRPr="00A16FEA">
        <w:rPr>
          <w:rFonts w:ascii="Times New Roman" w:eastAsia="Calibri" w:hAnsi="Times New Roman"/>
          <w:noProof/>
          <w:szCs w:val="24"/>
        </w:rPr>
        <w:t>2011)</w:t>
      </w:r>
      <w:r w:rsidR="00A16FEA">
        <w:rPr>
          <w:rFonts w:ascii="Times New Roman" w:eastAsia="Calibri" w:hAnsi="Times New Roman"/>
          <w:szCs w:val="24"/>
        </w:rPr>
        <w:fldChar w:fldCharType="end"/>
      </w:r>
      <w:r w:rsidR="007C79FC" w:rsidRPr="006947B3">
        <w:rPr>
          <w:rFonts w:ascii="Times New Roman" w:eastAsia="CMR12" w:hAnsi="Times New Roman"/>
          <w:szCs w:val="24"/>
        </w:rPr>
        <w:t xml:space="preserve">. </w:t>
      </w:r>
      <w:r w:rsidR="00224B86" w:rsidRPr="006947B3">
        <w:rPr>
          <w:rFonts w:ascii="Times New Roman" w:eastAsia="CMR12" w:hAnsi="Times New Roman"/>
          <w:szCs w:val="24"/>
        </w:rPr>
        <w:t xml:space="preserve">The presence of seeds </w:t>
      </w:r>
      <w:r w:rsidR="008C4AAB" w:rsidRPr="006947B3">
        <w:rPr>
          <w:rFonts w:ascii="Times New Roman" w:eastAsia="CMR12" w:hAnsi="Times New Roman"/>
          <w:szCs w:val="24"/>
        </w:rPr>
        <w:t>at</w:t>
      </w:r>
      <w:r w:rsidR="00224B86" w:rsidRPr="006947B3">
        <w:rPr>
          <w:rFonts w:ascii="Times New Roman" w:eastAsia="CMR12" w:hAnsi="Times New Roman"/>
          <w:szCs w:val="24"/>
        </w:rPr>
        <w:t xml:space="preserve"> high altitudes implies that the seeds may be transported to a far distance. Previous studies indicate that to some exten</w:t>
      </w:r>
      <w:r w:rsidR="00996668" w:rsidRPr="006947B3">
        <w:rPr>
          <w:rFonts w:ascii="Times New Roman" w:eastAsia="CMR12" w:hAnsi="Times New Roman"/>
          <w:szCs w:val="24"/>
        </w:rPr>
        <w:t>t</w:t>
      </w:r>
      <w:r w:rsidR="00224B86" w:rsidRPr="006947B3">
        <w:rPr>
          <w:rFonts w:ascii="Times New Roman" w:eastAsia="CMR12" w:hAnsi="Times New Roman"/>
          <w:szCs w:val="24"/>
        </w:rPr>
        <w:t xml:space="preserve"> the heights of particles can </w:t>
      </w:r>
      <w:r w:rsidR="00A00947" w:rsidRPr="006947B3">
        <w:rPr>
          <w:rFonts w:ascii="Times New Roman" w:eastAsia="CMR12" w:hAnsi="Times New Roman"/>
          <w:szCs w:val="24"/>
        </w:rPr>
        <w:t>determine</w:t>
      </w:r>
      <w:r w:rsidR="00224B86" w:rsidRPr="006947B3">
        <w:rPr>
          <w:rFonts w:ascii="Times New Roman" w:eastAsia="CMR12" w:hAnsi="Times New Roman"/>
          <w:szCs w:val="24"/>
        </w:rPr>
        <w:t xml:space="preserve"> their dispersal range. </w:t>
      </w:r>
      <w:r w:rsidR="00A16FEA">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"10.1614/WS-06-097R1.1", "ISSN" : "0043-1745", "author" : [ { "dropping-particle" : "", "family" : "Shields", "given" : "Elson J.", "non-dropping-particle" : "", "parse-names" : false, "suffix" : "" }, { "dropping-particle" : "", "family" : "Dauer", "given" : "Joseph T.", "non-dropping-particle" : "", "parse-names" : false, "suffix" : "" }, { "dropping-particle" : "", "family" : "VanGessel", "given" : "Mark J.", "non-dropping-particle" : "", "parse-names" : false, "suffix" : "" }, { "dropping-particle" : "", "family" : "Neumann", "given" : "Gabor", "non-dropping-particle" : "", "parse-names" : false, "suffix" : "" } ], "container-title" : "Weed Science", "id" : "ITEM-1", "issue" : "6", "issued" : { "date-parts" : [ [ "2006", "11" ] ] }, "page" : "1063-1067", "title" : "Horseweed (Conyza canadensis) seed collected in the planetary boundary layer", "type" : "article-journal", "volume" : "54" }, "uris" : [ "http://www.mendeley.com/documents/?uuid=7ab9bd0f-8fbf-4f04-a0a6-39eef9ba40f9" ] } ], "mendeley" : { "formattedCitation" : "(Shields et al., 2006)", "manualFormatting" : "Shields et al. (2006)", "plainTextFormattedCitation" : "(Shields et al., 2006)", "previouslyFormattedCitation" : "(Shields et al., 2006)" }, "properties" : { "noteIndex" : 0 }, "schema" : "https://github.com/citation-style-language/schema/raw/master/csl-citation.json" }</w:instrText>
      </w:r>
      <w:r w:rsidR="00A16FEA">
        <w:rPr>
          <w:rFonts w:ascii="Times New Roman" w:eastAsia="CMR12" w:hAnsi="Times New Roman"/>
          <w:szCs w:val="24"/>
        </w:rPr>
        <w:fldChar w:fldCharType="separate"/>
      </w:r>
      <w:r w:rsidR="00A16FEA" w:rsidRPr="00A16FEA">
        <w:rPr>
          <w:rFonts w:ascii="Times New Roman" w:eastAsia="CMR12" w:hAnsi="Times New Roman"/>
          <w:noProof/>
          <w:szCs w:val="24"/>
        </w:rPr>
        <w:t xml:space="preserve">Shields et al. </w:t>
      </w:r>
      <w:r w:rsidR="00A16FEA">
        <w:rPr>
          <w:rFonts w:ascii="Times New Roman" w:eastAsia="CMR12" w:hAnsi="Times New Roman"/>
          <w:noProof/>
          <w:szCs w:val="24"/>
        </w:rPr>
        <w:t>(</w:t>
      </w:r>
      <w:r w:rsidR="00A16FEA" w:rsidRPr="00A16FEA">
        <w:rPr>
          <w:rFonts w:ascii="Times New Roman" w:eastAsia="CMR12" w:hAnsi="Times New Roman"/>
          <w:noProof/>
          <w:szCs w:val="24"/>
        </w:rPr>
        <w:t>2006)</w:t>
      </w:r>
      <w:r w:rsidR="00A16FEA">
        <w:rPr>
          <w:rFonts w:ascii="Times New Roman" w:eastAsia="CMR12" w:hAnsi="Times New Roman"/>
          <w:szCs w:val="24"/>
        </w:rPr>
        <w:fldChar w:fldCharType="end"/>
      </w:r>
      <w:r w:rsidR="00581D47" w:rsidRPr="006947B3">
        <w:rPr>
          <w:rFonts w:ascii="Times New Roman" w:eastAsia="CMR12" w:hAnsi="Times New Roman"/>
          <w:szCs w:val="24"/>
        </w:rPr>
        <w:t xml:space="preserve"> </w:t>
      </w:r>
      <w:r w:rsidR="00224B86" w:rsidRPr="006947B3">
        <w:rPr>
          <w:rFonts w:ascii="Times New Roman" w:eastAsia="CMR12" w:hAnsi="Times New Roman"/>
          <w:szCs w:val="24"/>
        </w:rPr>
        <w:t>reported the horseweed seed concentrations at</w:t>
      </w:r>
      <w:r w:rsidR="009768FB" w:rsidRPr="006947B3">
        <w:rPr>
          <w:rFonts w:ascii="Times New Roman" w:eastAsia="CMR12" w:hAnsi="Times New Roman"/>
          <w:szCs w:val="24"/>
        </w:rPr>
        <w:t xml:space="preserve"> a</w:t>
      </w:r>
      <w:r w:rsidR="00224B86" w:rsidRPr="006947B3">
        <w:rPr>
          <w:rFonts w:ascii="Times New Roman" w:eastAsia="CMR12" w:hAnsi="Times New Roman"/>
          <w:szCs w:val="24"/>
        </w:rPr>
        <w:t xml:space="preserve"> height around 80 m were</w:t>
      </w:r>
      <w:r w:rsidR="00B31109" w:rsidRPr="006947B3">
        <w:rPr>
          <w:rFonts w:ascii="Times New Roman" w:eastAsia="CMR12" w:hAnsi="Times New Roman"/>
          <w:szCs w:val="24"/>
        </w:rPr>
        <w:t xml:space="preserve"> </w:t>
      </w:r>
      <w:r w:rsidR="00224B86" w:rsidRPr="006947B3">
        <w:rPr>
          <w:rFonts w:ascii="Times New Roman" w:eastAsia="CMR12" w:hAnsi="Times New Roman"/>
          <w:szCs w:val="24"/>
        </w:rPr>
        <w:t xml:space="preserve">around 0.0001-0.001 </w:t>
      </w:r>
      <w:r w:rsidR="007914F7" w:rsidRPr="006947B3">
        <w:rPr>
          <w:rFonts w:ascii="Times New Roman" w:eastAsia="CMR12" w:hAnsi="Times New Roman"/>
          <w:szCs w:val="24"/>
        </w:rPr>
        <w:t>seed</w:t>
      </w:r>
      <w:r w:rsidR="00224B86" w:rsidRPr="006947B3">
        <w:rPr>
          <w:rFonts w:ascii="Times New Roman" w:eastAsia="CMR12" w:hAnsi="Times New Roman"/>
          <w:szCs w:val="24"/>
        </w:rPr>
        <w:t>s/m</w:t>
      </w:r>
      <w:r w:rsidR="00DF481C" w:rsidRPr="006947B3">
        <w:rPr>
          <w:rFonts w:ascii="Times New Roman" w:eastAsia="CMR12" w:hAnsi="Times New Roman"/>
          <w:szCs w:val="24"/>
          <w:vertAlign w:val="superscript"/>
        </w:rPr>
        <w:t>3</w:t>
      </w:r>
      <w:r w:rsidR="00224B86" w:rsidRPr="006947B3">
        <w:rPr>
          <w:rFonts w:ascii="Times New Roman" w:eastAsia="CMR12" w:hAnsi="Times New Roman"/>
          <w:szCs w:val="24"/>
        </w:rPr>
        <w:t xml:space="preserve">. </w:t>
      </w:r>
      <w:r w:rsidR="00A43A9C" w:rsidRPr="006947B3">
        <w:rPr>
          <w:rFonts w:ascii="Times New Roman" w:eastAsia="CMR12" w:hAnsi="Times New Roman"/>
          <w:szCs w:val="24"/>
        </w:rPr>
        <w:t>In this study</w:t>
      </w:r>
      <w:r w:rsidR="008C4AAB" w:rsidRPr="006947B3">
        <w:rPr>
          <w:rFonts w:ascii="Times New Roman" w:eastAsia="CMR12" w:hAnsi="Times New Roman"/>
          <w:szCs w:val="24"/>
        </w:rPr>
        <w:t>,</w:t>
      </w:r>
      <w:r w:rsidR="00A43A9C" w:rsidRPr="006947B3">
        <w:rPr>
          <w:rFonts w:ascii="Times New Roman" w:eastAsia="CMR12" w:hAnsi="Times New Roman"/>
          <w:szCs w:val="24"/>
        </w:rPr>
        <w:t xml:space="preserve"> the concentration range of </w:t>
      </w:r>
      <w:r w:rsidR="00D915F5" w:rsidRPr="006947B3">
        <w:rPr>
          <w:rFonts w:ascii="Times New Roman" w:eastAsia="CMR12" w:hAnsi="Times New Roman"/>
          <w:szCs w:val="24"/>
        </w:rPr>
        <w:t>0-0.02</w:t>
      </w:r>
      <w:r w:rsidR="00330AFA" w:rsidRPr="006947B3">
        <w:rPr>
          <w:rFonts w:ascii="Times New Roman" w:eastAsia="CMR12" w:hAnsi="Times New Roman"/>
          <w:szCs w:val="24"/>
        </w:rPr>
        <w:t xml:space="preserve"> </w:t>
      </w:r>
      <w:r w:rsidR="007914F7" w:rsidRPr="006947B3">
        <w:rPr>
          <w:rFonts w:ascii="Times New Roman" w:eastAsia="CMR12" w:hAnsi="Times New Roman"/>
          <w:szCs w:val="24"/>
        </w:rPr>
        <w:t>seed</w:t>
      </w:r>
      <w:r w:rsidR="00026C11" w:rsidRPr="006947B3">
        <w:rPr>
          <w:rFonts w:ascii="Times New Roman" w:eastAsia="CMR12" w:hAnsi="Times New Roman"/>
          <w:szCs w:val="24"/>
        </w:rPr>
        <w:t>s/m</w:t>
      </w:r>
      <w:r w:rsidR="00026C11" w:rsidRPr="006947B3">
        <w:rPr>
          <w:rFonts w:ascii="Times New Roman" w:eastAsia="CMR12" w:hAnsi="Times New Roman"/>
          <w:szCs w:val="24"/>
          <w:vertAlign w:val="superscript"/>
        </w:rPr>
        <w:t>3</w:t>
      </w:r>
      <w:r w:rsidR="00224B86" w:rsidRPr="006947B3">
        <w:rPr>
          <w:rFonts w:ascii="Times New Roman" w:eastAsia="CMR12" w:hAnsi="Times New Roman"/>
          <w:szCs w:val="24"/>
        </w:rPr>
        <w:t xml:space="preserve"> at the altitude </w:t>
      </w:r>
      <w:r w:rsidR="006C6A13" w:rsidRPr="006947B3">
        <w:rPr>
          <w:rFonts w:ascii="Times New Roman" w:eastAsia="CMR12" w:hAnsi="Times New Roman"/>
          <w:szCs w:val="24"/>
        </w:rPr>
        <w:t xml:space="preserve">of </w:t>
      </w:r>
      <w:r w:rsidR="00224B86" w:rsidRPr="006947B3">
        <w:rPr>
          <w:rFonts w:ascii="Times New Roman" w:eastAsia="CMR12" w:hAnsi="Times New Roman"/>
          <w:szCs w:val="24"/>
        </w:rPr>
        <w:t>60</w:t>
      </w:r>
      <w:r w:rsidR="00227F0F" w:rsidRPr="006947B3">
        <w:rPr>
          <w:rFonts w:ascii="Times New Roman" w:eastAsia="CMR12" w:hAnsi="Times New Roman"/>
          <w:szCs w:val="24"/>
        </w:rPr>
        <w:t>-</w:t>
      </w:r>
      <w:r w:rsidR="00BF6903" w:rsidRPr="006947B3">
        <w:rPr>
          <w:rFonts w:ascii="Times New Roman" w:eastAsia="CMR12" w:hAnsi="Times New Roman"/>
          <w:szCs w:val="24"/>
        </w:rPr>
        <w:t>10</w:t>
      </w:r>
      <w:r w:rsidR="00E041CE" w:rsidRPr="006947B3">
        <w:rPr>
          <w:rFonts w:ascii="Times New Roman" w:eastAsia="CMR12" w:hAnsi="Times New Roman"/>
          <w:szCs w:val="24"/>
        </w:rPr>
        <w:t xml:space="preserve">0 </w:t>
      </w:r>
      <w:r w:rsidR="002D108D" w:rsidRPr="006947B3">
        <w:rPr>
          <w:rFonts w:ascii="Times New Roman" w:eastAsia="CMR12" w:hAnsi="Times New Roman"/>
          <w:szCs w:val="24"/>
        </w:rPr>
        <w:t xml:space="preserve">m </w:t>
      </w:r>
      <w:r w:rsidR="00607393" w:rsidRPr="006947B3">
        <w:rPr>
          <w:rFonts w:ascii="Times New Roman" w:eastAsia="CMR12" w:hAnsi="Times New Roman"/>
          <w:szCs w:val="24"/>
        </w:rPr>
        <w:t>was</w:t>
      </w:r>
      <w:r w:rsidR="00E041CE" w:rsidRPr="006947B3">
        <w:rPr>
          <w:rFonts w:ascii="Times New Roman" w:eastAsia="CMR12" w:hAnsi="Times New Roman"/>
          <w:szCs w:val="24"/>
        </w:rPr>
        <w:t xml:space="preserve"> </w:t>
      </w:r>
      <w:r w:rsidR="00224B86" w:rsidRPr="006947B3">
        <w:rPr>
          <w:rFonts w:ascii="Times New Roman" w:eastAsia="CMR12" w:hAnsi="Times New Roman"/>
          <w:szCs w:val="24"/>
        </w:rPr>
        <w:t xml:space="preserve">greater than </w:t>
      </w:r>
      <w:r w:rsidR="00A3335E" w:rsidRPr="006947B3">
        <w:rPr>
          <w:rFonts w:ascii="Times New Roman" w:eastAsia="CMR12" w:hAnsi="Times New Roman"/>
          <w:szCs w:val="24"/>
        </w:rPr>
        <w:t xml:space="preserve">that in </w:t>
      </w:r>
      <w:r w:rsidR="008653E5" w:rsidRPr="006947B3">
        <w:rPr>
          <w:rFonts w:ascii="Times New Roman" w:eastAsia="CMR12" w:hAnsi="Times New Roman"/>
          <w:szCs w:val="24"/>
        </w:rPr>
        <w:t>their experiments</w:t>
      </w:r>
      <w:r w:rsidR="00224B86" w:rsidRPr="006947B3">
        <w:rPr>
          <w:rFonts w:ascii="Times New Roman" w:eastAsia="CMR12" w:hAnsi="Times New Roman"/>
          <w:szCs w:val="24"/>
        </w:rPr>
        <w:t xml:space="preserve">. </w:t>
      </w:r>
      <w:r w:rsidR="00A43A9C" w:rsidRPr="006947B3">
        <w:rPr>
          <w:rFonts w:ascii="Times New Roman" w:eastAsia="CMR12" w:hAnsi="Times New Roman"/>
          <w:szCs w:val="24"/>
        </w:rPr>
        <w:t xml:space="preserve">The </w:t>
      </w:r>
      <w:r w:rsidR="004325A2" w:rsidRPr="006947B3">
        <w:rPr>
          <w:rFonts w:ascii="Times New Roman" w:eastAsia="CMR12" w:hAnsi="Times New Roman"/>
          <w:szCs w:val="24"/>
        </w:rPr>
        <w:t>differences</w:t>
      </w:r>
      <w:r w:rsidR="00A43A9C" w:rsidRPr="006947B3">
        <w:rPr>
          <w:rFonts w:ascii="Times New Roman" w:eastAsia="CMR12" w:hAnsi="Times New Roman"/>
          <w:szCs w:val="24"/>
        </w:rPr>
        <w:t xml:space="preserve"> may be </w:t>
      </w:r>
      <w:r w:rsidR="00E67F2F" w:rsidRPr="006947B3">
        <w:rPr>
          <w:rFonts w:ascii="Times New Roman" w:eastAsia="CMR12" w:hAnsi="Times New Roman"/>
          <w:szCs w:val="24"/>
        </w:rPr>
        <w:t xml:space="preserve">caused by source </w:t>
      </w:r>
      <w:r w:rsidR="009750BB" w:rsidRPr="006947B3">
        <w:rPr>
          <w:rFonts w:ascii="Times New Roman" w:eastAsia="CMR12" w:hAnsi="Times New Roman"/>
          <w:szCs w:val="24"/>
        </w:rPr>
        <w:t>strength</w:t>
      </w:r>
      <w:r w:rsidR="00C77215" w:rsidRPr="006947B3">
        <w:rPr>
          <w:rFonts w:ascii="Times New Roman" w:eastAsia="CMR12" w:hAnsi="Times New Roman"/>
          <w:szCs w:val="24"/>
        </w:rPr>
        <w:t>, source field size</w:t>
      </w:r>
      <w:r w:rsidR="00E67F2F" w:rsidRPr="006947B3">
        <w:rPr>
          <w:rFonts w:ascii="Times New Roman" w:eastAsia="CMR12" w:hAnsi="Times New Roman"/>
          <w:szCs w:val="24"/>
        </w:rPr>
        <w:t>, atmospheric conditions, and sam</w:t>
      </w:r>
      <w:r w:rsidR="00DC2CC9" w:rsidRPr="006947B3">
        <w:rPr>
          <w:rFonts w:ascii="Times New Roman" w:eastAsia="CMR12" w:hAnsi="Times New Roman"/>
          <w:szCs w:val="24"/>
        </w:rPr>
        <w:t>p</w:t>
      </w:r>
      <w:r w:rsidR="00E67F2F" w:rsidRPr="006947B3">
        <w:rPr>
          <w:rFonts w:ascii="Times New Roman" w:eastAsia="CMR12" w:hAnsi="Times New Roman"/>
          <w:szCs w:val="24"/>
        </w:rPr>
        <w:t>ling methods.</w:t>
      </w:r>
      <w:r w:rsidR="00985C03" w:rsidRPr="006947B3">
        <w:rPr>
          <w:rFonts w:ascii="Times New Roman" w:eastAsia="CMR12" w:hAnsi="Times New Roman"/>
          <w:szCs w:val="24"/>
        </w:rPr>
        <w:t xml:space="preserve"> Compared to horseweed pollen dispersion in the experiment, </w:t>
      </w:r>
      <w:r w:rsidR="008C4AAB" w:rsidRPr="006947B3">
        <w:rPr>
          <w:rFonts w:ascii="Times New Roman" w:eastAsia="CMR12" w:hAnsi="Times New Roman"/>
          <w:szCs w:val="24"/>
        </w:rPr>
        <w:t>a lower</w:t>
      </w:r>
      <w:r w:rsidR="00985C03" w:rsidRPr="006947B3">
        <w:rPr>
          <w:rFonts w:ascii="Times New Roman" w:eastAsia="CMR12" w:hAnsi="Times New Roman"/>
          <w:szCs w:val="24"/>
        </w:rPr>
        <w:t xml:space="preserve"> percentage of seeds were dispersed to the same height. For</w:t>
      </w:r>
      <w:r w:rsidR="004A4F9C" w:rsidRPr="006947B3">
        <w:rPr>
          <w:rFonts w:ascii="Times New Roman" w:eastAsia="CMR12" w:hAnsi="Times New Roman"/>
          <w:szCs w:val="24"/>
        </w:rPr>
        <w:t xml:space="preserve"> </w:t>
      </w:r>
      <w:r w:rsidR="00985C03" w:rsidRPr="006947B3">
        <w:rPr>
          <w:rFonts w:ascii="Times New Roman" w:eastAsia="CMR12" w:hAnsi="Times New Roman"/>
          <w:szCs w:val="24"/>
        </w:rPr>
        <w:t>exa</w:t>
      </w:r>
      <w:r w:rsidR="004A4F9C" w:rsidRPr="006947B3">
        <w:rPr>
          <w:rFonts w:ascii="Times New Roman" w:eastAsia="CMR12" w:hAnsi="Times New Roman"/>
          <w:szCs w:val="24"/>
        </w:rPr>
        <w:t>m</w:t>
      </w:r>
      <w:r w:rsidR="00985C03" w:rsidRPr="006947B3">
        <w:rPr>
          <w:rFonts w:ascii="Times New Roman" w:eastAsia="CMR12" w:hAnsi="Times New Roman"/>
          <w:szCs w:val="24"/>
        </w:rPr>
        <w:t xml:space="preserve">ple, pollen concentration </w:t>
      </w:r>
      <w:r w:rsidR="008C4AAB" w:rsidRPr="006947B3">
        <w:rPr>
          <w:rFonts w:ascii="Times New Roman" w:eastAsia="CMR12" w:hAnsi="Times New Roman"/>
          <w:szCs w:val="24"/>
        </w:rPr>
        <w:t>of</w:t>
      </w:r>
      <w:r w:rsidR="00985C03" w:rsidRPr="006947B3">
        <w:rPr>
          <w:rFonts w:ascii="Times New Roman" w:eastAsia="CMR12" w:hAnsi="Times New Roman"/>
          <w:szCs w:val="24"/>
        </w:rPr>
        <w:t xml:space="preserve"> 0-12.5% remained at the height of </w:t>
      </w:r>
      <w:r w:rsidR="00012E44" w:rsidRPr="006947B3">
        <w:rPr>
          <w:rFonts w:ascii="Times New Roman" w:eastAsia="CMR12" w:hAnsi="Times New Roman"/>
          <w:szCs w:val="24"/>
        </w:rPr>
        <w:t>60-</w:t>
      </w:r>
      <w:r w:rsidR="0077250B" w:rsidRPr="006947B3">
        <w:rPr>
          <w:rFonts w:ascii="Times New Roman" w:eastAsia="CMR12" w:hAnsi="Times New Roman"/>
          <w:szCs w:val="24"/>
        </w:rPr>
        <w:t>10</w:t>
      </w:r>
      <w:r w:rsidR="00985C03" w:rsidRPr="006947B3">
        <w:rPr>
          <w:rFonts w:ascii="Times New Roman" w:eastAsia="CMR12" w:hAnsi="Times New Roman"/>
          <w:szCs w:val="24"/>
        </w:rPr>
        <w:t>0 m compared to seed</w:t>
      </w:r>
      <w:r w:rsidR="00A00947" w:rsidRPr="006947B3">
        <w:rPr>
          <w:rFonts w:ascii="Times New Roman" w:eastAsia="CMR12" w:hAnsi="Times New Roman"/>
          <w:szCs w:val="24"/>
        </w:rPr>
        <w:t>, of which</w:t>
      </w:r>
      <w:r w:rsidR="00E11C42" w:rsidRPr="006947B3">
        <w:rPr>
          <w:rFonts w:ascii="Times New Roman" w:eastAsia="CMR12" w:hAnsi="Times New Roman"/>
          <w:szCs w:val="24"/>
        </w:rPr>
        <w:t xml:space="preserve"> </w:t>
      </w:r>
      <w:r w:rsidR="006718FD" w:rsidRPr="006947B3">
        <w:rPr>
          <w:rFonts w:ascii="Times New Roman" w:eastAsia="CMR12" w:hAnsi="Times New Roman"/>
          <w:szCs w:val="24"/>
        </w:rPr>
        <w:t>2.</w:t>
      </w:r>
      <w:r w:rsidR="00C25F0D" w:rsidRPr="006947B3">
        <w:rPr>
          <w:rFonts w:ascii="Times New Roman" w:eastAsia="CMR12" w:hAnsi="Times New Roman"/>
          <w:szCs w:val="24"/>
        </w:rPr>
        <w:t>5</w:t>
      </w:r>
      <w:r w:rsidR="006718FD" w:rsidRPr="006947B3">
        <w:rPr>
          <w:rFonts w:ascii="Times New Roman" w:eastAsia="CMR12" w:hAnsi="Times New Roman"/>
          <w:szCs w:val="24"/>
        </w:rPr>
        <w:t>%</w:t>
      </w:r>
      <w:r w:rsidR="00C25F0D" w:rsidRPr="006947B3">
        <w:rPr>
          <w:rFonts w:ascii="Times New Roman" w:eastAsia="CMR12" w:hAnsi="Times New Roman"/>
          <w:szCs w:val="24"/>
        </w:rPr>
        <w:t xml:space="preserve"> </w:t>
      </w:r>
      <w:r w:rsidR="00C25F0D" w:rsidRPr="006947B3">
        <w:rPr>
          <w:rFonts w:ascii="Times New Roman" w:eastAsia="CMR12" w:hAnsi="Times New Roman"/>
          <w:szCs w:val="24"/>
        </w:rPr>
        <w:lastRenderedPageBreak/>
        <w:t>remained</w:t>
      </w:r>
      <w:r w:rsidR="00A70E77" w:rsidRPr="006947B3">
        <w:rPr>
          <w:rFonts w:ascii="Times New Roman" w:eastAsia="CMR12" w:hAnsi="Times New Roman"/>
          <w:szCs w:val="24"/>
        </w:rPr>
        <w:t xml:space="preserve"> at the same height range</w:t>
      </w:r>
      <w:r w:rsidR="00985C03" w:rsidRPr="006947B3">
        <w:rPr>
          <w:rFonts w:ascii="Times New Roman" w:eastAsia="CMR12" w:hAnsi="Times New Roman"/>
          <w:szCs w:val="24"/>
        </w:rPr>
        <w:t>.</w:t>
      </w:r>
      <w:r w:rsidR="0080634D" w:rsidRPr="006947B3">
        <w:rPr>
          <w:rFonts w:ascii="Times New Roman" w:eastAsia="CMR12" w:hAnsi="Times New Roman"/>
          <w:szCs w:val="24"/>
        </w:rPr>
        <w:t xml:space="preserve"> This may be caused by</w:t>
      </w:r>
      <w:r w:rsidR="00F84320" w:rsidRPr="006947B3">
        <w:rPr>
          <w:rFonts w:ascii="Times New Roman" w:eastAsia="CMR12" w:hAnsi="Times New Roman"/>
          <w:szCs w:val="24"/>
        </w:rPr>
        <w:t xml:space="preserve"> the high</w:t>
      </w:r>
      <w:r w:rsidR="008C4AAB" w:rsidRPr="006947B3">
        <w:rPr>
          <w:rFonts w:ascii="Times New Roman" w:eastAsia="CMR12" w:hAnsi="Times New Roman"/>
          <w:szCs w:val="24"/>
        </w:rPr>
        <w:t>er</w:t>
      </w:r>
      <w:r w:rsidR="00F84320" w:rsidRPr="006947B3">
        <w:rPr>
          <w:rFonts w:ascii="Times New Roman" w:eastAsia="CMR12" w:hAnsi="Times New Roman"/>
          <w:szCs w:val="24"/>
        </w:rPr>
        <w:t xml:space="preserve"> settling speed of seed </w:t>
      </w:r>
      <w:r w:rsidR="0080634D" w:rsidRPr="006947B3">
        <w:rPr>
          <w:rFonts w:ascii="Times New Roman" w:eastAsia="CMR12" w:hAnsi="Times New Roman"/>
          <w:szCs w:val="24"/>
        </w:rPr>
        <w:t xml:space="preserve">(0.3233 m/s) </w:t>
      </w:r>
      <w:r w:rsidR="008C4AAB" w:rsidRPr="006947B3">
        <w:rPr>
          <w:rFonts w:ascii="Times New Roman" w:eastAsia="CMR12" w:hAnsi="Times New Roman"/>
          <w:szCs w:val="24"/>
        </w:rPr>
        <w:t xml:space="preserve">compared with </w:t>
      </w:r>
      <w:r w:rsidR="0080634D" w:rsidRPr="006947B3">
        <w:rPr>
          <w:rFonts w:ascii="Times New Roman" w:eastAsia="CMR12" w:hAnsi="Times New Roman"/>
          <w:szCs w:val="24"/>
        </w:rPr>
        <w:t>pollen (0.0165 m/s</w:t>
      </w:r>
      <w:r w:rsidR="00A16FEA">
        <w:rPr>
          <w:rFonts w:ascii="Times New Roman" w:eastAsia="CMR12" w:hAnsi="Times New Roman"/>
          <w:szCs w:val="24"/>
        </w:rPr>
        <w:t>)</w:t>
      </w:r>
      <w:r w:rsidR="003A29D0" w:rsidRPr="006947B3">
        <w:rPr>
          <w:rFonts w:ascii="Times New Roman" w:eastAsia="CMR12" w:hAnsi="Times New Roman"/>
          <w:szCs w:val="24"/>
        </w:rPr>
        <w:t xml:space="preserve"> </w:t>
      </w:r>
      <w:r w:rsidR="00A16FEA">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A16FEA">
        <w:rPr>
          <w:rFonts w:ascii="Times New Roman" w:eastAsia="CMR12" w:hAnsi="Times New Roman"/>
          <w:szCs w:val="24"/>
        </w:rPr>
        <w:fldChar w:fldCharType="separate"/>
      </w:r>
      <w:r w:rsidR="00A16FEA" w:rsidRPr="00A16FEA">
        <w:rPr>
          <w:rFonts w:ascii="Times New Roman" w:eastAsia="CMR12" w:hAnsi="Times New Roman"/>
          <w:noProof/>
          <w:szCs w:val="24"/>
        </w:rPr>
        <w:t>(Huang et al. 2015)</w:t>
      </w:r>
      <w:r w:rsidR="00A16FEA">
        <w:rPr>
          <w:rFonts w:ascii="Times New Roman" w:eastAsia="CMR12" w:hAnsi="Times New Roman"/>
          <w:szCs w:val="24"/>
        </w:rPr>
        <w:fldChar w:fldCharType="end"/>
      </w:r>
      <w:r w:rsidR="0080634D" w:rsidRPr="006947B3">
        <w:rPr>
          <w:rFonts w:ascii="Times New Roman" w:eastAsia="CMR12" w:hAnsi="Times New Roman"/>
          <w:szCs w:val="24"/>
        </w:rPr>
        <w:t>.</w:t>
      </w:r>
    </w:p>
    <w:p w14:paraId="499CBC91" w14:textId="54200765" w:rsidR="00E51657" w:rsidRPr="006947B3" w:rsidRDefault="00AB3398">
      <w:pPr>
        <w:autoSpaceDE w:val="0"/>
        <w:autoSpaceDN w:val="0"/>
        <w:adjustRightInd w:val="0"/>
        <w:spacing w:after="0" w:line="480" w:lineRule="auto"/>
        <w:rPr>
          <w:rFonts w:ascii="Times New Roman" w:hAnsi="Times New Roman"/>
          <w:szCs w:val="24"/>
        </w:rPr>
      </w:pPr>
      <w:r w:rsidRPr="006947B3">
        <w:rPr>
          <w:rFonts w:ascii="Times New Roman" w:hAnsi="Times New Roman"/>
          <w:szCs w:val="24"/>
        </w:rPr>
        <w:t xml:space="preserve">According to Fig. </w:t>
      </w:r>
      <w:r w:rsidR="00B47948" w:rsidRPr="006947B3">
        <w:rPr>
          <w:rFonts w:ascii="Times New Roman" w:hAnsi="Times New Roman"/>
          <w:szCs w:val="24"/>
        </w:rPr>
        <w:t>6</w:t>
      </w:r>
      <w:r w:rsidRPr="006947B3">
        <w:rPr>
          <w:rStyle w:val="CommentReference"/>
          <w:rFonts w:ascii="Times New Roman" w:eastAsia="Calibri" w:hAnsi="Times New Roman"/>
          <w:sz w:val="24"/>
          <w:szCs w:val="24"/>
        </w:rPr>
        <w:t>, m</w:t>
      </w:r>
      <w:r w:rsidR="00673EDC" w:rsidRPr="006947B3">
        <w:rPr>
          <w:rFonts w:ascii="Times New Roman" w:hAnsi="Times New Roman"/>
          <w:szCs w:val="24"/>
        </w:rPr>
        <w:t xml:space="preserve">ost of the seeds fell within </w:t>
      </w:r>
      <w:r w:rsidR="00E22E81" w:rsidRPr="006947B3">
        <w:rPr>
          <w:rFonts w:ascii="Times New Roman" w:hAnsi="Times New Roman"/>
          <w:szCs w:val="24"/>
        </w:rPr>
        <w:t xml:space="preserve">200 m. At </w:t>
      </w:r>
      <w:r w:rsidR="00365EF4" w:rsidRPr="006947B3">
        <w:rPr>
          <w:rFonts w:ascii="Times New Roman" w:hAnsi="Times New Roman"/>
          <w:szCs w:val="24"/>
        </w:rPr>
        <w:t xml:space="preserve">a </w:t>
      </w:r>
      <w:r w:rsidR="00E22E81" w:rsidRPr="006947B3">
        <w:rPr>
          <w:rFonts w:ascii="Times New Roman" w:hAnsi="Times New Roman"/>
          <w:szCs w:val="24"/>
        </w:rPr>
        <w:t xml:space="preserve">far distance, </w:t>
      </w:r>
      <w:r w:rsidR="00607393" w:rsidRPr="006947B3">
        <w:rPr>
          <w:rFonts w:ascii="Times New Roman" w:hAnsi="Times New Roman"/>
          <w:szCs w:val="24"/>
        </w:rPr>
        <w:t>such as</w:t>
      </w:r>
      <w:r w:rsidR="00E22E81" w:rsidRPr="006947B3">
        <w:rPr>
          <w:rFonts w:ascii="Times New Roman" w:hAnsi="Times New Roman"/>
          <w:szCs w:val="24"/>
        </w:rPr>
        <w:t xml:space="preserve"> ~480 m, seeds were still detected</w:t>
      </w:r>
      <w:r w:rsidR="00365EF4" w:rsidRPr="006947B3">
        <w:rPr>
          <w:rFonts w:ascii="Times New Roman" w:hAnsi="Times New Roman"/>
          <w:szCs w:val="24"/>
        </w:rPr>
        <w:t>,</w:t>
      </w:r>
      <w:r w:rsidR="00E22E81" w:rsidRPr="006947B3">
        <w:rPr>
          <w:rFonts w:ascii="Times New Roman" w:hAnsi="Times New Roman"/>
          <w:szCs w:val="24"/>
        </w:rPr>
        <w:t xml:space="preserve"> but the deposition rate was relatively low (</w:t>
      </w:r>
      <w:r w:rsidR="00813FB7" w:rsidRPr="006947B3">
        <w:rPr>
          <w:rFonts w:ascii="Times New Roman" w:hAnsi="Times New Roman"/>
          <w:szCs w:val="24"/>
        </w:rPr>
        <w:t xml:space="preserve">0.01 </w:t>
      </w:r>
      <w:r w:rsidR="007914F7" w:rsidRPr="006947B3">
        <w:rPr>
          <w:rFonts w:ascii="Times New Roman" w:hAnsi="Times New Roman"/>
          <w:szCs w:val="24"/>
        </w:rPr>
        <w:t>seed</w:t>
      </w:r>
      <w:r w:rsidR="00813FB7" w:rsidRPr="006947B3">
        <w:rPr>
          <w:rFonts w:ascii="Times New Roman" w:hAnsi="Times New Roman"/>
          <w:szCs w:val="24"/>
        </w:rPr>
        <w:t>s/m</w:t>
      </w:r>
      <w:r w:rsidR="00813FB7" w:rsidRPr="006947B3">
        <w:rPr>
          <w:rFonts w:ascii="Times New Roman" w:hAnsi="Times New Roman"/>
          <w:szCs w:val="24"/>
          <w:vertAlign w:val="superscript"/>
        </w:rPr>
        <w:t>2</w:t>
      </w:r>
      <w:r w:rsidR="00813FB7" w:rsidRPr="006947B3">
        <w:rPr>
          <w:rFonts w:ascii="Times New Roman" w:hAnsi="Times New Roman"/>
          <w:szCs w:val="24"/>
        </w:rPr>
        <w:t>/s on</w:t>
      </w:r>
      <w:r w:rsidR="00080895" w:rsidRPr="006947B3">
        <w:rPr>
          <w:rFonts w:ascii="Times New Roman" w:hAnsi="Times New Roman"/>
          <w:szCs w:val="24"/>
        </w:rPr>
        <w:t xml:space="preserve"> a peak release</w:t>
      </w:r>
      <w:r w:rsidR="00813FB7" w:rsidRPr="006947B3">
        <w:rPr>
          <w:rFonts w:ascii="Times New Roman" w:hAnsi="Times New Roman"/>
          <w:szCs w:val="24"/>
        </w:rPr>
        <w:t xml:space="preserve"> day</w:t>
      </w:r>
      <w:r w:rsidR="008E3668" w:rsidRPr="006947B3">
        <w:rPr>
          <w:rFonts w:ascii="Times New Roman" w:hAnsi="Times New Roman"/>
          <w:szCs w:val="24"/>
        </w:rPr>
        <w:t xml:space="preserve">, or </w:t>
      </w:r>
      <w:r w:rsidR="00C96FAA" w:rsidRPr="006947B3">
        <w:rPr>
          <w:rFonts w:ascii="Times New Roman" w:hAnsi="Times New Roman"/>
          <w:szCs w:val="24"/>
        </w:rPr>
        <w:t xml:space="preserve">36 </w:t>
      </w:r>
      <w:r w:rsidR="007914F7" w:rsidRPr="006947B3">
        <w:rPr>
          <w:rFonts w:ascii="Times New Roman" w:hAnsi="Times New Roman"/>
          <w:szCs w:val="24"/>
        </w:rPr>
        <w:t>seed</w:t>
      </w:r>
      <w:r w:rsidR="00C96FAA" w:rsidRPr="006947B3">
        <w:rPr>
          <w:rFonts w:ascii="Times New Roman" w:hAnsi="Times New Roman"/>
          <w:szCs w:val="24"/>
        </w:rPr>
        <w:t>s/</w:t>
      </w:r>
      <w:r w:rsidR="008B2DAB" w:rsidRPr="006947B3">
        <w:rPr>
          <w:rFonts w:ascii="Times New Roman" w:hAnsi="Times New Roman"/>
          <w:szCs w:val="24"/>
        </w:rPr>
        <w:t>m</w:t>
      </w:r>
      <w:r w:rsidR="008B2DAB" w:rsidRPr="006947B3">
        <w:rPr>
          <w:rFonts w:ascii="Times New Roman" w:hAnsi="Times New Roman"/>
          <w:szCs w:val="24"/>
          <w:vertAlign w:val="superscript"/>
        </w:rPr>
        <w:t>2</w:t>
      </w:r>
      <w:r w:rsidR="008B2DAB" w:rsidRPr="006947B3">
        <w:rPr>
          <w:rFonts w:ascii="Times New Roman" w:hAnsi="Times New Roman"/>
          <w:szCs w:val="24"/>
        </w:rPr>
        <w:t>/</w:t>
      </w:r>
      <w:r w:rsidR="00C96FAA" w:rsidRPr="006947B3">
        <w:rPr>
          <w:rFonts w:ascii="Times New Roman" w:hAnsi="Times New Roman"/>
          <w:szCs w:val="24"/>
        </w:rPr>
        <w:t>hour</w:t>
      </w:r>
      <w:r w:rsidR="00080895" w:rsidRPr="006947B3">
        <w:rPr>
          <w:rFonts w:ascii="Times New Roman" w:hAnsi="Times New Roman"/>
          <w:szCs w:val="24"/>
        </w:rPr>
        <w:t>)</w:t>
      </w:r>
      <w:r w:rsidR="00DB2520" w:rsidRPr="006947B3">
        <w:rPr>
          <w:rFonts w:ascii="Times New Roman" w:hAnsi="Times New Roman"/>
          <w:szCs w:val="24"/>
        </w:rPr>
        <w:t xml:space="preserve">. </w:t>
      </w:r>
      <w:r w:rsidR="00E22E81" w:rsidRPr="006947B3">
        <w:rPr>
          <w:rFonts w:ascii="Times New Roman" w:hAnsi="Times New Roman"/>
          <w:szCs w:val="24"/>
        </w:rPr>
        <w:t>At 1000 m, seeds were not found on deposition slides. This was the same as for pollen in the same experiment.</w:t>
      </w:r>
      <w:r w:rsidR="00990D33" w:rsidRPr="006947B3">
        <w:rPr>
          <w:rFonts w:ascii="Times New Roman" w:hAnsi="Times New Roman"/>
          <w:szCs w:val="24"/>
        </w:rPr>
        <w:t xml:space="preserve"> That can pose a serious </w:t>
      </w:r>
      <w:r w:rsidR="00E00A2F" w:rsidRPr="006947B3">
        <w:rPr>
          <w:rFonts w:ascii="Times New Roman" w:hAnsi="Times New Roman"/>
          <w:szCs w:val="24"/>
        </w:rPr>
        <w:t xml:space="preserve">weed </w:t>
      </w:r>
      <w:r w:rsidR="00990D33" w:rsidRPr="006947B3">
        <w:rPr>
          <w:rFonts w:ascii="Times New Roman" w:hAnsi="Times New Roman"/>
          <w:szCs w:val="24"/>
        </w:rPr>
        <w:t>spread</w:t>
      </w:r>
      <w:r w:rsidR="00E22E81" w:rsidRPr="006947B3">
        <w:rPr>
          <w:rFonts w:ascii="Times New Roman" w:hAnsi="Times New Roman"/>
          <w:szCs w:val="24"/>
        </w:rPr>
        <w:t xml:space="preserve"> range </w:t>
      </w:r>
      <w:r w:rsidR="00990D33" w:rsidRPr="006947B3">
        <w:rPr>
          <w:rFonts w:ascii="Times New Roman" w:hAnsi="Times New Roman"/>
          <w:szCs w:val="24"/>
        </w:rPr>
        <w:t>from GR horseweed</w:t>
      </w:r>
      <w:r w:rsidR="0095545D" w:rsidRPr="006947B3">
        <w:rPr>
          <w:rFonts w:ascii="Times New Roman" w:hAnsi="Times New Roman"/>
          <w:szCs w:val="24"/>
        </w:rPr>
        <w:t>s</w:t>
      </w:r>
      <w:r w:rsidR="00956E19" w:rsidRPr="006947B3">
        <w:rPr>
          <w:rFonts w:ascii="Times New Roman" w:hAnsi="Times New Roman"/>
          <w:szCs w:val="24"/>
        </w:rPr>
        <w:t xml:space="preserve"> during a seed dispersion season</w:t>
      </w:r>
      <w:r w:rsidR="00990D33" w:rsidRPr="006947B3">
        <w:rPr>
          <w:rFonts w:ascii="Times New Roman" w:hAnsi="Times New Roman"/>
          <w:szCs w:val="24"/>
        </w:rPr>
        <w:t>.</w:t>
      </w:r>
      <w:r w:rsidR="00BE1F32" w:rsidRPr="006947B3">
        <w:rPr>
          <w:rFonts w:ascii="Times New Roman" w:hAnsi="Times New Roman"/>
          <w:szCs w:val="24"/>
        </w:rPr>
        <w:t xml:space="preserve"> </w:t>
      </w:r>
    </w:p>
    <w:p w14:paraId="5D8450A5" w14:textId="43D09699" w:rsidR="00751D85" w:rsidRPr="006947B3" w:rsidRDefault="00437F96">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   Although the dispersal distance of seed influences many aspects of the biology plants, including spreading of invasive species, </w:t>
      </w:r>
      <w:proofErr w:type="spellStart"/>
      <w:r w:rsidRPr="006947B3">
        <w:rPr>
          <w:rFonts w:ascii="Times New Roman" w:hAnsi="Times New Roman"/>
          <w:szCs w:val="24"/>
        </w:rPr>
        <w:t>metapopulation</w:t>
      </w:r>
      <w:proofErr w:type="spellEnd"/>
      <w:r w:rsidRPr="006947B3">
        <w:rPr>
          <w:rFonts w:ascii="Times New Roman" w:hAnsi="Times New Roman"/>
          <w:szCs w:val="24"/>
        </w:rPr>
        <w:t xml:space="preserve"> dynamics, and diversity and dynamics in plant communities</w:t>
      </w:r>
      <w:r w:rsidR="00A16FEA">
        <w:rPr>
          <w:rFonts w:ascii="Times New Roman" w:hAnsi="Times New Roman"/>
          <w:szCs w:val="24"/>
        </w:rPr>
        <w:t xml:space="preserve"> </w:t>
      </w:r>
      <w:r w:rsidR="00A16FEA">
        <w:rPr>
          <w:rFonts w:ascii="Times New Roman" w:hAnsi="Times New Roman"/>
          <w:szCs w:val="24"/>
        </w:rPr>
        <w:fldChar w:fldCharType="begin" w:fldLock="1"/>
      </w:r>
      <w:r w:rsidR="003217A4">
        <w:rPr>
          <w:rFonts w:ascii="Times New Roman" w:hAnsi="Times New Roman"/>
          <w:szCs w:val="24"/>
        </w:rPr>
        <w:instrText>ADDIN CSL_CITATION { "citationItems" : [ { "id" : "ITEM-1", "itemData" : { "ISSN" : "0002-9122", "PMID" : "10991892", "abstract" : "Long-distance seed dispersal influences many key aspects of the biology of plants, including spread of invasive species, metapopulation dynamics, and diversity and dynamics in plant communities. However, because long-distance seed dispersal is inherently hard to measure, there are few data sets that characterize the tails of seed dispersal curves. This paper is structured around two lines of argument. First, we argue that long-distance seed dispersal is of critical importance and, hence, that we must collect better data from the tails of seed dispersal curves. To make the case for the importance of long-distance seed dispersal, we review existing data and models of long-distance seed dispersal, focusing on situations in which seeds that travel long distances have a critical impact (colonization of islands, Holocene migrations, response to global change, metapopulation biology). Second, we argue that genetic methods provide a broadly applicable way to monitor long-distance seed dispersal; to place this argument in context, we review genetic estimates of plant migration rates. At present, several promising genetic approaches for estimating long-distance seed dispersal are under active development, including assignment methods, likelihood methods, genealogical methods, and genealogical/demographic methods. We close the paper by discussing important but as yet largely unexplored areas for future research.", "author" : [ { "dropping-particle" : "", "family" : "Cain", "given" : "M L", "non-dropping-particle" : "", "parse-names" : false, "suffix" : "" }, { "dropping-particle" : "", "family" : "Milligan", "given" : "B G", "non-dropping-particle" : "", "parse-names" : false, "suffix" : "" }, { "dropping-particle" : "", "family" : "Strand", "given" : "A E", "non-dropping-particle" : "", "parse-names" : false, "suffix" : "" } ], "container-title" : "American journal of botany", "id" : "ITEM-1", "issue" : "9", "issued" : { "date-parts" : [ [ "2000", "9" ] ] }, "page" : "1217-27", "title" : "Long-distance seed dispersal in plant populations.", "type" : "article-journal", "volume" : "87" }, "uris" : [ "http://www.mendeley.com/documents/?uuid=30a81fff-b96c-4eb2-bd56-dc619f7922c3" ] } ], "mendeley" : { "formattedCitation" : "(Cain, Milligan, &amp; Strand, 2000)", "manualFormatting" : "(Cain et al. 2000)", "plainTextFormattedCitation" : "(Cain, Milligan, &amp; Strand, 2000)", "previouslyFormattedCitation" : "(Cain, Milligan, &amp; Strand, 2000)" }, "properties" : { "noteIndex" : 0 }, "schema" : "https://github.com/citation-style-language/schema/raw/master/csl-citation.json" }</w:instrText>
      </w:r>
      <w:r w:rsidR="00A16FEA">
        <w:rPr>
          <w:rFonts w:ascii="Times New Roman" w:hAnsi="Times New Roman"/>
          <w:szCs w:val="24"/>
        </w:rPr>
        <w:fldChar w:fldCharType="separate"/>
      </w:r>
      <w:r w:rsidR="00A16FEA" w:rsidRPr="00A16FEA">
        <w:rPr>
          <w:rFonts w:ascii="Times New Roman" w:hAnsi="Times New Roman"/>
          <w:noProof/>
          <w:szCs w:val="24"/>
        </w:rPr>
        <w:t>(Cain</w:t>
      </w:r>
      <w:r w:rsidR="003217A4">
        <w:rPr>
          <w:rFonts w:ascii="Times New Roman" w:hAnsi="Times New Roman"/>
          <w:noProof/>
          <w:szCs w:val="24"/>
        </w:rPr>
        <w:t xml:space="preserve"> et al. </w:t>
      </w:r>
      <w:r w:rsidR="00A16FEA" w:rsidRPr="00A16FEA">
        <w:rPr>
          <w:rFonts w:ascii="Times New Roman" w:hAnsi="Times New Roman"/>
          <w:noProof/>
          <w:szCs w:val="24"/>
        </w:rPr>
        <w:t>2000)</w:t>
      </w:r>
      <w:r w:rsidR="00A16FEA">
        <w:rPr>
          <w:rFonts w:ascii="Times New Roman" w:hAnsi="Times New Roman"/>
          <w:szCs w:val="24"/>
        </w:rPr>
        <w:fldChar w:fldCharType="end"/>
      </w:r>
      <w:r w:rsidRPr="006947B3">
        <w:rPr>
          <w:rFonts w:ascii="Times New Roman" w:hAnsi="Times New Roman"/>
          <w:szCs w:val="24"/>
        </w:rPr>
        <w:t xml:space="preserve">,  there are few data sets that characterize the exact dispersal distance  due to the limit in detection at far distances or low deposition conditions. </w:t>
      </w:r>
      <w:r w:rsidR="00940079" w:rsidRPr="006947B3">
        <w:rPr>
          <w:rFonts w:ascii="Times New Roman" w:hAnsi="Times New Roman"/>
          <w:szCs w:val="24"/>
        </w:rPr>
        <w:t>There might be some</w:t>
      </w:r>
      <w:r w:rsidR="00932E04" w:rsidRPr="006947B3">
        <w:rPr>
          <w:rFonts w:ascii="Times New Roman" w:hAnsi="Times New Roman"/>
          <w:szCs w:val="24"/>
        </w:rPr>
        <w:t xml:space="preserve"> pollen</w:t>
      </w:r>
      <w:r w:rsidR="009B02CA" w:rsidRPr="006947B3">
        <w:rPr>
          <w:rFonts w:ascii="Times New Roman" w:hAnsi="Times New Roman"/>
          <w:szCs w:val="24"/>
        </w:rPr>
        <w:t>/</w:t>
      </w:r>
      <w:r w:rsidR="00173279" w:rsidRPr="006947B3">
        <w:rPr>
          <w:rFonts w:ascii="Times New Roman" w:hAnsi="Times New Roman"/>
          <w:szCs w:val="24"/>
        </w:rPr>
        <w:t>seeds transferred to 1000 m</w:t>
      </w:r>
      <w:r w:rsidRPr="006947B3">
        <w:rPr>
          <w:rFonts w:ascii="Times New Roman" w:hAnsi="Times New Roman"/>
          <w:szCs w:val="24"/>
        </w:rPr>
        <w:t xml:space="preserve"> that the small slides failed to catch.</w:t>
      </w:r>
      <w:r w:rsidR="002B63F6" w:rsidRPr="006947B3">
        <w:rPr>
          <w:rFonts w:ascii="Times New Roman" w:hAnsi="Times New Roman"/>
          <w:szCs w:val="24"/>
        </w:rPr>
        <w:t xml:space="preserve"> </w:t>
      </w:r>
      <w:r w:rsidR="008215C1" w:rsidRPr="006947B3">
        <w:rPr>
          <w:rFonts w:ascii="Times New Roman" w:hAnsi="Times New Roman"/>
          <w:szCs w:val="24"/>
        </w:rPr>
        <w:t xml:space="preserve">The dispersal distance deserves more explicit explorations using models or wind-tunnel experiments. </w:t>
      </w:r>
    </w:p>
    <w:p w14:paraId="3816A7FA" w14:textId="342E4007" w:rsidR="00751D85" w:rsidRPr="00C17972" w:rsidRDefault="00751D85" w:rsidP="00C17972">
      <w:pPr>
        <w:pStyle w:val="Heading2"/>
        <w:rPr>
          <w:rFonts w:ascii="Times New Roman" w:hAnsi="Times New Roman"/>
          <w:sz w:val="22"/>
          <w:szCs w:val="22"/>
        </w:rPr>
      </w:pPr>
      <w:r w:rsidRPr="00C17972">
        <w:rPr>
          <w:rFonts w:ascii="Times New Roman" w:hAnsi="Times New Roman" w:cs="Times New Roman"/>
          <w:sz w:val="22"/>
          <w:szCs w:val="22"/>
        </w:rPr>
        <w:t>Influence of meteorological factors</w:t>
      </w:r>
    </w:p>
    <w:p w14:paraId="40D5F409" w14:textId="5B30028B" w:rsidR="00E06F30" w:rsidRPr="00C17972" w:rsidRDefault="002A75AA" w:rsidP="00C17972">
      <w:pPr>
        <w:pStyle w:val="Heading3"/>
        <w:ind w:left="0" w:firstLine="0"/>
        <w:rPr>
          <w:rFonts w:ascii="Times New Roman" w:hAnsi="Times New Roman"/>
          <w:sz w:val="22"/>
          <w:szCs w:val="22"/>
        </w:rPr>
      </w:pPr>
      <w:r w:rsidRPr="00C17972">
        <w:rPr>
          <w:rFonts w:ascii="Times New Roman" w:hAnsi="Times New Roman"/>
          <w:sz w:val="22"/>
          <w:szCs w:val="22"/>
        </w:rPr>
        <w:t>Source strength</w:t>
      </w:r>
    </w:p>
    <w:p w14:paraId="351C39DD" w14:textId="2321E88A" w:rsidR="00EC67AA" w:rsidRPr="006947B3" w:rsidRDefault="007914F7" w:rsidP="00470E6D">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eastAsia="Calibri" w:hAnsi="Times New Roman"/>
          <w:szCs w:val="24"/>
        </w:rPr>
        <w:t>The information on s</w:t>
      </w:r>
      <w:r w:rsidR="00BB5DEC" w:rsidRPr="006947B3">
        <w:rPr>
          <w:rFonts w:ascii="Times New Roman" w:eastAsia="Calibri" w:hAnsi="Times New Roman"/>
          <w:szCs w:val="24"/>
        </w:rPr>
        <w:t xml:space="preserve">eed release </w:t>
      </w:r>
      <w:r w:rsidRPr="006947B3">
        <w:rPr>
          <w:rFonts w:ascii="Times New Roman" w:eastAsia="Calibri" w:hAnsi="Times New Roman"/>
          <w:szCs w:val="24"/>
        </w:rPr>
        <w:t xml:space="preserve">rate </w:t>
      </w:r>
      <w:r w:rsidR="00BB5DEC" w:rsidRPr="006947B3">
        <w:rPr>
          <w:rFonts w:ascii="Times New Roman" w:eastAsia="Calibri" w:hAnsi="Times New Roman"/>
          <w:szCs w:val="24"/>
        </w:rPr>
        <w:t xml:space="preserve">is </w:t>
      </w:r>
      <w:r w:rsidR="0021214A" w:rsidRPr="006947B3">
        <w:rPr>
          <w:rFonts w:ascii="Times New Roman" w:eastAsia="Calibri" w:hAnsi="Times New Roman"/>
          <w:szCs w:val="24"/>
        </w:rPr>
        <w:t>important</w:t>
      </w:r>
      <w:r w:rsidR="00BB5DEC" w:rsidRPr="006947B3">
        <w:rPr>
          <w:rFonts w:ascii="Times New Roman" w:eastAsia="Calibri" w:hAnsi="Times New Roman"/>
          <w:szCs w:val="24"/>
        </w:rPr>
        <w:t xml:space="preserve"> for understanding</w:t>
      </w:r>
      <w:r w:rsidR="00113CA2" w:rsidRPr="006947B3">
        <w:rPr>
          <w:rFonts w:ascii="Times New Roman" w:eastAsia="Calibri" w:hAnsi="Times New Roman"/>
          <w:szCs w:val="24"/>
        </w:rPr>
        <w:t xml:space="preserve"> and predicting  </w:t>
      </w:r>
      <w:r w:rsidR="00BB5DEC" w:rsidRPr="006947B3">
        <w:rPr>
          <w:rFonts w:ascii="Times New Roman" w:eastAsia="Calibri" w:hAnsi="Times New Roman"/>
          <w:szCs w:val="24"/>
        </w:rPr>
        <w:t xml:space="preserve"> seed dispersal</w:t>
      </w:r>
      <w:r w:rsidR="00470E6D" w:rsidRPr="006947B3">
        <w:rPr>
          <w:rFonts w:ascii="Times New Roman" w:eastAsia="Calibri" w:hAnsi="Times New Roman"/>
          <w:szCs w:val="24"/>
        </w:rPr>
        <w:t xml:space="preserve">. </w:t>
      </w:r>
      <w:r w:rsidR="00113CA2" w:rsidRPr="006947B3">
        <w:rPr>
          <w:rFonts w:ascii="Times New Roman" w:eastAsia="Calibri" w:hAnsi="Times New Roman"/>
          <w:szCs w:val="24"/>
        </w:rPr>
        <w:t xml:space="preserve"> Several authors have noted that </w:t>
      </w:r>
      <w:r w:rsidR="00470E6D" w:rsidRPr="006947B3">
        <w:rPr>
          <w:rFonts w:ascii="Times New Roman" w:eastAsia="Calibri" w:hAnsi="Times New Roman"/>
          <w:szCs w:val="24"/>
        </w:rPr>
        <w:t xml:space="preserve">seed release varies with respect to seed ripening and environmental conditions such as wind speed, turbulence, </w:t>
      </w:r>
      <w:r w:rsidR="002B63F6" w:rsidRPr="006947B3">
        <w:rPr>
          <w:rFonts w:ascii="Times New Roman" w:eastAsia="Calibri" w:hAnsi="Times New Roman"/>
          <w:szCs w:val="24"/>
        </w:rPr>
        <w:t xml:space="preserve">and </w:t>
      </w:r>
      <w:r w:rsidR="00470E6D" w:rsidRPr="006947B3">
        <w:rPr>
          <w:rFonts w:ascii="Times New Roman" w:eastAsia="Calibri" w:hAnsi="Times New Roman"/>
          <w:szCs w:val="24"/>
        </w:rPr>
        <w:t>air humidity</w:t>
      </w:r>
      <w:r w:rsidR="00904219">
        <w:rPr>
          <w:rFonts w:ascii="Times New Roman" w:eastAsia="Calibri" w:hAnsi="Times New Roman"/>
          <w:szCs w:val="24"/>
        </w:rPr>
        <w:t xml:space="preserve"> </w:t>
      </w:r>
      <w:r w:rsidR="00904219">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"10.1111/j.1365-2745.2008.01370.x", "ISSN" : "00220477", "author" : [ { "dropping-particle" : "", "family" : "Soons", "given" : "Merel B.", "non-dropping-particle" : "", "parse-names" : false, "suffix" : "" }, { "dropping-particle" : "", "family" : "Bullock", "given" : "James M.", "non-dropping-particle" : "", "parse-names" : false, "suffix" : "" } ], "container-title" : "Journal of Ecology", "id" : "ITEM-1", "issue" : "4", "issued" : { "date-parts" : [ [ "2008", "7" ] ] }, "page" : "581-590", "title" : "Non-random seed abscission, long-distance wind dispersal and plant migration rates", "type" : "article-journal", "volume" : "96" }, "uris" : [ "http://www.mendeley.com/documents/?uuid=c4e0ae1b-73fc-4a09-9752-396309f25c79" ] }, { "id" : "ITEM-2", "itemData" : { "DOI" : "10.1098/rspb.2005.3366", "ISSN" : "0962-8452", "PMID" : "16608696", "abstract" : "Dispersal is a critical process in ecology. It is an important biological driver of, for example, invasions, metapopulation dynamics, spatial pattern formation and pathogen movement. Much is known about the effect of environmental variability, including turbulence, on dispersal of diaspores. Here, we document experimentally the strong but under-explored influence of turbulence on the initiation of dispersal. Flower heads of two thistle species (Carduus nutans and Carduus acanthoides) with ripe seeds were exposed to series of laminar and turbulent air flows of increasing velocity in a wind tunnel. Seed release increased with wind speeds for both laminar and turbulent flows for both species. However, far more seeds were released, at significantly lower wind speeds, during turbulent flows. These results strongly suggest a need for more quantitative studies of abscission in the field, as well as dispersal models that incorporate variability in the diaspore release phase.", "author" : [ { "dropping-particle" : "", "family" : "Skarpaas", "given" : "Olav", "non-dropping-particle" : "", "parse-names" : false, "suffix" : "" }, { "dropping-particle" : "", "family" : "Auhl", "given" : "Richard", "non-dropping-particle" : "", "parse-names" : false, "suffix" : "" }, { "dropping-particle" : "", "family" : "Shea", "given" : "Katriona", "non-dropping-particle" : "", "parse-names" : false, "suffix" : "" } ], "container-title" : "Proceedings. Biological sciences / The Royal Society", "id" : "ITEM-2", "issue" : "1587", "issued" : { "date-parts" : [ [ "2006", "3", "22" ] ] }, "page" : "751-6", "title" : "Environmental variability and the initiation of dispersal: turbulence strongly increases seed release.", "type" : "article-journal", "volume" : "273" }, "uris" : [ "http://www.mendeley.com/documents/?uuid=d73abc33-9ceb-49f6-814d-0c132e32f997" ] } ], "mendeley" : { "formattedCitation" : "(Skarpaas, Auhl, &amp; Shea, 2006; Soons &amp; Bullock, 2008)", "manualFormatting" : "(Skarpaas et al. 2006; Soons &amp; Bullock, 2008)", "plainTextFormattedCitation" : "(Skarpaas, Auhl, &amp; Shea, 2006; Soons &amp; Bullock, 2008)", "previouslyFormattedCitation" : "(Skarpaas, Auhl, &amp; Shea, 2006; Soons &amp; Bullock, 2008)" }, "properties" : { "noteIndex" : 0 }, "schema" : "https://github.com/citation-style-language/schema/raw/master/csl-citation.json" }</w:instrText>
      </w:r>
      <w:r w:rsidR="00904219">
        <w:rPr>
          <w:rFonts w:ascii="Times New Roman" w:eastAsia="Calibri" w:hAnsi="Times New Roman"/>
          <w:szCs w:val="24"/>
        </w:rPr>
        <w:fldChar w:fldCharType="separate"/>
      </w:r>
      <w:r w:rsidR="00904219" w:rsidRPr="00904219">
        <w:rPr>
          <w:rFonts w:ascii="Times New Roman" w:eastAsia="Calibri" w:hAnsi="Times New Roman"/>
          <w:noProof/>
          <w:szCs w:val="24"/>
        </w:rPr>
        <w:t>(Skarpaas</w:t>
      </w:r>
      <w:r w:rsidR="003217A4">
        <w:rPr>
          <w:rFonts w:ascii="Times New Roman" w:eastAsia="Calibri" w:hAnsi="Times New Roman"/>
          <w:noProof/>
          <w:szCs w:val="24"/>
        </w:rPr>
        <w:t xml:space="preserve"> et al. </w:t>
      </w:r>
      <w:r w:rsidR="00904219" w:rsidRPr="00904219">
        <w:rPr>
          <w:rFonts w:ascii="Times New Roman" w:eastAsia="Calibri" w:hAnsi="Times New Roman"/>
          <w:noProof/>
          <w:szCs w:val="24"/>
        </w:rPr>
        <w:t>2006; Soons &amp; Bullock, 2008)</w:t>
      </w:r>
      <w:r w:rsidR="00904219">
        <w:rPr>
          <w:rFonts w:ascii="Times New Roman" w:eastAsia="Calibri" w:hAnsi="Times New Roman"/>
          <w:szCs w:val="24"/>
        </w:rPr>
        <w:fldChar w:fldCharType="end"/>
      </w:r>
      <w:r w:rsidR="00470E6D" w:rsidRPr="006947B3">
        <w:rPr>
          <w:rFonts w:ascii="Times New Roman" w:eastAsia="Calibri" w:hAnsi="Times New Roman"/>
          <w:szCs w:val="24"/>
        </w:rPr>
        <w:t xml:space="preserve">. </w:t>
      </w:r>
      <w:r w:rsidR="00113CA2" w:rsidRPr="006947B3">
        <w:rPr>
          <w:rFonts w:ascii="Times New Roman" w:eastAsia="Calibri" w:hAnsi="Times New Roman"/>
          <w:szCs w:val="24"/>
        </w:rPr>
        <w:t>T</w:t>
      </w:r>
      <w:r w:rsidR="002A75AA" w:rsidRPr="006947B3">
        <w:rPr>
          <w:rFonts w:ascii="Times New Roman" w:eastAsia="Calibri" w:hAnsi="Times New Roman"/>
          <w:szCs w:val="24"/>
        </w:rPr>
        <w:t xml:space="preserve">he favorable meteorological conditions which can promote </w:t>
      </w:r>
      <w:r w:rsidR="00F763D5" w:rsidRPr="006947B3">
        <w:rPr>
          <w:rFonts w:ascii="Times New Roman" w:eastAsia="Calibri" w:hAnsi="Times New Roman"/>
          <w:szCs w:val="24"/>
        </w:rPr>
        <w:t>seed</w:t>
      </w:r>
      <w:r w:rsidR="002A75AA" w:rsidRPr="006947B3">
        <w:rPr>
          <w:rFonts w:ascii="Times New Roman" w:eastAsia="Calibri" w:hAnsi="Times New Roman"/>
          <w:szCs w:val="24"/>
        </w:rPr>
        <w:t xml:space="preserve"> release include low humidity, high temperature, unstable atmosphere, strong wind, and little precipitation</w:t>
      </w:r>
      <w:r w:rsidR="00904219">
        <w:rPr>
          <w:rFonts w:ascii="Times New Roman" w:eastAsia="Calibri" w:hAnsi="Times New Roman"/>
          <w:szCs w:val="24"/>
        </w:rPr>
        <w:t xml:space="preserve"> </w:t>
      </w:r>
      <w:r w:rsidR="00904219">
        <w:rPr>
          <w:rFonts w:ascii="Times New Roman" w:eastAsia="Calibri" w:hAnsi="Times New Roman"/>
          <w:szCs w:val="24"/>
        </w:rPr>
        <w:fldChar w:fldCharType="begin" w:fldLock="1"/>
      </w:r>
      <w:r w:rsidR="003217A4">
        <w:rPr>
          <w:rFonts w:ascii="Times New Roman" w:eastAsia="Calibri" w:hAnsi="Times New Roman"/>
          <w:szCs w:val="24"/>
        </w:rPr>
        <w:instrText>ADDIN CSL_CITATION { "citationItems" : [ { "id" : "ITEM-1", "itemData" : { "DOI" : "10.1111/1365-2435.12234", "ISSN" : "02698463", "author" : [ { "dropping-particle" : "", "family" : "Savage", "given" : "David", "non-dropping-particle" : "", "parse-names" : false, "suffix" : "" }, { "dropping-particle" : "", "family" : "Borger", "given" : "Catherine P.", "non-dropping-particle" : "", "parse-names" : false, "suffix" : "" }, { "dropping-particle" : "", "family" : "Renton", "given" : "Michael", "non-dropping-particle" : "", "parse-names" : false, "suffix" : "" } ], "container-title" : "Functional Ecology", "editor" : [ { "dropping-particle" : "", "family" : "Anten", "given" : "Niels", "non-dropping-particle" : "", "parse-names" : false, "suffix" : "" } ], "id" : "ITEM-1", "issue" : "4", "issued" : { "date-parts" : [ [ "2014", "8" ] ] }, "page" : "973-981", "title" : "Orientation and speed of wind gusts causing abscission of wind-dispersed seeds influences dispersal distance", "type" : "article-journal", "volume" : "28" }, "uris" : [ "http://www.mendeley.com/documents/?uuid=b8ed7ced-17ef-4e4f-a275-d6737f39314c" ] }, { "id" : "ITEM-2", "itemData" : { "DOI" : "10.1111/1365-2745.12103", "ISSN" : "00220477", "author" : [ { "dropping-particle" : "", "family" : "Pazos", "given" : "Gustavo E.", "non-dropping-particle" : "", "parse-names" : false, "suffix" : "" }, { "dropping-particle" : "", "family" : "Greene", "given" : "David F.", "non-dropping-particle" : "", "parse-names" : false, "suffix" : "" }, { "dropping-particle" : "", "family" : "Katul", "given" : "Gabriel", "non-dropping-particle" : "", "parse-names" : false, "suffix" : "" }, { "dropping-particle" : "", "family" : "Bertiller", "given" : "M\u00f3nica B.", "non-dropping-particle" : "", "parse-names" : false, "suffix" : "" }, { "dropping-particle" : "", "family" : "Soons", "given" : "Merel B.", "non-dropping-particle" : "", "parse-names" : false, "suffix" : "" } ], "container-title" : "Journal of Ecology", "editor" : [ { "dropping-particle" : "", "family" : "Jongejans", "given" : "Eelke", "non-dropping-particle" : "", "parse-names" : false, "suffix" : "" } ], "id" : "ITEM-2", "issue" : "4", "issued" : { "date-parts" : [ [ "2013", "7" ] ] }, "page" : "889-904", "title" : "Seed dispersal by wind: towards a conceptual framework of seed abscission and its contribution to long-distance dispersal", "type" : "article-journal", "volume" : "101" }, "uris" : [ "http://www.mendeley.com/documents/?uuid=6e21aa9b-3d95-4b7f-837e-4e8f5495af05" ] } ], "mendeley" : { "formattedCitation" : "(Pazos, Greene, Katul, Bertiller, &amp; Soons, 2013; Savage, Borger, &amp; Renton, 2014)", "manualFormatting" : "(Pazos et al. 2013; Savage et al. 2014)", "plainTextFormattedCitation" : "(Pazos, Greene, Katul, Bertiller, &amp; Soons, 2013; Savage, Borger, &amp; Renton, 2014)", "previouslyFormattedCitation" : "(Pazos, Greene, Katul, Bertiller, &amp; Soons, 2013; Savage, Borger, &amp; Renton, 2014)" }, "properties" : { "noteIndex" : 0 }, "schema" : "https://github.com/citation-style-language/schema/raw/master/csl-citation.json" }</w:instrText>
      </w:r>
      <w:r w:rsidR="00904219">
        <w:rPr>
          <w:rFonts w:ascii="Times New Roman" w:eastAsia="Calibri" w:hAnsi="Times New Roman"/>
          <w:szCs w:val="24"/>
        </w:rPr>
        <w:fldChar w:fldCharType="separate"/>
      </w:r>
      <w:r w:rsidR="00904219" w:rsidRPr="00904219">
        <w:rPr>
          <w:rFonts w:ascii="Times New Roman" w:eastAsia="Calibri" w:hAnsi="Times New Roman"/>
          <w:noProof/>
          <w:szCs w:val="24"/>
        </w:rPr>
        <w:t>(Pazos</w:t>
      </w:r>
      <w:r w:rsidR="003217A4">
        <w:rPr>
          <w:rFonts w:ascii="Times New Roman" w:eastAsia="Calibri" w:hAnsi="Times New Roman"/>
          <w:noProof/>
          <w:szCs w:val="24"/>
        </w:rPr>
        <w:t xml:space="preserve"> et al. </w:t>
      </w:r>
      <w:r w:rsidR="00904219" w:rsidRPr="00904219">
        <w:rPr>
          <w:rFonts w:ascii="Times New Roman" w:eastAsia="Calibri" w:hAnsi="Times New Roman"/>
          <w:noProof/>
          <w:szCs w:val="24"/>
        </w:rPr>
        <w:t>2013; Savage</w:t>
      </w:r>
      <w:r w:rsidR="003217A4">
        <w:rPr>
          <w:rFonts w:ascii="Times New Roman" w:eastAsia="Calibri" w:hAnsi="Times New Roman"/>
          <w:noProof/>
          <w:szCs w:val="24"/>
        </w:rPr>
        <w:t xml:space="preserve"> et al.</w:t>
      </w:r>
      <w:r w:rsidR="00904219" w:rsidRPr="00904219">
        <w:rPr>
          <w:rFonts w:ascii="Times New Roman" w:eastAsia="Calibri" w:hAnsi="Times New Roman"/>
          <w:noProof/>
          <w:szCs w:val="24"/>
        </w:rPr>
        <w:t xml:space="preserve"> 2014)</w:t>
      </w:r>
      <w:r w:rsidR="00904219">
        <w:rPr>
          <w:rFonts w:ascii="Times New Roman" w:eastAsia="Calibri" w:hAnsi="Times New Roman"/>
          <w:szCs w:val="24"/>
        </w:rPr>
        <w:fldChar w:fldCharType="end"/>
      </w:r>
      <w:r w:rsidR="002A75AA" w:rsidRPr="006947B3">
        <w:rPr>
          <w:rFonts w:ascii="Times New Roman" w:eastAsia="Calibri" w:hAnsi="Times New Roman"/>
          <w:szCs w:val="24"/>
        </w:rPr>
        <w:t>.  The effects of meteorological factors on the re</w:t>
      </w:r>
      <w:r w:rsidR="006577BF" w:rsidRPr="006947B3">
        <w:rPr>
          <w:rFonts w:ascii="Times New Roman" w:eastAsia="Calibri" w:hAnsi="Times New Roman"/>
          <w:szCs w:val="24"/>
        </w:rPr>
        <w:t>lease of seed</w:t>
      </w:r>
      <w:r w:rsidR="002A75AA" w:rsidRPr="006947B3">
        <w:rPr>
          <w:rFonts w:ascii="Times New Roman" w:eastAsia="Calibri" w:hAnsi="Times New Roman"/>
          <w:szCs w:val="24"/>
        </w:rPr>
        <w:t xml:space="preserve"> may differ, depending on the local climatic features and topography, as well as the type of plant. </w:t>
      </w:r>
      <w:r w:rsidR="002A75AA" w:rsidRPr="006947B3">
        <w:rPr>
          <w:rFonts w:ascii="Times New Roman" w:eastAsia="CMR12" w:hAnsi="Times New Roman"/>
          <w:szCs w:val="24"/>
        </w:rPr>
        <w:t xml:space="preserve">As expected, positive correlations were observed between </w:t>
      </w:r>
      <w:r w:rsidR="00D83648" w:rsidRPr="006947B3">
        <w:rPr>
          <w:rFonts w:ascii="Times New Roman" w:eastAsia="CMR12" w:hAnsi="Times New Roman"/>
          <w:szCs w:val="24"/>
        </w:rPr>
        <w:t xml:space="preserve">source strength and </w:t>
      </w:r>
      <w:r w:rsidR="002A75AA" w:rsidRPr="006947B3">
        <w:rPr>
          <w:rFonts w:ascii="Times New Roman" w:eastAsia="CMR12" w:hAnsi="Times New Roman"/>
          <w:szCs w:val="24"/>
        </w:rPr>
        <w:t xml:space="preserve">wind speed, </w:t>
      </w:r>
      <w:r w:rsidR="000524AA" w:rsidRPr="006947B3">
        <w:rPr>
          <w:rFonts w:ascii="Times New Roman" w:eastAsia="CMR12" w:hAnsi="Times New Roman"/>
          <w:szCs w:val="24"/>
        </w:rPr>
        <w:t>and</w:t>
      </w:r>
      <w:r w:rsidR="001E1734" w:rsidRPr="006947B3">
        <w:rPr>
          <w:rFonts w:ascii="Times New Roman" w:eastAsia="CMR12" w:hAnsi="Times New Roman"/>
          <w:szCs w:val="24"/>
        </w:rPr>
        <w:t xml:space="preserve"> </w:t>
      </w:r>
      <w:r w:rsidR="00D83648" w:rsidRPr="006947B3">
        <w:rPr>
          <w:rFonts w:ascii="Times New Roman" w:eastAsia="CMR12" w:hAnsi="Times New Roman"/>
          <w:szCs w:val="24"/>
        </w:rPr>
        <w:t>solar radiation</w:t>
      </w:r>
      <w:r w:rsidR="00EC67AA" w:rsidRPr="006947B3">
        <w:rPr>
          <w:rFonts w:ascii="Times New Roman" w:eastAsia="CMR12" w:hAnsi="Times New Roman"/>
          <w:szCs w:val="24"/>
        </w:rPr>
        <w:t>.</w:t>
      </w:r>
      <w:r w:rsidR="00785EC4" w:rsidRPr="006947B3">
        <w:rPr>
          <w:rFonts w:ascii="Times New Roman" w:eastAsia="CMR12" w:hAnsi="Times New Roman"/>
          <w:szCs w:val="24"/>
        </w:rPr>
        <w:t xml:space="preserve"> </w:t>
      </w:r>
    </w:p>
    <w:p w14:paraId="5AE717EC" w14:textId="0BDF097B" w:rsidR="002A75AA" w:rsidRPr="006947B3" w:rsidRDefault="002A75AA" w:rsidP="00282CAF">
      <w:pPr>
        <w:autoSpaceDE w:val="0"/>
        <w:autoSpaceDN w:val="0"/>
        <w:adjustRightInd w:val="0"/>
        <w:spacing w:after="0" w:line="480" w:lineRule="auto"/>
        <w:ind w:firstLine="720"/>
        <w:jc w:val="left"/>
        <w:rPr>
          <w:rFonts w:ascii="Times New Roman" w:eastAsia="CMR12" w:hAnsi="Times New Roman"/>
          <w:szCs w:val="24"/>
        </w:rPr>
      </w:pPr>
      <w:r w:rsidRPr="006947B3">
        <w:rPr>
          <w:rFonts w:ascii="Times New Roman" w:eastAsia="CMR12" w:hAnsi="Times New Roman"/>
          <w:szCs w:val="24"/>
        </w:rPr>
        <w:lastRenderedPageBreak/>
        <w:t>This result is quite reasonable because</w:t>
      </w:r>
      <w:r w:rsidR="008C4AAB" w:rsidRPr="006947B3">
        <w:rPr>
          <w:rFonts w:ascii="Times New Roman" w:eastAsia="CMR12" w:hAnsi="Times New Roman"/>
          <w:szCs w:val="24"/>
        </w:rPr>
        <w:t>,</w:t>
      </w:r>
      <w:r w:rsidRPr="006947B3">
        <w:rPr>
          <w:rFonts w:ascii="Times New Roman" w:eastAsia="CMR12" w:hAnsi="Times New Roman"/>
          <w:szCs w:val="24"/>
        </w:rPr>
        <w:t xml:space="preserve"> as suggested by many other</w:t>
      </w:r>
      <w:r w:rsidR="006A3176" w:rsidRPr="006947B3">
        <w:rPr>
          <w:rFonts w:ascii="Times New Roman" w:eastAsia="CMR12" w:hAnsi="Times New Roman"/>
          <w:szCs w:val="24"/>
        </w:rPr>
        <w:t xml:space="preserve"> </w:t>
      </w:r>
      <w:r w:rsidRPr="006947B3">
        <w:rPr>
          <w:rFonts w:ascii="Times New Roman" w:eastAsia="CMR12" w:hAnsi="Times New Roman"/>
          <w:szCs w:val="24"/>
        </w:rPr>
        <w:t>studies</w:t>
      </w:r>
      <w:r w:rsidR="008C4AAB" w:rsidRPr="006947B3">
        <w:rPr>
          <w:rFonts w:ascii="Times New Roman" w:eastAsia="CMR12" w:hAnsi="Times New Roman"/>
          <w:szCs w:val="24"/>
        </w:rPr>
        <w:t>,</w:t>
      </w:r>
      <w:r w:rsidRPr="006947B3">
        <w:rPr>
          <w:rFonts w:ascii="Times New Roman" w:eastAsia="CMR12" w:hAnsi="Times New Roman"/>
          <w:szCs w:val="24"/>
        </w:rPr>
        <w:t xml:space="preserve"> high wind speed and turbulence can promote the abscission of seed</w:t>
      </w:r>
      <w:r w:rsidR="008C4AAB" w:rsidRPr="006947B3">
        <w:rPr>
          <w:rFonts w:ascii="Times New Roman" w:eastAsia="CMR12" w:hAnsi="Times New Roman"/>
          <w:szCs w:val="24"/>
        </w:rPr>
        <w:t>s</w:t>
      </w:r>
      <w:r w:rsidR="006A3176" w:rsidRPr="006947B3">
        <w:rPr>
          <w:rFonts w:ascii="Times New Roman" w:eastAsia="CMR12" w:hAnsi="Times New Roman"/>
          <w:szCs w:val="24"/>
        </w:rPr>
        <w:t xml:space="preserve"> </w:t>
      </w:r>
      <w:r w:rsidRPr="006947B3">
        <w:rPr>
          <w:rFonts w:ascii="Times New Roman" w:eastAsia="CMR12" w:hAnsi="Times New Roman"/>
          <w:szCs w:val="24"/>
        </w:rPr>
        <w:t>from plants</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"10.1111/1365-2435.12234", "ISSN" : "02698463", "author" : [ { "dropping-particle" : "", "family" : "Savage", "given" : "David", "non-dropping-particle" : "", "parse-names" : false, "suffix" : "" }, { "dropping-particle" : "", "family" : "Borger", "given" : "Catherine P.", "non-dropping-particle" : "", "parse-names" : false, "suffix" : "" }, { "dropping-particle" : "", "family" : "Renton", "given" : "Michael", "non-dropping-particle" : "", "parse-names" : false, "suffix" : "" } ], "container-title" : "Functional Ecology", "editor" : [ { "dropping-particle" : "", "family" : "Anten", "given" : "Niels", "non-dropping-particle" : "", "parse-names" : false, "suffix" : "" } ], "id" : "ITEM-1", "issue" : "4", "issued" : { "date-parts" : [ [ "2014", "8" ] ] }, "page" : "973-981", "title" : "Orientation and speed of wind gusts causing abscission of wind-dispersed seeds influences dispersal distance", "type" : "article-journal", "volume" : "28" }, "uris" : [ "http://www.mendeley.com/documents/?uuid=b8ed7ced-17ef-4e4f-a275-d6737f39314c" ] }, { "id" : "ITEM-2", "itemData" : { "DOI" : "10.1111/1365-2745.12103", "ISSN" : "00220477", "author" : [ { "dropping-particle" : "", "family" : "Pazos", "given" : "Gustavo E.", "non-dropping-particle" : "", "parse-names" : false, "suffix" : "" }, { "dropping-particle" : "", "family" : "Greene", "given" : "David F.", "non-dropping-particle" : "", "parse-names" : false, "suffix" : "" }, { "dropping-particle" : "", "family" : "Katul", "given" : "Gabriel", "non-dropping-particle" : "", "parse-names" : false, "suffix" : "" }, { "dropping-particle" : "", "family" : "Bertiller", "given" : "M\u00f3nica B.", "non-dropping-particle" : "", "parse-names" : false, "suffix" : "" }, { "dropping-particle" : "", "family" : "Soons", "given" : "Merel B.", "non-dropping-particle" : "", "parse-names" : false, "suffix" : "" } ], "container-title" : "Journal of Ecology", "editor" : [ { "dropping-particle" : "", "family" : "Jongejans", "given" : "Eelke", "non-dropping-particle" : "", "parse-names" : false, "suffix" : "" } ], "id" : "ITEM-2", "issue" : "4", "issued" : { "date-parts" : [ [ "2013", "7" ] ] }, "page" : "889-904", "title" : "Seed dispersal by wind: towards a conceptual framework of seed abscission and its contribution to long-distance dispersal", "type" : "article-journal", "volume" : "101" }, "uris" : [ "http://www.mendeley.com/documents/?uuid=6e21aa9b-3d95-4b7f-837e-4e8f5495af05" ] }, { "id" : "ITEM-3", "itemData" : { "DOI" : "10.1111/j.1365-2745.2008.01370.x", "ISSN" : "00220477", "author" : [ { "dropping-particle" : "", "family" : "Soons", "given" : "Merel B.", "non-dropping-particle" : "", "parse-names" : false, "suffix" : "" }, { "dropping-particle" : "", "family" : "Bullock", "given" : "James M.", "non-dropping-particle" : "", "parse-names" : false, "suffix" : "" } ], "container-title" : "Journal of Ecology", "id" : "ITEM-3", "issue" : "4", "issued" : { "date-parts" : [ [ "2008", "7" ] ] }, "page" : "581-590", "title" : "Non-random seed abscission, long-distance wind dispersal and plant migration rates", "type" : "article-journal", "volume" : "96" }, "uris" : [ "http://www.mendeley.com/documents/?uuid=c4e0ae1b-73fc-4a09-9752-396309f25c79" ] } ], "mendeley" : { "formattedCitation" : "(Pazos et al., 2013; Savage et al., 2014; Soons &amp; Bullock, 2008)", "manualFormatting" : "(Pazos et al. 2013; Savage et al. 2014; Soons and Bullock 2008)", "plainTextFormattedCitation" : "(Pazos et al., 2013; Savage et al., 2014; Soons &amp; Bullock, 2008)", "previouslyFormattedCitation" : "(Pazos et al., 2013; Savage et al., 2014; Soons &amp; Bullock, 2008)"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 xml:space="preserve">(Pazos et al. 2013; Savage et al. 2014; Soons </w:t>
      </w:r>
      <w:r w:rsidR="003217A4">
        <w:rPr>
          <w:rFonts w:ascii="Times New Roman" w:eastAsia="CMR12" w:hAnsi="Times New Roman"/>
          <w:noProof/>
          <w:szCs w:val="24"/>
        </w:rPr>
        <w:t>and</w:t>
      </w:r>
      <w:r w:rsidR="003217A4" w:rsidRPr="00904219">
        <w:rPr>
          <w:rFonts w:ascii="Times New Roman" w:eastAsia="CMR12" w:hAnsi="Times New Roman"/>
          <w:noProof/>
          <w:szCs w:val="24"/>
        </w:rPr>
        <w:t xml:space="preserve"> </w:t>
      </w:r>
      <w:r w:rsidR="00904219" w:rsidRPr="00904219">
        <w:rPr>
          <w:rFonts w:ascii="Times New Roman" w:eastAsia="CMR12" w:hAnsi="Times New Roman"/>
          <w:noProof/>
          <w:szCs w:val="24"/>
        </w:rPr>
        <w:t>Bullock 2008)</w:t>
      </w:r>
      <w:r w:rsidR="00904219">
        <w:rPr>
          <w:rFonts w:ascii="Times New Roman" w:eastAsia="CMR12" w:hAnsi="Times New Roman"/>
          <w:szCs w:val="24"/>
        </w:rPr>
        <w:fldChar w:fldCharType="end"/>
      </w:r>
      <w:r w:rsidRPr="006947B3">
        <w:rPr>
          <w:rFonts w:ascii="Times New Roman" w:eastAsia="CMR12" w:hAnsi="Times New Roman"/>
          <w:szCs w:val="24"/>
        </w:rPr>
        <w:t xml:space="preserve">. </w:t>
      </w:r>
      <w:r w:rsidR="001D36A2" w:rsidRPr="006947B3">
        <w:rPr>
          <w:rFonts w:ascii="Times New Roman" w:eastAsia="CMR12" w:hAnsi="Times New Roman"/>
          <w:szCs w:val="24"/>
        </w:rPr>
        <w:t>S</w:t>
      </w:r>
      <w:r w:rsidRPr="006947B3">
        <w:rPr>
          <w:rFonts w:ascii="Times New Roman" w:eastAsia="CMR12" w:hAnsi="Times New Roman"/>
          <w:szCs w:val="24"/>
        </w:rPr>
        <w:t>olar radiation tend</w:t>
      </w:r>
      <w:r w:rsidR="00621320" w:rsidRPr="006947B3">
        <w:rPr>
          <w:rFonts w:ascii="Times New Roman" w:eastAsia="CMR12" w:hAnsi="Times New Roman"/>
          <w:szCs w:val="24"/>
        </w:rPr>
        <w:t>s</w:t>
      </w:r>
      <w:r w:rsidRPr="006947B3">
        <w:rPr>
          <w:rFonts w:ascii="Times New Roman" w:eastAsia="CMR12" w:hAnsi="Times New Roman"/>
          <w:szCs w:val="24"/>
        </w:rPr>
        <w:t xml:space="preserve"> to be positively correlated to both</w:t>
      </w:r>
      <w:r w:rsidR="00537512" w:rsidRPr="006947B3">
        <w:rPr>
          <w:rFonts w:ascii="Times New Roman" w:eastAsia="CMR12" w:hAnsi="Times New Roman"/>
          <w:szCs w:val="24"/>
        </w:rPr>
        <w:t xml:space="preserve"> </w:t>
      </w:r>
      <w:r w:rsidRPr="006947B3">
        <w:rPr>
          <w:rFonts w:ascii="Times New Roman" w:eastAsia="CMR12" w:hAnsi="Times New Roman"/>
          <w:szCs w:val="24"/>
        </w:rPr>
        <w:t>concent</w:t>
      </w:r>
      <w:r w:rsidR="009836EC" w:rsidRPr="006947B3">
        <w:rPr>
          <w:rFonts w:ascii="Times New Roman" w:eastAsia="CMR12" w:hAnsi="Times New Roman"/>
          <w:szCs w:val="24"/>
        </w:rPr>
        <w:t>ration and deposition</w:t>
      </w:r>
      <w:r w:rsidR="00A00947" w:rsidRPr="006947B3">
        <w:rPr>
          <w:rFonts w:ascii="Times New Roman" w:eastAsia="CMR12" w:hAnsi="Times New Roman"/>
          <w:szCs w:val="24"/>
        </w:rPr>
        <w:t>,</w:t>
      </w:r>
      <w:r w:rsidR="009836EC" w:rsidRPr="006947B3">
        <w:rPr>
          <w:rFonts w:ascii="Times New Roman" w:eastAsia="CMR12" w:hAnsi="Times New Roman"/>
          <w:szCs w:val="24"/>
        </w:rPr>
        <w:t xml:space="preserve"> thus favo</w:t>
      </w:r>
      <w:r w:rsidRPr="006947B3">
        <w:rPr>
          <w:rFonts w:ascii="Times New Roman" w:eastAsia="CMR12" w:hAnsi="Times New Roman"/>
          <w:szCs w:val="24"/>
        </w:rPr>
        <w:t>r</w:t>
      </w:r>
      <w:r w:rsidR="00A00947" w:rsidRPr="006947B3">
        <w:rPr>
          <w:rFonts w:ascii="Times New Roman" w:eastAsia="CMR12" w:hAnsi="Times New Roman"/>
          <w:szCs w:val="24"/>
        </w:rPr>
        <w:t>ing</w:t>
      </w:r>
      <w:r w:rsidRPr="006947B3">
        <w:rPr>
          <w:rFonts w:ascii="Times New Roman" w:eastAsia="CMR12" w:hAnsi="Times New Roman"/>
          <w:szCs w:val="24"/>
        </w:rPr>
        <w:t xml:space="preserve"> source strength. At the same time, it</w:t>
      </w:r>
      <w:r w:rsidR="00537512" w:rsidRPr="006947B3">
        <w:rPr>
          <w:rFonts w:ascii="Times New Roman" w:eastAsia="CMR12" w:hAnsi="Times New Roman"/>
          <w:szCs w:val="24"/>
        </w:rPr>
        <w:t xml:space="preserve"> </w:t>
      </w:r>
      <w:r w:rsidRPr="006947B3">
        <w:rPr>
          <w:rFonts w:ascii="Times New Roman" w:eastAsia="CMR12" w:hAnsi="Times New Roman"/>
          <w:szCs w:val="24"/>
        </w:rPr>
        <w:t>was als</w:t>
      </w:r>
      <w:r w:rsidR="00B9016B" w:rsidRPr="006947B3">
        <w:rPr>
          <w:rFonts w:ascii="Times New Roman" w:eastAsia="CMR12" w:hAnsi="Times New Roman"/>
          <w:szCs w:val="24"/>
        </w:rPr>
        <w:t>o observed that the correlation</w:t>
      </w:r>
      <w:r w:rsidRPr="006947B3">
        <w:rPr>
          <w:rFonts w:ascii="Times New Roman" w:eastAsia="CMR12" w:hAnsi="Times New Roman"/>
          <w:szCs w:val="24"/>
        </w:rPr>
        <w:t xml:space="preserve"> between </w:t>
      </w:r>
      <w:r w:rsidR="00B32F74" w:rsidRPr="006947B3">
        <w:rPr>
          <w:rFonts w:ascii="Times New Roman" w:eastAsia="CMR12" w:hAnsi="Times New Roman"/>
          <w:szCs w:val="24"/>
        </w:rPr>
        <w:t xml:space="preserve">relative humidity </w:t>
      </w:r>
      <w:r w:rsidRPr="006947B3">
        <w:rPr>
          <w:rFonts w:ascii="Times New Roman" w:eastAsia="CMR12" w:hAnsi="Times New Roman"/>
          <w:szCs w:val="24"/>
        </w:rPr>
        <w:t xml:space="preserve">and </w:t>
      </w:r>
      <w:r w:rsidR="001651E8" w:rsidRPr="006947B3">
        <w:rPr>
          <w:rFonts w:ascii="Times New Roman" w:eastAsia="CMR12" w:hAnsi="Times New Roman"/>
          <w:szCs w:val="24"/>
        </w:rPr>
        <w:t xml:space="preserve">concentrations and </w:t>
      </w:r>
      <w:r w:rsidR="00192EAF" w:rsidRPr="006947B3">
        <w:rPr>
          <w:rFonts w:ascii="Times New Roman" w:eastAsia="CMR12" w:hAnsi="Times New Roman"/>
          <w:szCs w:val="24"/>
        </w:rPr>
        <w:t>deposition</w:t>
      </w:r>
      <w:r w:rsidR="001651E8" w:rsidRPr="006947B3">
        <w:rPr>
          <w:rFonts w:ascii="Times New Roman" w:eastAsia="CMR12" w:hAnsi="Times New Roman"/>
          <w:szCs w:val="24"/>
        </w:rPr>
        <w:t xml:space="preserve"> in the source</w:t>
      </w:r>
      <w:r w:rsidR="00B9016B" w:rsidRPr="006947B3">
        <w:rPr>
          <w:rFonts w:ascii="Times New Roman" w:eastAsia="CMR12" w:hAnsi="Times New Roman"/>
          <w:szCs w:val="24"/>
        </w:rPr>
        <w:t xml:space="preserve"> was</w:t>
      </w:r>
      <w:r w:rsidRPr="006947B3">
        <w:rPr>
          <w:rFonts w:ascii="Times New Roman" w:eastAsia="CMR12" w:hAnsi="Times New Roman"/>
          <w:szCs w:val="24"/>
        </w:rPr>
        <w:t xml:space="preserve"> negative</w:t>
      </w:r>
      <w:r w:rsidR="00192EAF" w:rsidRPr="006947B3">
        <w:rPr>
          <w:rFonts w:ascii="Times New Roman" w:eastAsia="CMR12" w:hAnsi="Times New Roman"/>
          <w:szCs w:val="24"/>
        </w:rPr>
        <w:t xml:space="preserve"> (Tab</w:t>
      </w:r>
      <w:r w:rsidR="0085141A">
        <w:rPr>
          <w:rFonts w:ascii="Times New Roman" w:eastAsia="CMR12" w:hAnsi="Times New Roman"/>
          <w:szCs w:val="24"/>
        </w:rPr>
        <w:t>le</w:t>
      </w:r>
      <w:r w:rsidR="00192EAF" w:rsidRPr="006947B3">
        <w:rPr>
          <w:rFonts w:ascii="Times New Roman" w:eastAsia="CMR12" w:hAnsi="Times New Roman"/>
          <w:szCs w:val="24"/>
        </w:rPr>
        <w:t xml:space="preserve"> 1)</w:t>
      </w:r>
      <w:r w:rsidRPr="006947B3">
        <w:rPr>
          <w:rFonts w:ascii="Times New Roman" w:eastAsia="CMR12" w:hAnsi="Times New Roman"/>
          <w:szCs w:val="24"/>
        </w:rPr>
        <w:t xml:space="preserve">. It has </w:t>
      </w:r>
      <w:r w:rsidR="00236287" w:rsidRPr="006947B3">
        <w:rPr>
          <w:rFonts w:ascii="Times New Roman" w:eastAsia="CMR12" w:hAnsi="Times New Roman"/>
          <w:szCs w:val="24"/>
        </w:rPr>
        <w:t xml:space="preserve">long </w:t>
      </w:r>
      <w:r w:rsidR="002B63F6" w:rsidRPr="006947B3">
        <w:rPr>
          <w:rFonts w:ascii="Times New Roman" w:eastAsia="CMR12" w:hAnsi="Times New Roman"/>
          <w:szCs w:val="24"/>
        </w:rPr>
        <w:t xml:space="preserve">been </w:t>
      </w:r>
      <w:r w:rsidR="00236287" w:rsidRPr="006947B3">
        <w:rPr>
          <w:rFonts w:ascii="Times New Roman" w:eastAsia="CMR12" w:hAnsi="Times New Roman"/>
          <w:szCs w:val="24"/>
        </w:rPr>
        <w:t xml:space="preserve">recognized that high relative </w:t>
      </w:r>
      <w:r w:rsidR="0059208D" w:rsidRPr="006947B3">
        <w:rPr>
          <w:rFonts w:ascii="Times New Roman" w:eastAsia="CMR12" w:hAnsi="Times New Roman"/>
          <w:szCs w:val="24"/>
        </w:rPr>
        <w:t>h</w:t>
      </w:r>
      <w:r w:rsidR="00236287" w:rsidRPr="006947B3">
        <w:rPr>
          <w:rFonts w:ascii="Times New Roman" w:eastAsia="CMR12" w:hAnsi="Times New Roman"/>
          <w:szCs w:val="24"/>
        </w:rPr>
        <w:t>umidity</w:t>
      </w:r>
      <w:r w:rsidRPr="006947B3">
        <w:rPr>
          <w:rFonts w:ascii="Times New Roman" w:eastAsia="CMR12" w:hAnsi="Times New Roman"/>
          <w:szCs w:val="24"/>
        </w:rPr>
        <w:t xml:space="preserve"> can </w:t>
      </w:r>
      <w:r w:rsidR="009A1C43" w:rsidRPr="006947B3">
        <w:rPr>
          <w:rFonts w:ascii="Times New Roman" w:eastAsia="CMR12" w:hAnsi="Times New Roman"/>
          <w:szCs w:val="24"/>
        </w:rPr>
        <w:t>physically prevent</w:t>
      </w:r>
      <w:r w:rsidRPr="006947B3">
        <w:rPr>
          <w:rFonts w:ascii="Times New Roman" w:eastAsia="CMR12" w:hAnsi="Times New Roman"/>
          <w:szCs w:val="24"/>
        </w:rPr>
        <w:t xml:space="preserve"> abscission by hindering the opening of the involucres or promoting the</w:t>
      </w:r>
      <w:r w:rsidR="007E1987" w:rsidRPr="006947B3">
        <w:rPr>
          <w:rFonts w:ascii="Times New Roman" w:eastAsia="CMR12" w:hAnsi="Times New Roman"/>
          <w:szCs w:val="24"/>
        </w:rPr>
        <w:t xml:space="preserve"> </w:t>
      </w:r>
      <w:r w:rsidRPr="006947B3">
        <w:rPr>
          <w:rFonts w:ascii="Times New Roman" w:eastAsia="CMR12" w:hAnsi="Times New Roman"/>
          <w:szCs w:val="24"/>
        </w:rPr>
        <w:t xml:space="preserve">closing of the drag-producing </w:t>
      </w:r>
      <w:proofErr w:type="spellStart"/>
      <w:r w:rsidRPr="006947B3">
        <w:rPr>
          <w:rFonts w:ascii="Times New Roman" w:eastAsia="CMR12" w:hAnsi="Times New Roman"/>
          <w:szCs w:val="24"/>
        </w:rPr>
        <w:t>fibres</w:t>
      </w:r>
      <w:proofErr w:type="spellEnd"/>
      <w:r w:rsidR="002B63F6" w:rsidRPr="006947B3">
        <w:rPr>
          <w:rFonts w:ascii="Times New Roman" w:eastAsia="CMR12" w:hAnsi="Times New Roman"/>
          <w:szCs w:val="24"/>
        </w:rPr>
        <w:t>,</w:t>
      </w:r>
      <w:r w:rsidRPr="006947B3">
        <w:rPr>
          <w:rFonts w:ascii="Times New Roman" w:eastAsia="CMR12" w:hAnsi="Times New Roman"/>
          <w:szCs w:val="24"/>
        </w:rPr>
        <w:t xml:space="preserve"> </w:t>
      </w:r>
      <w:r w:rsidR="00150B00" w:rsidRPr="006947B3">
        <w:rPr>
          <w:rFonts w:ascii="Times New Roman" w:eastAsia="CMR12" w:hAnsi="Times New Roman"/>
          <w:szCs w:val="24"/>
        </w:rPr>
        <w:t>resulting in less seed released</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"10.1890/04-1430", "ISSN" : "0012-9658", "author" : [ { "dropping-particle" : "", "family" : "Greene", "given" : "David F.", "non-dropping-particle" : "", "parse-names" : false, "suffix" : "" } ], "container-title" : "Ecology", "id" : "ITEM-1", "issue" : "11", "issued" : { "date-parts" : [ [ "2005", "11" ] ] }, "page" : "3105-3110", "title" : "THE ROLE OF ABSCISSION IN LONG-DISTANCE SEED DISPERSAL BY THE WIND", "type" : "article-journal", "volume" : "86" }, "uris" : [ "http://www.mendeley.com/documents/?uuid=0badc18b-a778-4af4-ab4c-537f326f575b" ] } ], "mendeley" : { "formattedCitation" : "(Greene, 2005)", "manualFormatting" : "(Greene 2005)", "plainTextFormattedCitation" : "(Greene, 2005)", "previouslyFormattedCitation" : "(Greene, 2005)"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(Greene 2005)</w:t>
      </w:r>
      <w:r w:rsidR="00904219">
        <w:rPr>
          <w:rFonts w:ascii="Times New Roman" w:eastAsia="CMR12" w:hAnsi="Times New Roman"/>
          <w:szCs w:val="24"/>
        </w:rPr>
        <w:fldChar w:fldCharType="end"/>
      </w:r>
      <w:r w:rsidRPr="006947B3">
        <w:rPr>
          <w:rFonts w:ascii="Times New Roman" w:eastAsia="CMR12" w:hAnsi="Times New Roman"/>
          <w:szCs w:val="24"/>
        </w:rPr>
        <w:t xml:space="preserve">. </w:t>
      </w:r>
    </w:p>
    <w:p w14:paraId="4B52C9E2" w14:textId="30C05236" w:rsidR="00751D85" w:rsidRPr="006947B3" w:rsidRDefault="002D1670" w:rsidP="00C17972">
      <w:pPr>
        <w:autoSpaceDE w:val="0"/>
        <w:autoSpaceDN w:val="0"/>
        <w:adjustRightInd w:val="0"/>
        <w:spacing w:after="0" w:line="480" w:lineRule="auto"/>
        <w:jc w:val="left"/>
        <w:rPr>
          <w:rFonts w:ascii="Times New Roman" w:hAnsi="Times New Roman"/>
          <w:b/>
          <w:szCs w:val="24"/>
        </w:rPr>
      </w:pPr>
      <w:r w:rsidRPr="006947B3">
        <w:rPr>
          <w:rFonts w:ascii="Times New Roman" w:eastAsia="CMR12" w:hAnsi="Times New Roman"/>
          <w:szCs w:val="24"/>
        </w:rPr>
        <w:tab/>
      </w:r>
      <w:r w:rsidR="00776B17" w:rsidRPr="006947B3">
        <w:rPr>
          <w:rFonts w:ascii="Times New Roman" w:eastAsia="CMR12" w:hAnsi="Times New Roman"/>
          <w:szCs w:val="24"/>
        </w:rPr>
        <w:t>In the same experiment, t</w:t>
      </w:r>
      <w:r w:rsidR="009F0A17" w:rsidRPr="006947B3">
        <w:rPr>
          <w:rFonts w:ascii="Times New Roman" w:eastAsia="CMR12" w:hAnsi="Times New Roman"/>
          <w:szCs w:val="24"/>
        </w:rPr>
        <w:t xml:space="preserve">he pollen release was mainly controlled by plant physiology and was not so strongly related to atmospheric parameters </w:t>
      </w:r>
      <w:r w:rsidR="00E81FE6" w:rsidRPr="006947B3">
        <w:rPr>
          <w:rFonts w:ascii="Times New Roman" w:eastAsia="CMR12" w:hAnsi="Times New Roman"/>
          <w:szCs w:val="24"/>
        </w:rPr>
        <w:t>as seed</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(Huang et al. 2015)</w:t>
      </w:r>
      <w:r w:rsidR="00904219">
        <w:rPr>
          <w:rFonts w:ascii="Times New Roman" w:eastAsia="CMR12" w:hAnsi="Times New Roman"/>
          <w:szCs w:val="24"/>
        </w:rPr>
        <w:fldChar w:fldCharType="end"/>
      </w:r>
      <w:r w:rsidR="009F0A17" w:rsidRPr="006947B3">
        <w:rPr>
          <w:rFonts w:ascii="Times New Roman" w:eastAsia="CMR12" w:hAnsi="Times New Roman"/>
          <w:szCs w:val="24"/>
        </w:rPr>
        <w:t>.</w:t>
      </w:r>
      <w:r w:rsidR="00017599" w:rsidRPr="006947B3">
        <w:rPr>
          <w:rFonts w:ascii="Times New Roman" w:eastAsia="CMR12" w:hAnsi="Times New Roman"/>
          <w:szCs w:val="24"/>
        </w:rPr>
        <w:t xml:space="preserve"> It also should be not</w:t>
      </w:r>
      <w:r w:rsidR="002B63F6" w:rsidRPr="006947B3">
        <w:rPr>
          <w:rFonts w:ascii="Times New Roman" w:eastAsia="CMR12" w:hAnsi="Times New Roman"/>
          <w:szCs w:val="24"/>
        </w:rPr>
        <w:t>ed</w:t>
      </w:r>
      <w:r w:rsidR="00017599" w:rsidRPr="006947B3">
        <w:rPr>
          <w:rFonts w:ascii="Times New Roman" w:eastAsia="CMR12" w:hAnsi="Times New Roman"/>
          <w:szCs w:val="24"/>
        </w:rPr>
        <w:t xml:space="preserve"> that in this study the correlation analysis was restrained by </w:t>
      </w:r>
      <w:proofErr w:type="spellStart"/>
      <w:r w:rsidR="003509E1" w:rsidRPr="006947B3">
        <w:rPr>
          <w:rFonts w:ascii="Times New Roman" w:eastAsia="CMR12" w:hAnsi="Times New Roman"/>
          <w:szCs w:val="24"/>
        </w:rPr>
        <w:t>t</w:t>
      </w:r>
      <w:r w:rsidR="008F511F" w:rsidRPr="006947B3">
        <w:rPr>
          <w:rFonts w:ascii="Times New Roman" w:eastAsia="CMR12" w:hAnsi="Times New Roman"/>
          <w:szCs w:val="24"/>
        </w:rPr>
        <w:t>using</w:t>
      </w:r>
      <w:proofErr w:type="spellEnd"/>
      <w:r w:rsidR="008F511F" w:rsidRPr="006947B3">
        <w:rPr>
          <w:rFonts w:ascii="Times New Roman" w:eastAsia="CMR12" w:hAnsi="Times New Roman"/>
          <w:szCs w:val="24"/>
        </w:rPr>
        <w:t xml:space="preserve"> the </w:t>
      </w:r>
      <w:bookmarkStart w:id="738" w:name="OLE_LINK6"/>
      <w:bookmarkStart w:id="739" w:name="OLE_LINK7"/>
      <w:bookmarkStart w:id="740" w:name="OLE_LINK8"/>
      <w:bookmarkStart w:id="741" w:name="OLE_LINK9"/>
      <w:bookmarkStart w:id="742" w:name="OLE_LINK10"/>
      <w:proofErr w:type="spellStart"/>
      <w:r w:rsidR="008F511F" w:rsidRPr="006947B3">
        <w:rPr>
          <w:rFonts w:ascii="Times New Roman" w:eastAsia="CMR12" w:hAnsi="Times New Roman"/>
          <w:szCs w:val="24"/>
        </w:rPr>
        <w:t>Bonferroni</w:t>
      </w:r>
      <w:proofErr w:type="spellEnd"/>
      <w:r w:rsidR="008F511F" w:rsidRPr="006947B3">
        <w:rPr>
          <w:rFonts w:ascii="Times New Roman" w:eastAsia="CMR12" w:hAnsi="Times New Roman"/>
          <w:szCs w:val="24"/>
        </w:rPr>
        <w:t xml:space="preserve"> </w:t>
      </w:r>
      <w:bookmarkEnd w:id="738"/>
      <w:bookmarkEnd w:id="739"/>
      <w:bookmarkEnd w:id="740"/>
      <w:bookmarkEnd w:id="741"/>
      <w:bookmarkEnd w:id="742"/>
      <w:r w:rsidR="00CD7EBD" w:rsidRPr="006947B3">
        <w:rPr>
          <w:rFonts w:ascii="Times New Roman" w:eastAsia="CMR12" w:hAnsi="Times New Roman"/>
          <w:szCs w:val="24"/>
        </w:rPr>
        <w:t>correction to</w:t>
      </w:r>
      <w:r w:rsidR="008F511F" w:rsidRPr="006947B3">
        <w:rPr>
          <w:rFonts w:ascii="Times New Roman" w:eastAsia="CMR12" w:hAnsi="Times New Roman"/>
          <w:szCs w:val="24"/>
        </w:rPr>
        <w:t xml:space="preserve"> adjust the α-value.</w:t>
      </w:r>
      <w:r w:rsidR="00CD7EBD" w:rsidRPr="006947B3">
        <w:rPr>
          <w:rFonts w:ascii="Times New Roman" w:eastAsia="CMR12" w:hAnsi="Times New Roman"/>
          <w:szCs w:val="24"/>
        </w:rPr>
        <w:t xml:space="preserve"> </w:t>
      </w:r>
      <w:r w:rsidR="002B63F6" w:rsidRPr="006947B3">
        <w:rPr>
          <w:rFonts w:ascii="Times New Roman" w:eastAsia="CMR12" w:hAnsi="Times New Roman"/>
          <w:szCs w:val="24"/>
        </w:rPr>
        <w:t xml:space="preserve">The </w:t>
      </w:r>
      <w:r w:rsidR="00CD7EBD" w:rsidRPr="006947B3">
        <w:rPr>
          <w:rFonts w:ascii="Times New Roman" w:eastAsia="CMR12" w:hAnsi="Times New Roman"/>
          <w:szCs w:val="24"/>
        </w:rPr>
        <w:t>Bonferroni correction helps to avoid false correlation</w:t>
      </w:r>
      <w:r w:rsidR="00E00D7C" w:rsidRPr="006947B3">
        <w:rPr>
          <w:rFonts w:ascii="Times New Roman" w:eastAsia="CMR12" w:hAnsi="Times New Roman"/>
          <w:szCs w:val="24"/>
        </w:rPr>
        <w:t>;</w:t>
      </w:r>
      <w:r w:rsidR="00CD7EBD" w:rsidRPr="006947B3">
        <w:rPr>
          <w:rFonts w:ascii="Times New Roman" w:eastAsia="CMR12" w:hAnsi="Times New Roman"/>
          <w:szCs w:val="24"/>
        </w:rPr>
        <w:t xml:space="preserve"> however, it </w:t>
      </w:r>
      <w:r w:rsidR="008F511F" w:rsidRPr="006947B3">
        <w:rPr>
          <w:rFonts w:ascii="Times New Roman" w:eastAsia="CMR12" w:hAnsi="Times New Roman"/>
          <w:szCs w:val="24"/>
        </w:rPr>
        <w:t xml:space="preserve">may be </w:t>
      </w:r>
      <w:r w:rsidR="002B63F6" w:rsidRPr="006947B3">
        <w:rPr>
          <w:rFonts w:ascii="Times New Roman" w:eastAsia="CMR12" w:hAnsi="Times New Roman"/>
          <w:szCs w:val="24"/>
        </w:rPr>
        <w:t>so</w:t>
      </w:r>
      <w:r w:rsidR="008F511F" w:rsidRPr="006947B3">
        <w:rPr>
          <w:rFonts w:ascii="Times New Roman" w:eastAsia="CMR12" w:hAnsi="Times New Roman"/>
          <w:szCs w:val="24"/>
        </w:rPr>
        <w:t xml:space="preserve"> stringent that</w:t>
      </w:r>
      <w:r w:rsidR="002B63F6" w:rsidRPr="006947B3">
        <w:rPr>
          <w:rFonts w:ascii="Times New Roman" w:eastAsia="CMR12" w:hAnsi="Times New Roman"/>
          <w:szCs w:val="24"/>
        </w:rPr>
        <w:t xml:space="preserve"> it</w:t>
      </w:r>
      <w:r w:rsidR="008F511F" w:rsidRPr="006947B3">
        <w:rPr>
          <w:rFonts w:ascii="Times New Roman" w:eastAsia="CMR12" w:hAnsi="Times New Roman"/>
          <w:szCs w:val="24"/>
        </w:rPr>
        <w:t xml:space="preserve"> rules out some </w:t>
      </w:r>
      <w:r w:rsidR="00CD7EBD" w:rsidRPr="006947B3">
        <w:rPr>
          <w:rFonts w:ascii="Times New Roman" w:eastAsia="CMR12" w:hAnsi="Times New Roman"/>
          <w:szCs w:val="24"/>
        </w:rPr>
        <w:t>significant correlations</w:t>
      </w:r>
      <w:r w:rsidR="008F511F" w:rsidRPr="006947B3">
        <w:rPr>
          <w:rFonts w:ascii="Times New Roman" w:eastAsia="CMR12" w:hAnsi="Times New Roman"/>
          <w:szCs w:val="24"/>
        </w:rPr>
        <w:t xml:space="preserve">. The </w:t>
      </w:r>
      <w:r w:rsidR="007C0F4C" w:rsidRPr="006947B3">
        <w:rPr>
          <w:rFonts w:ascii="Times New Roman" w:eastAsia="CMR12" w:hAnsi="Times New Roman"/>
          <w:szCs w:val="24"/>
        </w:rPr>
        <w:t>seed/pollen release of a plant is a complicated process that can be influenced by many parameters which need further stud</w:t>
      </w:r>
      <w:r w:rsidR="00267C1E" w:rsidRPr="006947B3">
        <w:rPr>
          <w:rFonts w:ascii="Times New Roman" w:eastAsia="CMR12" w:hAnsi="Times New Roman"/>
          <w:szCs w:val="24"/>
        </w:rPr>
        <w:t>y</w:t>
      </w:r>
      <w:r w:rsidR="007C0F4C" w:rsidRPr="006947B3">
        <w:rPr>
          <w:rFonts w:ascii="Times New Roman" w:eastAsia="CMR12" w:hAnsi="Times New Roman"/>
          <w:szCs w:val="24"/>
        </w:rPr>
        <w:t xml:space="preserve">. </w:t>
      </w:r>
    </w:p>
    <w:p w14:paraId="4217C7F5" w14:textId="478F37D6" w:rsidR="00751D85" w:rsidRPr="00C17972" w:rsidRDefault="00E916DB" w:rsidP="00C17972">
      <w:pPr>
        <w:pStyle w:val="Heading3"/>
        <w:ind w:left="0" w:firstLine="0"/>
        <w:rPr>
          <w:rFonts w:ascii="Times New Roman" w:hAnsi="Times New Roman"/>
          <w:sz w:val="22"/>
          <w:szCs w:val="22"/>
        </w:rPr>
      </w:pPr>
      <w:r w:rsidRPr="00C17972">
        <w:rPr>
          <w:rFonts w:ascii="Times New Roman" w:hAnsi="Times New Roman" w:cs="Times New Roman"/>
          <w:sz w:val="22"/>
          <w:szCs w:val="22"/>
        </w:rPr>
        <w:t>Seed</w:t>
      </w:r>
      <w:r w:rsidR="00751D85" w:rsidRPr="00C17972">
        <w:rPr>
          <w:rFonts w:ascii="Times New Roman" w:hAnsi="Times New Roman" w:cs="Times New Roman"/>
          <w:sz w:val="22"/>
          <w:szCs w:val="22"/>
        </w:rPr>
        <w:t xml:space="preserve"> vertical transport </w:t>
      </w:r>
      <w:r w:rsidR="00762E38" w:rsidRPr="00C17972">
        <w:rPr>
          <w:rFonts w:ascii="Times New Roman" w:hAnsi="Times New Roman" w:cs="Times New Roman"/>
          <w:sz w:val="22"/>
          <w:szCs w:val="22"/>
        </w:rPr>
        <w:t>and horizontal</w:t>
      </w:r>
      <w:r w:rsidR="00751D85" w:rsidRPr="00C17972">
        <w:rPr>
          <w:rFonts w:ascii="Times New Roman" w:hAnsi="Times New Roman" w:cs="Times New Roman"/>
          <w:sz w:val="22"/>
          <w:szCs w:val="22"/>
        </w:rPr>
        <w:t xml:space="preserve"> transport </w:t>
      </w:r>
    </w:p>
    <w:p w14:paraId="255EC837" w14:textId="35F8A5AF" w:rsidR="00751D85" w:rsidRPr="006947B3" w:rsidRDefault="00291784" w:rsidP="009B038A">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As expected, the vertical and horizontal transport</w:t>
      </w:r>
      <w:r w:rsidR="008E511C" w:rsidRPr="006947B3">
        <w:rPr>
          <w:rFonts w:ascii="Times New Roman" w:hAnsi="Times New Roman"/>
          <w:szCs w:val="24"/>
        </w:rPr>
        <w:t>s</w:t>
      </w:r>
      <w:r w:rsidRPr="006947B3">
        <w:rPr>
          <w:rFonts w:ascii="Times New Roman" w:hAnsi="Times New Roman"/>
          <w:szCs w:val="24"/>
        </w:rPr>
        <w:t xml:space="preserve"> </w:t>
      </w:r>
      <w:r w:rsidR="00700074" w:rsidRPr="006947B3">
        <w:rPr>
          <w:rFonts w:ascii="Times New Roman" w:hAnsi="Times New Roman"/>
          <w:szCs w:val="24"/>
        </w:rPr>
        <w:t xml:space="preserve">were correlated </w:t>
      </w:r>
      <w:r w:rsidR="00E73517" w:rsidRPr="006947B3">
        <w:rPr>
          <w:rFonts w:ascii="Times New Roman" w:hAnsi="Times New Roman"/>
          <w:szCs w:val="24"/>
        </w:rPr>
        <w:t xml:space="preserve"> </w:t>
      </w:r>
      <w:r w:rsidRPr="006947B3">
        <w:rPr>
          <w:rFonts w:ascii="Times New Roman" w:hAnsi="Times New Roman"/>
          <w:szCs w:val="24"/>
        </w:rPr>
        <w:t xml:space="preserve"> </w:t>
      </w:r>
      <w:r w:rsidR="00700074" w:rsidRPr="006947B3">
        <w:rPr>
          <w:rFonts w:ascii="Times New Roman" w:hAnsi="Times New Roman"/>
          <w:szCs w:val="24"/>
        </w:rPr>
        <w:t>to vertical and horizontal wind speed</w:t>
      </w:r>
      <w:r w:rsidR="005A699A" w:rsidRPr="006947B3">
        <w:rPr>
          <w:rFonts w:ascii="Times New Roman" w:hAnsi="Times New Roman"/>
          <w:szCs w:val="24"/>
        </w:rPr>
        <w:t>,</w:t>
      </w:r>
      <w:r w:rsidR="00700074" w:rsidRPr="006947B3">
        <w:rPr>
          <w:rFonts w:ascii="Times New Roman" w:hAnsi="Times New Roman"/>
          <w:szCs w:val="24"/>
        </w:rPr>
        <w:t xml:space="preserve"> </w:t>
      </w:r>
      <w:r w:rsidR="008E511C" w:rsidRPr="006947B3">
        <w:rPr>
          <w:rFonts w:ascii="Times New Roman" w:hAnsi="Times New Roman"/>
          <w:szCs w:val="24"/>
        </w:rPr>
        <w:t>respectively</w:t>
      </w:r>
      <w:r w:rsidR="00700074" w:rsidRPr="006947B3">
        <w:rPr>
          <w:rFonts w:ascii="Times New Roman" w:hAnsi="Times New Roman"/>
          <w:szCs w:val="24"/>
        </w:rPr>
        <w:t xml:space="preserve">. </w:t>
      </w:r>
      <w:r w:rsidR="006D20DC" w:rsidRPr="006947B3">
        <w:rPr>
          <w:rFonts w:ascii="Times New Roman" w:hAnsi="Times New Roman"/>
          <w:szCs w:val="24"/>
        </w:rPr>
        <w:t>Similar results were found for pollen transport in the same experiment</w:t>
      </w:r>
      <w:r w:rsidR="00E57021" w:rsidRPr="006947B3">
        <w:rPr>
          <w:rFonts w:ascii="Times New Roman" w:hAnsi="Times New Roman"/>
          <w:szCs w:val="24"/>
        </w:rPr>
        <w:t xml:space="preserve"> </w:t>
      </w:r>
      <w:r w:rsidR="0090421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"10.1002/ece3.1540", "ISSN" : "20457758", "author" : [ { "dropping-particle" : "", "family" : "Huang", "given" : "Haiyan", "non-dropping-particle" : "", "parse-names" : false, "suffix" : "" }, { "dropping-particle" : "", "family" : "Ye", "given" : "Rongjian", "non-dropping-particle" : "", "parse-names" : false, "suffix" : "" }, { "dropping-particle" : "", "family" : "Qi", "given" : "Meilan", "non-dropping-particle" : "", "parse-names" : false, "suffix" : "" }, { "dropping-particle" : "", "family" : "Li", "given" : "Xiangzhen", "non-dropping-particle" : "", "parse-names" : false, "suffix" : "" }, { "dropping-particle" : "", "family" : "Miller", "given" : "David R.", "non-dropping-particle" : "", "parse-names" : false, "suffix" : "" }, { "dropping-particle" : "", "family" : "Stewart", "given" : "Charles Neal", "non-dropping-particle" : "", "parse-names" : false, "suffix" : "" }, { "dropping-particle" : "", "family" : "DuBois", "given" : "David W.", "non-dropping-particle" : "", "parse-names" : false, "suffix" : "" }, { "dropping-particle" : "", "family" : "Wang", "given" : "Junming", "non-dropping-particle" : "", "parse-names" : false, "suffix" : "" } ], "container-title" : "Ecology and Evolution", "id" : "ITEM-1", "issue" : "13", "issued" : { "date-parts" : [ [ "2015", "7" ] ] }, "page" : "2646-2658", "title" : "Wind-mediated horseweed ( Conyza canadensis ) gene flow: pollen emission, dispersion, and deposition", "type" : "article-journal", "volume" : "5" }, "uris" : [ "http://www.mendeley.com/documents/?uuid=f59e92a9-7e94-4dd5-ac9f-68a4ce5ea537" ] } ], "mendeley" : { "formattedCitation" : "(Huang et al., 2015)", "manualFormatting" : "(Huang et al. 2015)", "plainTextFormattedCitation" : "(Huang et al., 2015)", "previouslyFormattedCitation" : "(Huang et al., 2015)"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(Huang et al. 2015)</w:t>
      </w:r>
      <w:r w:rsidR="00904219">
        <w:rPr>
          <w:rFonts w:ascii="Times New Roman" w:hAnsi="Times New Roman"/>
          <w:szCs w:val="24"/>
        </w:rPr>
        <w:fldChar w:fldCharType="end"/>
      </w:r>
      <w:r w:rsidR="006D20DC" w:rsidRPr="006947B3">
        <w:rPr>
          <w:rFonts w:ascii="Times New Roman" w:hAnsi="Times New Roman"/>
          <w:szCs w:val="24"/>
        </w:rPr>
        <w:t xml:space="preserve">. </w:t>
      </w:r>
      <w:r w:rsidRPr="006947B3">
        <w:rPr>
          <w:rFonts w:ascii="Times New Roman" w:hAnsi="Times New Roman"/>
          <w:szCs w:val="24"/>
        </w:rPr>
        <w:t>Similar to our study, the importance of wind in determining the dispersal distance was noted by</w:t>
      </w:r>
      <w:r w:rsidR="00904219">
        <w:rPr>
          <w:rFonts w:ascii="Times New Roman" w:hAnsi="Times New Roman"/>
          <w:szCs w:val="24"/>
        </w:rPr>
        <w:t xml:space="preserve"> </w:t>
      </w:r>
      <w:r w:rsidR="00904219">
        <w:rPr>
          <w:rFonts w:ascii="Times New Roman" w:hAnsi="Times New Roman"/>
          <w:szCs w:val="24"/>
        </w:rPr>
        <w:fldChar w:fldCharType="begin" w:fldLock="1"/>
      </w:r>
      <w:r w:rsidR="003217A4">
        <w:rPr>
          <w:rFonts w:ascii="Times New Roman" w:hAnsi="Times New Roman"/>
          <w:szCs w:val="24"/>
        </w:rPr>
        <w:instrText>ADDIN CSL_CITATION { "citationItems" : [ { "id" : "ITEM-1", "itemData" : { "DOI" : "10.2134/agronj1972.00021962006400040004x", "ISSN" : "0002-1962", "author" : [ { "dropping-particle" : "", "family" : "Raynor", "given" : "Gilbert S.", "non-dropping-particle" : "", "parse-names" : false, "suffix" : "" }, { "dropping-particle" : "", "family" : "Ogden", "given" : "Eugene C.", "non-dropping-particle" : "", "parse-names" : false, "suffix" : "" }, { "dropping-particle" : "V.", "family" : "Hayes", "given" : "Janet", "non-dropping-particle" : "", "parse-names" : false, "suffix" : "" } ], "container-title" : "Agronomy Journal", "id" : "ITEM-1", "issue" : "4", "issued" : { "date-parts" : [ [ "1972" ] ] }, "page" : "420", "title" : "Dispersion and Deposition of Corn Pollen from Experimental Sources1", "type" : "article-journal", "volume" : "64" }, "uris" : [ "http://www.mendeley.com/documents/?uuid=aaf77b6f-baf2-4233-af60-f52b1105d395" ] } ], "mendeley" : { "formattedCitation" : "(Raynor et al., 1972)", "manualFormatting" : "Raynor et al. (1972)", "plainTextFormattedCitation" : "(Raynor et al., 1972)", "previouslyFormattedCitation" : "(Raynor et al., 1972)"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 xml:space="preserve">Raynor et al. </w:t>
      </w:r>
      <w:r w:rsidR="00904219">
        <w:rPr>
          <w:rFonts w:ascii="Times New Roman" w:hAnsi="Times New Roman"/>
          <w:noProof/>
          <w:szCs w:val="24"/>
        </w:rPr>
        <w:t>(</w:t>
      </w:r>
      <w:r w:rsidR="00904219" w:rsidRPr="00904219">
        <w:rPr>
          <w:rFonts w:ascii="Times New Roman" w:hAnsi="Times New Roman"/>
          <w:noProof/>
          <w:szCs w:val="24"/>
        </w:rPr>
        <w:t>1972)</w:t>
      </w:r>
      <w:r w:rsidR="00904219">
        <w:rPr>
          <w:rFonts w:ascii="Times New Roman" w:hAnsi="Times New Roman"/>
          <w:szCs w:val="24"/>
        </w:rPr>
        <w:fldChar w:fldCharType="end"/>
      </w:r>
      <w:r w:rsidRPr="006947B3">
        <w:rPr>
          <w:rFonts w:ascii="Times New Roman" w:hAnsi="Times New Roman"/>
          <w:szCs w:val="24"/>
        </w:rPr>
        <w:t xml:space="preserve"> </w:t>
      </w:r>
      <w:r w:rsidR="005A699A" w:rsidRPr="006947B3">
        <w:rPr>
          <w:rFonts w:ascii="Times New Roman" w:hAnsi="Times New Roman"/>
          <w:szCs w:val="24"/>
        </w:rPr>
        <w:t xml:space="preserve">and </w:t>
      </w:r>
      <w:r w:rsidR="00904219">
        <w:rPr>
          <w:rFonts w:ascii="Times New Roman" w:hAnsi="Times New Roman"/>
          <w:szCs w:val="24"/>
        </w:rPr>
        <w:fldChar w:fldCharType="begin" w:fldLock="1"/>
      </w:r>
      <w:r w:rsidR="0085141A">
        <w:rPr>
          <w:rFonts w:ascii="Times New Roman" w:hAnsi="Times New Roman"/>
          <w:szCs w:val="24"/>
        </w:rPr>
        <w:instrText>ADDIN CSL_CITATION { "citationItems" : [ { "id" : "ITEM-1", "itemData" : { "DOI" : "10.1021/es0494252", "ISSN" : "0013-936X", "author" : [ { "dropping-particle" : "", "family" : "Jarosz", "given" : "Nathalie", "non-dropping-particle" : "", "parse-names" : false, "suffix" : "" }, { "dropping-particle" : "", "family" : "Loubet", "given" : "Benjamin", "non-dropping-particle" : "", "parse-names" : false, "suffix" : "" }, { "dropping-particle" : "", "family" : "Durand", "given" : "Brigitte", "non-dropping-particle" : "", "parse-names" : false, "suffix" : "" }, { "dropping-particle" : "", "family" : "Foueillassar", "given" : "Xavier", "non-dropping-particle" : "", "parse-names" : false, "suffix" : "" }, { "dropping-particle" : "", "family" : "Huber", "given" : "Laurent", "non-dropping-particle" : "", "parse-names" : false, "suffix" : "" } ], "container-title" : "Environmental Science &amp; Technology", "id" : "ITEM-1", "issue" : "12", "issued" : { "date-parts" : [ [ "2005", "6" ] ] }, "page" : "4377-4384", "title" : "Variations in Maize Pollen Emission and Deposition in Relation to Microclimate", "type" : "article-journal", "volume" : "39" }, "uris" : [ "http://www.mendeley.com/documents/?uuid=349f24d2-2780-46d3-96f8-1c72c6cc2dcf" ] } ], "mendeley" : { "formattedCitation" : "(Jarosz, Loubet, Durand, Foueillassar, &amp; Huber, 2005)", "manualFormatting" : "Jarosz at al. (2005)", "plainTextFormattedCitation" : "(Jarosz, Loubet, Durand, Foueillassar, &amp; Huber, 2005)", "previouslyFormattedCitation" : "(Jarosz, Loubet, Durand, Foueillassar, &amp; Huber, 2005)" }, "properties" : { "noteIndex" : 0 }, "schema" : "https://github.com/citation-style-language/schema/raw/master/csl-citation.json" }</w:instrText>
      </w:r>
      <w:r w:rsidR="00904219">
        <w:rPr>
          <w:rFonts w:ascii="Times New Roman" w:hAnsi="Times New Roman"/>
          <w:szCs w:val="24"/>
        </w:rPr>
        <w:fldChar w:fldCharType="separate"/>
      </w:r>
      <w:r w:rsidR="00904219" w:rsidRPr="00904219">
        <w:rPr>
          <w:rFonts w:ascii="Times New Roman" w:hAnsi="Times New Roman"/>
          <w:noProof/>
          <w:szCs w:val="24"/>
        </w:rPr>
        <w:t>Jaro</w:t>
      </w:r>
      <w:r w:rsidR="003217A4">
        <w:rPr>
          <w:rFonts w:ascii="Times New Roman" w:hAnsi="Times New Roman"/>
          <w:noProof/>
          <w:szCs w:val="24"/>
        </w:rPr>
        <w:t xml:space="preserve">sz at al. </w:t>
      </w:r>
      <w:r w:rsidR="00904219">
        <w:rPr>
          <w:rFonts w:ascii="Times New Roman" w:hAnsi="Times New Roman"/>
          <w:noProof/>
          <w:szCs w:val="24"/>
        </w:rPr>
        <w:t>(</w:t>
      </w:r>
      <w:r w:rsidR="00904219" w:rsidRPr="00904219">
        <w:rPr>
          <w:rFonts w:ascii="Times New Roman" w:hAnsi="Times New Roman"/>
          <w:noProof/>
          <w:szCs w:val="24"/>
        </w:rPr>
        <w:t>2005)</w:t>
      </w:r>
      <w:r w:rsidR="00904219">
        <w:rPr>
          <w:rFonts w:ascii="Times New Roman" w:hAnsi="Times New Roman"/>
          <w:szCs w:val="24"/>
        </w:rPr>
        <w:fldChar w:fldCharType="end"/>
      </w:r>
      <w:r w:rsidR="000112D3" w:rsidRPr="006947B3">
        <w:rPr>
          <w:rFonts w:ascii="Times New Roman" w:hAnsi="Times New Roman"/>
          <w:szCs w:val="24"/>
        </w:rPr>
        <w:t xml:space="preserve">. </w:t>
      </w:r>
      <w:r w:rsidR="005108C4" w:rsidRPr="006947B3">
        <w:rPr>
          <w:rFonts w:ascii="Times New Roman" w:hAnsi="Times New Roman"/>
          <w:szCs w:val="24"/>
        </w:rPr>
        <w:t>The seed</w:t>
      </w:r>
      <w:r w:rsidRPr="006947B3">
        <w:rPr>
          <w:rFonts w:ascii="Times New Roman" w:hAnsi="Times New Roman"/>
          <w:szCs w:val="24"/>
        </w:rPr>
        <w:t xml:space="preserve"> travel distance increased with higher wind speed.</w:t>
      </w:r>
      <w:r w:rsidRPr="006947B3">
        <w:rPr>
          <w:rFonts w:ascii="Times New Roman" w:eastAsia="CMR12" w:hAnsi="Times New Roman"/>
          <w:szCs w:val="24"/>
        </w:rPr>
        <w:t xml:space="preserve"> </w:t>
      </w:r>
      <w:r w:rsidR="00D37AC1" w:rsidRPr="006947B3">
        <w:rPr>
          <w:rFonts w:ascii="Times New Roman" w:eastAsia="CMR12" w:hAnsi="Times New Roman"/>
          <w:szCs w:val="24"/>
        </w:rPr>
        <w:t>It</w:t>
      </w:r>
      <w:r w:rsidRPr="006947B3">
        <w:rPr>
          <w:rFonts w:ascii="Times New Roman" w:eastAsia="CMR12" w:hAnsi="Times New Roman"/>
          <w:szCs w:val="24"/>
        </w:rPr>
        <w:t xml:space="preserve"> </w:t>
      </w:r>
      <w:r w:rsidR="00D37AC1" w:rsidRPr="006947B3">
        <w:rPr>
          <w:rFonts w:ascii="Times New Roman" w:eastAsia="CMR12" w:hAnsi="Times New Roman"/>
          <w:szCs w:val="24"/>
        </w:rPr>
        <w:t xml:space="preserve">has long </w:t>
      </w:r>
      <w:r w:rsidR="005A699A" w:rsidRPr="006947B3">
        <w:rPr>
          <w:rFonts w:ascii="Times New Roman" w:eastAsia="CMR12" w:hAnsi="Times New Roman"/>
          <w:szCs w:val="24"/>
        </w:rPr>
        <w:t xml:space="preserve">been </w:t>
      </w:r>
      <w:r w:rsidR="00D37AC1" w:rsidRPr="006947B3">
        <w:rPr>
          <w:rFonts w:ascii="Times New Roman" w:eastAsia="CMR12" w:hAnsi="Times New Roman"/>
          <w:szCs w:val="24"/>
        </w:rPr>
        <w:t>not</w:t>
      </w:r>
      <w:r w:rsidR="005A699A" w:rsidRPr="006947B3">
        <w:rPr>
          <w:rFonts w:ascii="Times New Roman" w:eastAsia="CMR12" w:hAnsi="Times New Roman"/>
          <w:szCs w:val="24"/>
        </w:rPr>
        <w:t>ed</w:t>
      </w:r>
      <w:r w:rsidR="00D37AC1" w:rsidRPr="006947B3">
        <w:rPr>
          <w:rFonts w:ascii="Times New Roman" w:eastAsia="CMR12" w:hAnsi="Times New Roman"/>
          <w:szCs w:val="24"/>
        </w:rPr>
        <w:t xml:space="preserve"> that wind updrafts </w:t>
      </w:r>
      <w:r w:rsidR="00BA5C9F" w:rsidRPr="006947B3">
        <w:rPr>
          <w:rFonts w:ascii="Times New Roman" w:eastAsia="CMR12" w:hAnsi="Times New Roman"/>
          <w:szCs w:val="24"/>
        </w:rPr>
        <w:t xml:space="preserve">(vertical wind) </w:t>
      </w:r>
      <w:r w:rsidR="00D37AC1" w:rsidRPr="006947B3">
        <w:rPr>
          <w:rFonts w:ascii="Times New Roman" w:eastAsia="CMR12" w:hAnsi="Times New Roman"/>
          <w:szCs w:val="24"/>
        </w:rPr>
        <w:t>provide the key mechanism for long</w:t>
      </w:r>
      <w:r w:rsidR="005A699A" w:rsidRPr="006947B3">
        <w:rPr>
          <w:rFonts w:ascii="Times New Roman" w:eastAsia="CMR12" w:hAnsi="Times New Roman"/>
          <w:szCs w:val="24"/>
        </w:rPr>
        <w:t>-</w:t>
      </w:r>
      <w:r w:rsidR="00D37AC1" w:rsidRPr="006947B3">
        <w:rPr>
          <w:rFonts w:ascii="Times New Roman" w:eastAsia="CMR12" w:hAnsi="Times New Roman"/>
          <w:szCs w:val="24"/>
        </w:rPr>
        <w:t xml:space="preserve">distance </w:t>
      </w:r>
      <w:r w:rsidR="005A699A" w:rsidRPr="006947B3">
        <w:rPr>
          <w:rFonts w:ascii="Times New Roman" w:eastAsia="CMR12" w:hAnsi="Times New Roman"/>
          <w:szCs w:val="24"/>
        </w:rPr>
        <w:t xml:space="preserve">seed </w:t>
      </w:r>
      <w:r w:rsidR="00D37AC1" w:rsidRPr="006947B3">
        <w:rPr>
          <w:rFonts w:ascii="Times New Roman" w:eastAsia="CMR12" w:hAnsi="Times New Roman"/>
          <w:szCs w:val="24"/>
        </w:rPr>
        <w:t>transpo</w:t>
      </w:r>
      <w:r w:rsidR="0062160E" w:rsidRPr="006947B3">
        <w:rPr>
          <w:rFonts w:ascii="Times New Roman" w:eastAsia="CMR12" w:hAnsi="Times New Roman"/>
          <w:szCs w:val="24"/>
        </w:rPr>
        <w:t>rt</w:t>
      </w:r>
      <w:r w:rsidR="00904219">
        <w:rPr>
          <w:rFonts w:ascii="Times New Roman" w:eastAsia="CMR12" w:hAnsi="Times New Roman"/>
          <w:szCs w:val="24"/>
        </w:rPr>
        <w:t xml:space="preserve"> </w:t>
      </w:r>
      <w:r w:rsidR="00904219">
        <w:rPr>
          <w:rFonts w:ascii="Times New Roman" w:eastAsia="CMR12" w:hAnsi="Times New Roman"/>
          <w:szCs w:val="24"/>
        </w:rPr>
        <w:fldChar w:fldCharType="begin" w:fldLock="1"/>
      </w:r>
      <w:r w:rsidR="003217A4">
        <w:rPr>
          <w:rFonts w:ascii="Times New Roman" w:eastAsia="CMR12" w:hAnsi="Times New Roman"/>
          <w:szCs w:val="24"/>
        </w:rPr>
        <w:instrText>ADDIN CSL_CITATION { "citationItems" : [ { "id" : "ITEM-1", "itemData" : { "DOI" : "10.1007/PL00008876", "ISSN" : "0029-8549", "author" : [ { "dropping-particle" : "", "family" : "Bullock", "given" : "J. M.", "non-dropping-particle" : "", "parse-names" : false, "suffix" : "" }, { "dropping-particle" : "", "family" : "Clarke", "given" : "R. T.", "non-dropping-particle" : "", "parse-names" : false, "suffix" : "" } ], "container-title" : "Oecologia", "id" : "ITEM-1", "issue" : "4", "issued" : { "date-parts" : [ [ "2000", "9", "15" ] ] }, "page" : "506-521", "title" : "Long distance seed dispersal by wind: measuring and modelling the tail of the curve", "type" : "article-journal", "volume" : "124" }, "uris" : [ "http://www.mendeley.com/documents/?uuid=14c6a9ba-5ba8-4ed7-8bcf-600f39911321" ] }, { "id" : "ITEM-2", "itemData" : { "DOI" : "10.1038/nature00844", "ISSN" : "0028-0836", "author" : [ { "dropping-particle" : "", "family" : "Nathan", "given" : "Ran", "non-dropping-particle" : "", "parse-names" : false, "suffix" : "" }, { "dropping-particle" : "", "family" : "Katul", "given" : "Gabriel G.", "non-dropping-particle" : "", "parse-names" : false, "suffix" : "" }, { "dropping-particle" : "", "family" : "Horn", "given" : "Henry S.", "non-dropping-particle" : "", "parse-names" : false, "suffix" : "" }, { "dropping-particle" : "", "family" : "Thomas", "given" : "Suvi M.", "non-dropping-particle" : "", "parse-names" : false, "suffix" : "" }, { "dropping-particle" : "", "family" : "Oren", "given" : "Ram", "non-dropping-particle" : "", "parse-names" : false, "suffix" : "" }, { "dropping-particle" : "", "family" : "Avissar", "given" : "Roni", "non-dropping-particle" : "", "parse-names" : false, "suffix" : "" }, { "dropping-particle" : "", "family" : "Pacala", "given" : "Stephen W.", "non-dropping-particle" : "", "parse-names" : false, "suffix" : "" }, { "dropping-particle" : "", "family" : "Levin", "given" : "Simon A.", "non-dropping-particle" : "", "parse-names" : false, "suffix" : "" } ], "container-title" : "Nature", "id" : "ITEM-2", "issue" : "6896", "issued" : { "date-parts" : [ [ "2002", "7", "25" ] ] }, "page" : "409-413", "title" : "Mechanisms of long-distance dispersal of seeds by wind", "type" : "article-journal", "volume" : "418" }, "uris" : [ "http://www.mendeley.com/documents/?uuid=5e084443-6793-4f71-acbf-df70627b1131" ] }, { "id" : "ITEM-3", "itemData" : { "DOI" : "10.1034/j.1600-0706.2003.12146.x", "ISSN" : "0030-1299", "author" : [ { "dropping-particle" : "", "family" : "Nathan", "given" : "Ran", "non-dropping-particle" : "", "parse-names" : false, "suffix" : "" }, { "dropping-particle" : "", "family" : "Perry", "given" : "Gad", "non-dropping-particle" : "", "parse-names" : false, "suffix" : "" }, { "dropping-particle" : "", "family" : "Cronin", "given" : "James T.", "non-dropping-particle" : "", "parse-names" : false, "suffix" : "" }, { "dropping-particle" : "", "family" : "Strand", "given" : "Allan E.", "non-dropping-particle" : "", "parse-names" : false, "suffix" : "" }, { "dropping-particle" : "", "family" : "Cain", "given" : "Michael L.", "non-dropping-particle" : "", "parse-names" : false, "suffix" : "" } ], "container-title" : "Oikos", "id" : "ITEM-3", "issue" : "2", "issued" : { "date-parts" : [ [ "2003", "11" ] ] }, "page" : "261-273", "title" : "Methods for estimating long-distance dispersal", "type" : "article-journal", "volume" : "103" }, "uris" : [ "http://www.mendeley.com/documents/?uuid=470ad74e-f46a-43c6-ab27-c7071fa5f507" ] } ], "mendeley" : { "formattedCitation" : "(Bullock &amp; Clarke, 2000; Nathan et al., 2002; Nathan, Perry, Cronin, Strand, &amp; Cain, 2003)", "manualFormatting" : "(Bullock and Clarke 2000; Nathan et al. 2002; Nathan et al. 2003)", "plainTextFormattedCitation" : "(Bullock &amp; Clarke, 2000; Nathan et al., 2002; Nathan, Perry, Cronin, Strand, &amp; Cain, 2003)", "previouslyFormattedCitation" : "(Bullock &amp; Clarke, 2000; Nathan et al., 2002; Nathan, Perry, Cronin, Strand, &amp; Cain, 2003)" }, "properties" : { "noteIndex" : 0 }, "schema" : "https://github.com/citation-style-language/schema/raw/master/csl-citation.json" }</w:instrText>
      </w:r>
      <w:r w:rsidR="00904219">
        <w:rPr>
          <w:rFonts w:ascii="Times New Roman" w:eastAsia="CMR12" w:hAnsi="Times New Roman"/>
          <w:szCs w:val="24"/>
        </w:rPr>
        <w:fldChar w:fldCharType="separate"/>
      </w:r>
      <w:r w:rsidR="00904219" w:rsidRPr="00904219">
        <w:rPr>
          <w:rFonts w:ascii="Times New Roman" w:eastAsia="CMR12" w:hAnsi="Times New Roman"/>
          <w:noProof/>
          <w:szCs w:val="24"/>
        </w:rPr>
        <w:t xml:space="preserve">(Bullock </w:t>
      </w:r>
      <w:r w:rsidR="003217A4">
        <w:rPr>
          <w:rFonts w:ascii="Times New Roman" w:eastAsia="CMR12" w:hAnsi="Times New Roman"/>
          <w:noProof/>
          <w:szCs w:val="24"/>
        </w:rPr>
        <w:t>and</w:t>
      </w:r>
      <w:r w:rsidR="003217A4" w:rsidRPr="00904219">
        <w:rPr>
          <w:rFonts w:ascii="Times New Roman" w:eastAsia="CMR12" w:hAnsi="Times New Roman"/>
          <w:noProof/>
          <w:szCs w:val="24"/>
        </w:rPr>
        <w:t xml:space="preserve"> </w:t>
      </w:r>
      <w:r w:rsidR="00904219" w:rsidRPr="00904219">
        <w:rPr>
          <w:rFonts w:ascii="Times New Roman" w:eastAsia="CMR12" w:hAnsi="Times New Roman"/>
          <w:noProof/>
          <w:szCs w:val="24"/>
        </w:rPr>
        <w:t>Clarke 2000; Nathan et al. 2002; Nathan</w:t>
      </w:r>
      <w:r w:rsidR="003217A4">
        <w:rPr>
          <w:rFonts w:ascii="Times New Roman" w:eastAsia="CMR12" w:hAnsi="Times New Roman"/>
          <w:noProof/>
          <w:szCs w:val="24"/>
        </w:rPr>
        <w:t xml:space="preserve"> et al. </w:t>
      </w:r>
      <w:r w:rsidR="00904219" w:rsidRPr="00904219">
        <w:rPr>
          <w:rFonts w:ascii="Times New Roman" w:eastAsia="CMR12" w:hAnsi="Times New Roman"/>
          <w:noProof/>
          <w:szCs w:val="24"/>
        </w:rPr>
        <w:t>2003)</w:t>
      </w:r>
      <w:r w:rsidR="00904219">
        <w:rPr>
          <w:rFonts w:ascii="Times New Roman" w:eastAsia="CMR12" w:hAnsi="Times New Roman"/>
          <w:szCs w:val="24"/>
        </w:rPr>
        <w:fldChar w:fldCharType="end"/>
      </w:r>
      <w:r w:rsidR="00D37AC1" w:rsidRPr="006947B3">
        <w:rPr>
          <w:rFonts w:ascii="Times New Roman" w:eastAsia="CMR12" w:hAnsi="Times New Roman"/>
          <w:szCs w:val="24"/>
        </w:rPr>
        <w:t>.</w:t>
      </w:r>
      <w:r w:rsidRPr="006947B3">
        <w:rPr>
          <w:rFonts w:ascii="Times New Roman" w:eastAsia="CMR12" w:hAnsi="Times New Roman"/>
          <w:szCs w:val="24"/>
        </w:rPr>
        <w:t xml:space="preserve"> </w:t>
      </w:r>
    </w:p>
    <w:p w14:paraId="17B5421E" w14:textId="53281CCC" w:rsidR="00751D85" w:rsidRPr="006947B3" w:rsidRDefault="00E916DB" w:rsidP="00494EC2">
      <w:pPr>
        <w:autoSpaceDE w:val="0"/>
        <w:autoSpaceDN w:val="0"/>
        <w:adjustRightInd w:val="0"/>
        <w:spacing w:after="0" w:line="480" w:lineRule="auto"/>
        <w:rPr>
          <w:rFonts w:ascii="Times New Roman" w:hAnsi="Times New Roman"/>
          <w:szCs w:val="24"/>
        </w:rPr>
      </w:pPr>
      <w:r w:rsidRPr="006947B3">
        <w:rPr>
          <w:rFonts w:ascii="Times New Roman" w:hAnsi="Times New Roman"/>
          <w:szCs w:val="24"/>
        </w:rPr>
        <w:lastRenderedPageBreak/>
        <w:tab/>
        <w:t xml:space="preserve">Because the seed transport is </w:t>
      </w:r>
      <w:r w:rsidR="005A699A" w:rsidRPr="006947B3">
        <w:rPr>
          <w:rFonts w:ascii="Times New Roman" w:hAnsi="Times New Roman"/>
          <w:szCs w:val="24"/>
        </w:rPr>
        <w:t>influenced</w:t>
      </w:r>
      <w:r w:rsidRPr="006947B3">
        <w:rPr>
          <w:rFonts w:ascii="Times New Roman" w:hAnsi="Times New Roman"/>
          <w:szCs w:val="24"/>
        </w:rPr>
        <w:t xml:space="preserve"> by </w:t>
      </w:r>
      <w:r w:rsidR="00240C4E" w:rsidRPr="006947B3">
        <w:rPr>
          <w:rFonts w:ascii="Times New Roman" w:hAnsi="Times New Roman"/>
          <w:szCs w:val="24"/>
        </w:rPr>
        <w:t>different</w:t>
      </w:r>
      <w:r w:rsidR="006C5960" w:rsidRPr="006947B3">
        <w:rPr>
          <w:rFonts w:ascii="Times New Roman" w:hAnsi="Times New Roman"/>
          <w:szCs w:val="24"/>
        </w:rPr>
        <w:t xml:space="preserve"> atmospheric parameters (</w:t>
      </w:r>
      <w:r w:rsidR="006C5960" w:rsidRPr="006947B3">
        <w:rPr>
          <w:rFonts w:ascii="Times New Roman" w:eastAsia="CMR12" w:hAnsi="Times New Roman"/>
          <w:szCs w:val="24"/>
        </w:rPr>
        <w:t>especially</w:t>
      </w:r>
      <w:r w:rsidR="006C5960" w:rsidRPr="006947B3">
        <w:rPr>
          <w:rFonts w:ascii="Times New Roman" w:hAnsi="Times New Roman"/>
          <w:szCs w:val="24"/>
        </w:rPr>
        <w:t xml:space="preserve"> </w:t>
      </w:r>
      <w:r w:rsidR="00240C4E" w:rsidRPr="006947B3">
        <w:rPr>
          <w:rFonts w:ascii="Times New Roman" w:hAnsi="Times New Roman"/>
          <w:szCs w:val="24"/>
        </w:rPr>
        <w:t xml:space="preserve">horizontal </w:t>
      </w:r>
      <w:r w:rsidR="00F560BC" w:rsidRPr="006947B3">
        <w:rPr>
          <w:rFonts w:ascii="Times New Roman" w:hAnsi="Times New Roman"/>
          <w:szCs w:val="24"/>
        </w:rPr>
        <w:t>and vertical wind speeds</w:t>
      </w:r>
      <w:r w:rsidR="006C5960" w:rsidRPr="006947B3">
        <w:rPr>
          <w:rFonts w:ascii="Times New Roman" w:hAnsi="Times New Roman"/>
          <w:szCs w:val="24"/>
        </w:rPr>
        <w:t>)</w:t>
      </w:r>
      <w:r w:rsidR="006C053B" w:rsidRPr="006947B3">
        <w:rPr>
          <w:rFonts w:ascii="Times New Roman" w:hAnsi="Times New Roman"/>
          <w:szCs w:val="24"/>
        </w:rPr>
        <w:t>, seed settling speed,</w:t>
      </w:r>
      <w:r w:rsidR="00F6121B" w:rsidRPr="006947B3">
        <w:rPr>
          <w:rFonts w:ascii="Times New Roman" w:hAnsi="Times New Roman"/>
          <w:szCs w:val="24"/>
        </w:rPr>
        <w:t xml:space="preserve"> canopy structure, and topography</w:t>
      </w:r>
      <w:r w:rsidR="005A699A" w:rsidRPr="006947B3">
        <w:rPr>
          <w:rFonts w:ascii="Times New Roman" w:hAnsi="Times New Roman"/>
          <w:szCs w:val="24"/>
        </w:rPr>
        <w:t>,</w:t>
      </w:r>
      <w:r w:rsidR="008D7F88" w:rsidRPr="006947B3">
        <w:rPr>
          <w:rFonts w:ascii="Times New Roman" w:hAnsi="Times New Roman"/>
          <w:szCs w:val="24"/>
        </w:rPr>
        <w:t xml:space="preserve"> </w:t>
      </w:r>
      <w:r w:rsidR="005A699A" w:rsidRPr="006947B3">
        <w:rPr>
          <w:rFonts w:ascii="Times New Roman" w:hAnsi="Times New Roman"/>
          <w:szCs w:val="24"/>
        </w:rPr>
        <w:t>i</w:t>
      </w:r>
      <w:r w:rsidR="002A01D9" w:rsidRPr="006947B3">
        <w:rPr>
          <w:rFonts w:ascii="Times New Roman" w:hAnsi="Times New Roman"/>
          <w:szCs w:val="24"/>
        </w:rPr>
        <w:t>t is not possible to c</w:t>
      </w:r>
      <w:r w:rsidR="00A4740C" w:rsidRPr="006947B3">
        <w:rPr>
          <w:rFonts w:ascii="Times New Roman" w:hAnsi="Times New Roman"/>
          <w:szCs w:val="24"/>
        </w:rPr>
        <w:t>onduct</w:t>
      </w:r>
      <w:r w:rsidR="004350A8" w:rsidRPr="006947B3">
        <w:rPr>
          <w:rFonts w:ascii="Times New Roman" w:hAnsi="Times New Roman"/>
          <w:szCs w:val="24"/>
        </w:rPr>
        <w:t xml:space="preserve"> </w:t>
      </w:r>
      <w:r w:rsidR="00C328B2" w:rsidRPr="006947B3">
        <w:rPr>
          <w:rFonts w:ascii="Times New Roman" w:hAnsi="Times New Roman"/>
          <w:szCs w:val="24"/>
        </w:rPr>
        <w:t xml:space="preserve">all </w:t>
      </w:r>
      <w:r w:rsidR="002A01D9" w:rsidRPr="006947B3">
        <w:rPr>
          <w:rFonts w:ascii="Times New Roman" w:hAnsi="Times New Roman"/>
          <w:szCs w:val="24"/>
        </w:rPr>
        <w:t xml:space="preserve">experiments under </w:t>
      </w:r>
      <w:r w:rsidR="00827E51" w:rsidRPr="006947B3">
        <w:rPr>
          <w:rFonts w:ascii="Times New Roman" w:hAnsi="Times New Roman"/>
          <w:szCs w:val="24"/>
        </w:rPr>
        <w:t xml:space="preserve">all the </w:t>
      </w:r>
      <w:r w:rsidR="00A4740C" w:rsidRPr="006947B3">
        <w:rPr>
          <w:rFonts w:ascii="Times New Roman" w:hAnsi="Times New Roman"/>
          <w:szCs w:val="24"/>
        </w:rPr>
        <w:t xml:space="preserve">different </w:t>
      </w:r>
      <w:r w:rsidR="00EA34BF" w:rsidRPr="006947B3">
        <w:rPr>
          <w:rFonts w:ascii="Times New Roman" w:hAnsi="Times New Roman"/>
          <w:szCs w:val="24"/>
        </w:rPr>
        <w:t xml:space="preserve">parameter </w:t>
      </w:r>
      <w:r w:rsidR="00A4740C" w:rsidRPr="006947B3">
        <w:rPr>
          <w:rFonts w:ascii="Times New Roman" w:hAnsi="Times New Roman"/>
          <w:szCs w:val="24"/>
        </w:rPr>
        <w:t>conditions</w:t>
      </w:r>
      <w:r w:rsidR="002A01D9" w:rsidRPr="006947B3">
        <w:rPr>
          <w:rFonts w:ascii="Times New Roman" w:hAnsi="Times New Roman"/>
          <w:szCs w:val="24"/>
        </w:rPr>
        <w:t xml:space="preserve">. </w:t>
      </w:r>
      <w:r w:rsidR="008D7F88" w:rsidRPr="006947B3">
        <w:rPr>
          <w:rFonts w:ascii="Times New Roman" w:hAnsi="Times New Roman"/>
          <w:szCs w:val="24"/>
        </w:rPr>
        <w:t xml:space="preserve">Modeling work is needed to </w:t>
      </w:r>
      <w:r w:rsidR="00B817D0" w:rsidRPr="006947B3">
        <w:rPr>
          <w:rFonts w:ascii="Times New Roman" w:hAnsi="Times New Roman"/>
          <w:szCs w:val="24"/>
        </w:rPr>
        <w:t xml:space="preserve">include these parameters and simulate </w:t>
      </w:r>
      <w:r w:rsidR="009C74B4" w:rsidRPr="006947B3">
        <w:rPr>
          <w:rFonts w:ascii="Times New Roman" w:hAnsi="Times New Roman"/>
          <w:szCs w:val="24"/>
        </w:rPr>
        <w:t>all possible cases</w:t>
      </w:r>
      <w:r w:rsidR="00B817D0" w:rsidRPr="006947B3">
        <w:rPr>
          <w:rFonts w:ascii="Times New Roman" w:hAnsi="Times New Roman"/>
          <w:szCs w:val="24"/>
        </w:rPr>
        <w:t>.</w:t>
      </w:r>
    </w:p>
    <w:p w14:paraId="1EEA0793" w14:textId="44E5AC7B" w:rsidR="00CD274C" w:rsidRPr="00C17972" w:rsidRDefault="00CD274C" w:rsidP="00C17972">
      <w:pPr>
        <w:pStyle w:val="Heading1"/>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Conclusions</w:t>
      </w:r>
    </w:p>
    <w:p w14:paraId="1FB631B2" w14:textId="13F197B6" w:rsidR="00751D85" w:rsidRPr="006947B3" w:rsidRDefault="00CD274C"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szCs w:val="24"/>
        </w:rPr>
        <w:t xml:space="preserve">The </w:t>
      </w:r>
      <w:r w:rsidR="001C2CC0" w:rsidRPr="006947B3">
        <w:rPr>
          <w:rFonts w:ascii="Times New Roman" w:hAnsi="Times New Roman"/>
          <w:szCs w:val="24"/>
        </w:rPr>
        <w:t xml:space="preserve">dynamic </w:t>
      </w:r>
      <w:r w:rsidRPr="006947B3">
        <w:rPr>
          <w:rFonts w:ascii="Times New Roman" w:hAnsi="Times New Roman"/>
          <w:szCs w:val="24"/>
        </w:rPr>
        <w:t xml:space="preserve">source strength (emission rate) </w:t>
      </w:r>
      <w:r w:rsidR="001C2CC0" w:rsidRPr="006947B3">
        <w:rPr>
          <w:rFonts w:ascii="Times New Roman" w:hAnsi="Times New Roman"/>
          <w:szCs w:val="24"/>
        </w:rPr>
        <w:t xml:space="preserve">of horseweed seed was obtained </w:t>
      </w:r>
      <w:r w:rsidRPr="006947B3">
        <w:rPr>
          <w:rFonts w:ascii="Times New Roman" w:hAnsi="Times New Roman"/>
          <w:szCs w:val="24"/>
        </w:rPr>
        <w:t>in</w:t>
      </w:r>
      <w:r w:rsidR="00E57220" w:rsidRPr="006947B3">
        <w:rPr>
          <w:rFonts w:ascii="Times New Roman" w:hAnsi="Times New Roman"/>
          <w:szCs w:val="24"/>
        </w:rPr>
        <w:t xml:space="preserve"> this study</w:t>
      </w:r>
      <w:r w:rsidRPr="006947B3">
        <w:rPr>
          <w:rFonts w:ascii="Times New Roman" w:hAnsi="Times New Roman"/>
          <w:szCs w:val="24"/>
        </w:rPr>
        <w:t xml:space="preserve">.  The average total seed production was estimated to be 158,876 </w:t>
      </w:r>
      <w:r w:rsidR="007914F7" w:rsidRPr="006947B3">
        <w:rPr>
          <w:rFonts w:ascii="Times New Roman" w:hAnsi="Times New Roman"/>
          <w:szCs w:val="24"/>
        </w:rPr>
        <w:t>seed</w:t>
      </w:r>
      <w:r w:rsidRPr="006947B3">
        <w:rPr>
          <w:rFonts w:ascii="Times New Roman" w:hAnsi="Times New Roman"/>
          <w:szCs w:val="24"/>
        </w:rPr>
        <w:t>s/plant for the life of the experiment.  A regression equation was obtained to determine normalized diurnal source strength based on atmospheric parameters.</w:t>
      </w:r>
      <w:r w:rsidR="00285729" w:rsidRPr="006947B3">
        <w:rPr>
          <w:rFonts w:ascii="Times New Roman" w:hAnsi="Times New Roman"/>
          <w:szCs w:val="24"/>
        </w:rPr>
        <w:t xml:space="preserve"> </w:t>
      </w:r>
      <w:r w:rsidRPr="006947B3">
        <w:rPr>
          <w:rFonts w:ascii="Times New Roman" w:hAnsi="Times New Roman"/>
          <w:szCs w:val="24"/>
        </w:rPr>
        <w:t xml:space="preserve">Horseweed seeds were observed reaching heights of 80 to100 m, making long-distance transport possible.  Normalized (by source data) seed deposition with distance followed a negative power exponential function. Normalized seed concentration with height followed a negative power law function. </w:t>
      </w:r>
      <w:r w:rsidR="001C2CC0" w:rsidRPr="006947B3">
        <w:rPr>
          <w:rFonts w:ascii="Times New Roman" w:hAnsi="Times New Roman"/>
          <w:szCs w:val="24"/>
        </w:rPr>
        <w:t>T</w:t>
      </w:r>
      <w:r w:rsidRPr="006947B3">
        <w:rPr>
          <w:rFonts w:ascii="Times New Roman" w:hAnsi="Times New Roman"/>
          <w:szCs w:val="24"/>
        </w:rPr>
        <w:t xml:space="preserve">he seed emission was mainly affected by horizontal wind speed. Horizontal seed transport was mainly affected by horizontal wind speed and horizontal turbulence, while the major atmospheric parameter affecting vertical transport was vertical wind velocity. </w:t>
      </w:r>
    </w:p>
    <w:p w14:paraId="2B9D475E" w14:textId="77777777" w:rsidR="00751D85" w:rsidRPr="00C17972" w:rsidRDefault="00557E63" w:rsidP="00C17972">
      <w:pPr>
        <w:pStyle w:val="Heading1"/>
        <w:numPr>
          <w:ilvl w:val="0"/>
          <w:numId w:val="0"/>
        </w:numPr>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A</w:t>
      </w:r>
      <w:r w:rsidR="00211589" w:rsidRPr="00C17972">
        <w:rPr>
          <w:rStyle w:val="BDAbstractTitleChar"/>
          <w:rFonts w:ascii="Times New Roman" w:hAnsi="Times New Roman"/>
          <w:b/>
          <w:kern w:val="32"/>
          <w:sz w:val="24"/>
          <w:szCs w:val="24"/>
        </w:rPr>
        <w:t>cknowledgements</w:t>
      </w:r>
    </w:p>
    <w:p w14:paraId="794CA895" w14:textId="391DB156" w:rsidR="00751D85" w:rsidRPr="006947B3" w:rsidRDefault="00751D85" w:rsidP="00C17972">
      <w:pPr>
        <w:autoSpaceDE w:val="0"/>
        <w:autoSpaceDN w:val="0"/>
        <w:adjustRightInd w:val="0"/>
        <w:spacing w:after="0" w:line="480" w:lineRule="auto"/>
        <w:ind w:firstLine="720"/>
        <w:rPr>
          <w:rFonts w:ascii="Times New Roman" w:hAnsi="Times New Roman"/>
          <w:szCs w:val="24"/>
        </w:rPr>
      </w:pPr>
      <w:r w:rsidRPr="006947B3">
        <w:rPr>
          <w:rFonts w:ascii="Times New Roman" w:hAnsi="Times New Roman"/>
        </w:rPr>
        <w:t xml:space="preserve">The authors gratefully acknowledge financial support for this research from USDA- NIFA-AFRI- Controlling Weedy and Invasive Plants Grant (2012-67013-19687), and the support from the Illinois State Water Survey at the </w:t>
      </w:r>
      <w:bookmarkStart w:id="743" w:name="OLE_LINK16"/>
      <w:bookmarkStart w:id="744" w:name="OLE_LINK17"/>
      <w:bookmarkStart w:id="745" w:name="OLE_LINK18"/>
      <w:r w:rsidRPr="006947B3">
        <w:rPr>
          <w:rFonts w:ascii="Times New Roman" w:hAnsi="Times New Roman"/>
        </w:rPr>
        <w:t>University of Illinois at Urbana-Champaign</w:t>
      </w:r>
      <w:bookmarkEnd w:id="743"/>
      <w:bookmarkEnd w:id="744"/>
      <w:bookmarkEnd w:id="745"/>
      <w:r w:rsidRPr="006947B3">
        <w:rPr>
          <w:rFonts w:ascii="Times New Roman" w:hAnsi="Times New Roman"/>
        </w:rPr>
        <w:t xml:space="preserve">. The authors thank Dr. </w:t>
      </w:r>
      <w:bookmarkStart w:id="746" w:name="OLE_LINK19"/>
      <w:r w:rsidRPr="006947B3">
        <w:rPr>
          <w:rFonts w:ascii="Times New Roman" w:hAnsi="Times New Roman"/>
        </w:rPr>
        <w:t xml:space="preserve">Adam Davis </w:t>
      </w:r>
      <w:bookmarkEnd w:id="746"/>
      <w:r w:rsidRPr="006947B3">
        <w:rPr>
          <w:rFonts w:ascii="Times New Roman" w:hAnsi="Times New Roman"/>
        </w:rPr>
        <w:t xml:space="preserve">(University of Illinois at Urbana-Champaign) for logistics aid in establishing the field experiment. We also thank Kent McClure, </w:t>
      </w:r>
      <w:proofErr w:type="spellStart"/>
      <w:r w:rsidRPr="006947B3">
        <w:rPr>
          <w:rFonts w:ascii="Times New Roman" w:hAnsi="Times New Roman"/>
        </w:rPr>
        <w:t>Xiangqian</w:t>
      </w:r>
      <w:proofErr w:type="spellEnd"/>
      <w:r w:rsidRPr="006947B3">
        <w:rPr>
          <w:rFonts w:ascii="Times New Roman" w:hAnsi="Times New Roman"/>
        </w:rPr>
        <w:t xml:space="preserve"> Zhou, and Yong He for field experimental assistance. Opinions expressed are those of the authors and not necessarily those of </w:t>
      </w:r>
      <w:r w:rsidRPr="006947B3">
        <w:rPr>
          <w:rFonts w:ascii="Times New Roman" w:hAnsi="Times New Roman"/>
        </w:rPr>
        <w:lastRenderedPageBreak/>
        <w:t>the Illinois State Water Survey, the Prairie Research Institute, the University of Illinois, or the University of Tennessee.</w:t>
      </w:r>
      <w:r w:rsidR="00C553F0" w:rsidRPr="006947B3">
        <w:rPr>
          <w:rFonts w:ascii="Times New Roman" w:hAnsi="Times New Roman"/>
        </w:rPr>
        <w:t xml:space="preserve"> The authors have no conflict of interest to declare.</w:t>
      </w:r>
    </w:p>
    <w:p w14:paraId="0CEC66D3" w14:textId="77777777" w:rsidR="00056E9E" w:rsidRPr="00C17972" w:rsidRDefault="00056E9E" w:rsidP="00C17972">
      <w:pPr>
        <w:pStyle w:val="Heading1"/>
        <w:numPr>
          <w:ilvl w:val="0"/>
          <w:numId w:val="0"/>
        </w:numPr>
        <w:rPr>
          <w:rStyle w:val="BDAbstractTitleChar"/>
          <w:rFonts w:ascii="Times New Roman" w:hAnsi="Times New Roman"/>
          <w:kern w:val="32"/>
          <w:sz w:val="24"/>
          <w:szCs w:val="24"/>
        </w:rPr>
      </w:pPr>
      <w:r w:rsidRPr="00C17972">
        <w:rPr>
          <w:rStyle w:val="BDAbstractTitleChar"/>
          <w:rFonts w:ascii="Times New Roman" w:hAnsi="Times New Roman"/>
          <w:b/>
          <w:kern w:val="32"/>
          <w:sz w:val="24"/>
          <w:szCs w:val="24"/>
        </w:rPr>
        <w:t>R</w:t>
      </w:r>
      <w:r w:rsidR="00271F40" w:rsidRPr="00C17972">
        <w:rPr>
          <w:rStyle w:val="BDAbstractTitleChar"/>
          <w:rFonts w:ascii="Times New Roman" w:hAnsi="Times New Roman"/>
          <w:b/>
          <w:kern w:val="32"/>
          <w:sz w:val="24"/>
          <w:szCs w:val="24"/>
        </w:rPr>
        <w:t>eference</w:t>
      </w:r>
      <w:r w:rsidR="00827E51" w:rsidRPr="00C17972">
        <w:rPr>
          <w:rStyle w:val="BDAbstractTitleChar"/>
          <w:rFonts w:ascii="Times New Roman" w:hAnsi="Times New Roman"/>
          <w:b/>
          <w:kern w:val="32"/>
          <w:sz w:val="24"/>
          <w:szCs w:val="24"/>
        </w:rPr>
        <w:t>s</w:t>
      </w:r>
      <w:r w:rsidRPr="00C17972">
        <w:rPr>
          <w:rStyle w:val="BDAbstractTitleChar"/>
          <w:rFonts w:ascii="Times New Roman" w:hAnsi="Times New Roman"/>
          <w:b/>
          <w:kern w:val="32"/>
          <w:sz w:val="24"/>
          <w:szCs w:val="24"/>
        </w:rPr>
        <w:t xml:space="preserve"> </w:t>
      </w:r>
    </w:p>
    <w:p w14:paraId="3AB48E29" w14:textId="232DE3F4" w:rsidR="0085141A" w:rsidRPr="0085141A" w:rsidRDefault="003217A4" w:rsidP="0085141A">
      <w:pPr>
        <w:widowControl w:val="0"/>
        <w:autoSpaceDE w:val="0"/>
        <w:autoSpaceDN w:val="0"/>
        <w:adjustRightInd w:val="0"/>
        <w:ind w:left="480" w:hanging="480"/>
        <w:rPr>
          <w:rFonts w:cs="Times"/>
          <w:noProof/>
          <w:szCs w:val="24"/>
        </w:rPr>
      </w:pPr>
      <w:r>
        <w:rPr>
          <w:rFonts w:eastAsia="Calibri"/>
        </w:rPr>
        <w:fldChar w:fldCharType="begin" w:fldLock="1"/>
      </w:r>
      <w:r>
        <w:rPr>
          <w:rFonts w:eastAsia="Calibri"/>
        </w:rPr>
        <w:instrText xml:space="preserve">ADDIN Mendeley Bibliography CSL_BIBLIOGRAPHY </w:instrText>
      </w:r>
      <w:r>
        <w:rPr>
          <w:rFonts w:eastAsia="Calibri"/>
        </w:rPr>
        <w:fldChar w:fldCharType="separate"/>
      </w:r>
      <w:r w:rsidR="0085141A" w:rsidRPr="0085141A">
        <w:rPr>
          <w:rFonts w:cs="Times"/>
          <w:noProof/>
          <w:szCs w:val="24"/>
        </w:rPr>
        <w:t xml:space="preserve">Andersen, M. C. (1993). Diaspore Morphology and Seed Dispersal in Several Wind-Dispersed Asteraceae. </w:t>
      </w:r>
      <w:r w:rsidR="0085141A" w:rsidRPr="0085141A">
        <w:rPr>
          <w:rFonts w:cs="Times"/>
          <w:i/>
          <w:iCs/>
          <w:noProof/>
          <w:szCs w:val="24"/>
        </w:rPr>
        <w:t>American Journal of Botany</w:t>
      </w:r>
      <w:r w:rsidR="0085141A" w:rsidRPr="0085141A">
        <w:rPr>
          <w:rFonts w:cs="Times"/>
          <w:noProof/>
          <w:szCs w:val="24"/>
        </w:rPr>
        <w:t xml:space="preserve">, </w:t>
      </w:r>
      <w:r w:rsidR="0085141A" w:rsidRPr="0085141A">
        <w:rPr>
          <w:rFonts w:cs="Times"/>
          <w:i/>
          <w:iCs/>
          <w:noProof/>
          <w:szCs w:val="24"/>
        </w:rPr>
        <w:t>80</w:t>
      </w:r>
      <w:r w:rsidR="0085141A" w:rsidRPr="0085141A">
        <w:rPr>
          <w:rFonts w:cs="Times"/>
          <w:noProof/>
          <w:szCs w:val="24"/>
        </w:rPr>
        <w:t>(5), 487. doi:10.2307/2445362</w:t>
      </w:r>
    </w:p>
    <w:p w14:paraId="3BBE80C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Aylor, D. E., &amp; Ferrandino, F. J. (1989). Dispersion of spores released from an elevated line source within a wheat canopy. </w:t>
      </w:r>
      <w:r w:rsidRPr="0085141A">
        <w:rPr>
          <w:rFonts w:cs="Times"/>
          <w:i/>
          <w:iCs/>
          <w:noProof/>
          <w:szCs w:val="24"/>
        </w:rPr>
        <w:t>Boundary-Layer Meteorology</w:t>
      </w:r>
      <w:r w:rsidRPr="0085141A">
        <w:rPr>
          <w:rFonts w:cs="Times"/>
          <w:noProof/>
          <w:szCs w:val="24"/>
        </w:rPr>
        <w:t xml:space="preserve">, </w:t>
      </w:r>
      <w:r w:rsidRPr="0085141A">
        <w:rPr>
          <w:rFonts w:cs="Times"/>
          <w:i/>
          <w:iCs/>
          <w:noProof/>
          <w:szCs w:val="24"/>
        </w:rPr>
        <w:t>46</w:t>
      </w:r>
      <w:r w:rsidRPr="0085141A">
        <w:rPr>
          <w:rFonts w:cs="Times"/>
          <w:noProof/>
          <w:szCs w:val="24"/>
        </w:rPr>
        <w:t>(3), 251–273. doi:10.1007/BF00120842</w:t>
      </w:r>
    </w:p>
    <w:p w14:paraId="1660245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Bhowmik, P. C., &amp; Bekech, M. M. (1993). Horseweed (Conyza canadensis) seed production, emergence and distribution in no-till and conventional-tillage corn (Zea mays). </w:t>
      </w:r>
      <w:r w:rsidRPr="0085141A">
        <w:rPr>
          <w:rFonts w:cs="Times"/>
          <w:i/>
          <w:iCs/>
          <w:noProof/>
          <w:szCs w:val="24"/>
        </w:rPr>
        <w:t>Agronomy (Trends in Agricultural Science)</w:t>
      </w:r>
      <w:r w:rsidRPr="0085141A">
        <w:rPr>
          <w:rFonts w:cs="Times"/>
          <w:noProof/>
          <w:szCs w:val="24"/>
        </w:rPr>
        <w:t>, (1), 67–71.</w:t>
      </w:r>
    </w:p>
    <w:p w14:paraId="01601992"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Bullock, J. M., &amp; Clarke, R. T. (2000). Long distance seed dispersal by wind: measuring and modelling the tail of the curve. </w:t>
      </w:r>
      <w:r w:rsidRPr="0085141A">
        <w:rPr>
          <w:rFonts w:cs="Times"/>
          <w:i/>
          <w:iCs/>
          <w:noProof/>
          <w:szCs w:val="24"/>
        </w:rPr>
        <w:t>Oecologia</w:t>
      </w:r>
      <w:r w:rsidRPr="0085141A">
        <w:rPr>
          <w:rFonts w:cs="Times"/>
          <w:noProof/>
          <w:szCs w:val="24"/>
        </w:rPr>
        <w:t xml:space="preserve">, </w:t>
      </w:r>
      <w:r w:rsidRPr="0085141A">
        <w:rPr>
          <w:rFonts w:cs="Times"/>
          <w:i/>
          <w:iCs/>
          <w:noProof/>
          <w:szCs w:val="24"/>
        </w:rPr>
        <w:t>124</w:t>
      </w:r>
      <w:r w:rsidRPr="0085141A">
        <w:rPr>
          <w:rFonts w:cs="Times"/>
          <w:noProof/>
          <w:szCs w:val="24"/>
        </w:rPr>
        <w:t>(4), 506–521. doi:10.1007/PL00008876</w:t>
      </w:r>
    </w:p>
    <w:p w14:paraId="5EC1AD56"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Cain, M. L., Milligan, B. G., &amp; Strand, A. E. (2000). Long-distance seed dispersal in plant populations. </w:t>
      </w:r>
      <w:r w:rsidRPr="0085141A">
        <w:rPr>
          <w:rFonts w:cs="Times"/>
          <w:i/>
          <w:iCs/>
          <w:noProof/>
          <w:szCs w:val="24"/>
        </w:rPr>
        <w:t>American Journal of Botany</w:t>
      </w:r>
      <w:r w:rsidRPr="0085141A">
        <w:rPr>
          <w:rFonts w:cs="Times"/>
          <w:noProof/>
          <w:szCs w:val="24"/>
        </w:rPr>
        <w:t xml:space="preserve">, </w:t>
      </w:r>
      <w:r w:rsidRPr="0085141A">
        <w:rPr>
          <w:rFonts w:cs="Times"/>
          <w:i/>
          <w:iCs/>
          <w:noProof/>
          <w:szCs w:val="24"/>
        </w:rPr>
        <w:t>87</w:t>
      </w:r>
      <w:r w:rsidRPr="0085141A">
        <w:rPr>
          <w:rFonts w:cs="Times"/>
          <w:noProof/>
          <w:szCs w:val="24"/>
        </w:rPr>
        <w:t>(9), 1217–27.</w:t>
      </w:r>
    </w:p>
    <w:p w14:paraId="47239808"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Dauer, J. T., Mortensen, D. A., &amp; Humston, R. (2006). Controlled Experiments to Predict Horseweed (Conyza canadensis) Dispersal Distances. </w:t>
      </w:r>
      <w:r w:rsidRPr="0085141A">
        <w:rPr>
          <w:rFonts w:cs="Times"/>
          <w:i/>
          <w:iCs/>
          <w:noProof/>
          <w:szCs w:val="24"/>
        </w:rPr>
        <w:t>Weed Science</w:t>
      </w:r>
      <w:r w:rsidRPr="0085141A">
        <w:rPr>
          <w:rFonts w:cs="Times"/>
          <w:noProof/>
          <w:szCs w:val="24"/>
        </w:rPr>
        <w:t xml:space="preserve">, </w:t>
      </w:r>
      <w:r w:rsidRPr="0085141A">
        <w:rPr>
          <w:rFonts w:cs="Times"/>
          <w:i/>
          <w:iCs/>
          <w:noProof/>
          <w:szCs w:val="24"/>
        </w:rPr>
        <w:t>54</w:t>
      </w:r>
      <w:r w:rsidRPr="0085141A">
        <w:rPr>
          <w:rFonts w:cs="Times"/>
          <w:noProof/>
          <w:szCs w:val="24"/>
        </w:rPr>
        <w:t>(3), 484–489.</w:t>
      </w:r>
    </w:p>
    <w:p w14:paraId="3B8C3D6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Dauer, J. T., Mortensen, D. A., Luschei, E. C., Isard, S. A., Shields, E., &amp; Van-Gessel, M. J. (2009). Conyza canadensis seed ascent in the lower atmosphere. </w:t>
      </w:r>
      <w:r w:rsidRPr="0085141A">
        <w:rPr>
          <w:rFonts w:cs="Times"/>
          <w:i/>
          <w:iCs/>
          <w:noProof/>
          <w:szCs w:val="24"/>
        </w:rPr>
        <w:t>Agricultural and Forest Meteorology</w:t>
      </w:r>
      <w:r w:rsidRPr="0085141A">
        <w:rPr>
          <w:rFonts w:cs="Times"/>
          <w:noProof/>
          <w:szCs w:val="24"/>
        </w:rPr>
        <w:t xml:space="preserve">, </w:t>
      </w:r>
      <w:r w:rsidRPr="0085141A">
        <w:rPr>
          <w:rFonts w:cs="Times"/>
          <w:i/>
          <w:iCs/>
          <w:noProof/>
          <w:szCs w:val="24"/>
        </w:rPr>
        <w:t>149</w:t>
      </w:r>
      <w:r w:rsidRPr="0085141A">
        <w:rPr>
          <w:rFonts w:cs="Times"/>
          <w:noProof/>
          <w:szCs w:val="24"/>
        </w:rPr>
        <w:t>(3-4), 526–534. doi:10.1016/j.agrformet.2008.10.005</w:t>
      </w:r>
    </w:p>
    <w:p w14:paraId="0E1C71B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Davis, V. M., Kruger, G. R., Stachler, J. M., Loux, M. M., &amp; Johnson, W. G. (2009). Growth and Seed Production of Horseweed (Conyza canadensis) Populations Resistant to Glyphosate, ALS-Inhibiting, and Multiple (Glyphosate + ALS-Inhibiting) Herbicides. </w:t>
      </w:r>
      <w:r w:rsidRPr="0085141A">
        <w:rPr>
          <w:rFonts w:cs="Times"/>
          <w:i/>
          <w:iCs/>
          <w:noProof/>
          <w:szCs w:val="24"/>
        </w:rPr>
        <w:t>Weed Science</w:t>
      </w:r>
      <w:r w:rsidRPr="0085141A">
        <w:rPr>
          <w:rFonts w:cs="Times"/>
          <w:noProof/>
          <w:szCs w:val="24"/>
        </w:rPr>
        <w:t xml:space="preserve">, </w:t>
      </w:r>
      <w:r w:rsidRPr="0085141A">
        <w:rPr>
          <w:rFonts w:cs="Times"/>
          <w:i/>
          <w:iCs/>
          <w:noProof/>
          <w:szCs w:val="24"/>
        </w:rPr>
        <w:t>57</w:t>
      </w:r>
      <w:r w:rsidRPr="0085141A">
        <w:rPr>
          <w:rFonts w:cs="Times"/>
          <w:noProof/>
          <w:szCs w:val="24"/>
        </w:rPr>
        <w:t>(5), 494–504. doi:10.1614/WS-09-024.1</w:t>
      </w:r>
    </w:p>
    <w:p w14:paraId="7444008D"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Greene, D. F. (2005). THE ROLE OF ABSCISSION IN LONG-DISTANCE SEED DISPERSAL BY THE WIND. </w:t>
      </w:r>
      <w:r w:rsidRPr="0085141A">
        <w:rPr>
          <w:rFonts w:cs="Times"/>
          <w:i/>
          <w:iCs/>
          <w:noProof/>
          <w:szCs w:val="24"/>
        </w:rPr>
        <w:t>Ecology</w:t>
      </w:r>
      <w:r w:rsidRPr="0085141A">
        <w:rPr>
          <w:rFonts w:cs="Times"/>
          <w:noProof/>
          <w:szCs w:val="24"/>
        </w:rPr>
        <w:t xml:space="preserve">, </w:t>
      </w:r>
      <w:r w:rsidRPr="0085141A">
        <w:rPr>
          <w:rFonts w:cs="Times"/>
          <w:i/>
          <w:iCs/>
          <w:noProof/>
          <w:szCs w:val="24"/>
        </w:rPr>
        <w:t>86</w:t>
      </w:r>
      <w:r w:rsidRPr="0085141A">
        <w:rPr>
          <w:rFonts w:cs="Times"/>
          <w:noProof/>
          <w:szCs w:val="24"/>
        </w:rPr>
        <w:t>(11), 3105–3110. doi:10.1890/04-1430</w:t>
      </w:r>
    </w:p>
    <w:p w14:paraId="6FD61775"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Heap, I. (2014). The international survey of herbicide resistant weeds. Retrieved from www.weedscience.com</w:t>
      </w:r>
    </w:p>
    <w:p w14:paraId="034ED579"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Huang, H., Ye, R., Qi, M., Li, X., Miller, D. R., Stewart, C. N., … Wang, J. (2015). Wind-mediated horseweed ( Conyza canadensis ) gene flow: pollen emission, dispersion, and deposition. </w:t>
      </w:r>
      <w:r w:rsidRPr="0085141A">
        <w:rPr>
          <w:rFonts w:cs="Times"/>
          <w:i/>
          <w:iCs/>
          <w:noProof/>
          <w:szCs w:val="24"/>
        </w:rPr>
        <w:t>Ecology and Evolution</w:t>
      </w:r>
      <w:r w:rsidRPr="0085141A">
        <w:rPr>
          <w:rFonts w:cs="Times"/>
          <w:noProof/>
          <w:szCs w:val="24"/>
        </w:rPr>
        <w:t xml:space="preserve">, </w:t>
      </w:r>
      <w:r w:rsidRPr="0085141A">
        <w:rPr>
          <w:rFonts w:cs="Times"/>
          <w:i/>
          <w:iCs/>
          <w:noProof/>
          <w:szCs w:val="24"/>
        </w:rPr>
        <w:t>5</w:t>
      </w:r>
      <w:r w:rsidRPr="0085141A">
        <w:rPr>
          <w:rFonts w:cs="Times"/>
          <w:noProof/>
          <w:szCs w:val="24"/>
        </w:rPr>
        <w:t>(13), 2646–2658. doi:10.1002/ece3.1540</w:t>
      </w:r>
    </w:p>
    <w:p w14:paraId="02604114"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Jarosz, N., Loubet, B., Durand, B., Foueillassar, X., &amp; Huber, L. (2005). Variations in Maize Pollen Emission and Deposition in Relation to Microclimate. </w:t>
      </w:r>
      <w:r w:rsidRPr="0085141A">
        <w:rPr>
          <w:rFonts w:cs="Times"/>
          <w:i/>
          <w:iCs/>
          <w:noProof/>
          <w:szCs w:val="24"/>
        </w:rPr>
        <w:t>Environmental Science &amp; Technology</w:t>
      </w:r>
      <w:r w:rsidRPr="0085141A">
        <w:rPr>
          <w:rFonts w:cs="Times"/>
          <w:noProof/>
          <w:szCs w:val="24"/>
        </w:rPr>
        <w:t xml:space="preserve">, </w:t>
      </w:r>
      <w:r w:rsidRPr="0085141A">
        <w:rPr>
          <w:rFonts w:cs="Times"/>
          <w:i/>
          <w:iCs/>
          <w:noProof/>
          <w:szCs w:val="24"/>
        </w:rPr>
        <w:t>39</w:t>
      </w:r>
      <w:r w:rsidRPr="0085141A">
        <w:rPr>
          <w:rFonts w:cs="Times"/>
          <w:noProof/>
          <w:szCs w:val="24"/>
        </w:rPr>
        <w:t>(12), 4377–4384. doi:10.1021/es0494252</w:t>
      </w:r>
    </w:p>
    <w:p w14:paraId="41AD3FA2"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lastRenderedPageBreak/>
        <w:t xml:space="preserve">Levin, S. A., Muller-Landau, *Helene C., Nathan, *Ran, &amp; Chave, *Jérôme. (2003). The Ecology and Evolution of Seed Dispersal: A Theoretical Perspective. </w:t>
      </w:r>
      <w:r w:rsidRPr="0085141A">
        <w:rPr>
          <w:rFonts w:cs="Times"/>
          <w:i/>
          <w:iCs/>
          <w:noProof/>
          <w:szCs w:val="24"/>
        </w:rPr>
        <w:t>Annual Review of Ecology, Evolution, and Systematics</w:t>
      </w:r>
      <w:r w:rsidRPr="0085141A">
        <w:rPr>
          <w:rFonts w:cs="Times"/>
          <w:noProof/>
          <w:szCs w:val="24"/>
        </w:rPr>
        <w:t xml:space="preserve">, </w:t>
      </w:r>
      <w:r w:rsidRPr="0085141A">
        <w:rPr>
          <w:rFonts w:cs="Times"/>
          <w:i/>
          <w:iCs/>
          <w:noProof/>
          <w:szCs w:val="24"/>
        </w:rPr>
        <w:t>34</w:t>
      </w:r>
      <w:r w:rsidRPr="0085141A">
        <w:rPr>
          <w:rFonts w:cs="Times"/>
          <w:noProof/>
          <w:szCs w:val="24"/>
        </w:rPr>
        <w:t>(1), 575–604. doi:10.1146/annurev.ecolsys.34.011802.132428</w:t>
      </w:r>
    </w:p>
    <w:p w14:paraId="2E6F1080"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Loux, M., Stachler, J., Johnson, B., Nice, G., Davis, V., &amp; Nordby, D. (2014). Biology and management of horseweed. Retrieved from www.btny.purdue.edu/weedscience/marestail/ID-323 HorseWeed.pdf</w:t>
      </w:r>
    </w:p>
    <w:p w14:paraId="75D8CAD9"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Nathan, R., Katul, G. G., Horn, H. S., Thomas, S. M., Oren, R., Avissar, R., … Levin, S. A. (2002). Mechanisms of long-distance dispersal of seeds by wind. </w:t>
      </w:r>
      <w:r w:rsidRPr="0085141A">
        <w:rPr>
          <w:rFonts w:cs="Times"/>
          <w:i/>
          <w:iCs/>
          <w:noProof/>
          <w:szCs w:val="24"/>
        </w:rPr>
        <w:t>Nature</w:t>
      </w:r>
      <w:r w:rsidRPr="0085141A">
        <w:rPr>
          <w:rFonts w:cs="Times"/>
          <w:noProof/>
          <w:szCs w:val="24"/>
        </w:rPr>
        <w:t xml:space="preserve">, </w:t>
      </w:r>
      <w:r w:rsidRPr="0085141A">
        <w:rPr>
          <w:rFonts w:cs="Times"/>
          <w:i/>
          <w:iCs/>
          <w:noProof/>
          <w:szCs w:val="24"/>
        </w:rPr>
        <w:t>418</w:t>
      </w:r>
      <w:r w:rsidRPr="0085141A">
        <w:rPr>
          <w:rFonts w:cs="Times"/>
          <w:noProof/>
          <w:szCs w:val="24"/>
        </w:rPr>
        <w:t>(6896), 409–413. doi:10.1038/nature00844</w:t>
      </w:r>
    </w:p>
    <w:p w14:paraId="18EAEA8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Nathan, R., Perry, G., Cronin, J. T., Strand, A. E., &amp; Cain, M. L. (2003). Methods for estimating long-distance dispersal. </w:t>
      </w:r>
      <w:r w:rsidRPr="0085141A">
        <w:rPr>
          <w:rFonts w:cs="Times"/>
          <w:i/>
          <w:iCs/>
          <w:noProof/>
          <w:szCs w:val="24"/>
        </w:rPr>
        <w:t>Oikos</w:t>
      </w:r>
      <w:r w:rsidRPr="0085141A">
        <w:rPr>
          <w:rFonts w:cs="Times"/>
          <w:noProof/>
          <w:szCs w:val="24"/>
        </w:rPr>
        <w:t xml:space="preserve">, </w:t>
      </w:r>
      <w:r w:rsidRPr="0085141A">
        <w:rPr>
          <w:rFonts w:cs="Times"/>
          <w:i/>
          <w:iCs/>
          <w:noProof/>
          <w:szCs w:val="24"/>
        </w:rPr>
        <w:t>103</w:t>
      </w:r>
      <w:r w:rsidRPr="0085141A">
        <w:rPr>
          <w:rFonts w:cs="Times"/>
          <w:noProof/>
          <w:szCs w:val="24"/>
        </w:rPr>
        <w:t>(2), 261–273. doi:10.1034/j.1600-0706.2003.12146.x</w:t>
      </w:r>
    </w:p>
    <w:p w14:paraId="07352FD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Ogden, E. C., &amp; Raynor, G. S. (1967). A new sampler for airborne pollen: The rotoslide. </w:t>
      </w:r>
      <w:r w:rsidRPr="0085141A">
        <w:rPr>
          <w:rFonts w:cs="Times"/>
          <w:i/>
          <w:iCs/>
          <w:noProof/>
          <w:szCs w:val="24"/>
        </w:rPr>
        <w:t>Journal of Allergy</w:t>
      </w:r>
      <w:r w:rsidRPr="0085141A">
        <w:rPr>
          <w:rFonts w:cs="Times"/>
          <w:noProof/>
          <w:szCs w:val="24"/>
        </w:rPr>
        <w:t xml:space="preserve">, </w:t>
      </w:r>
      <w:r w:rsidRPr="0085141A">
        <w:rPr>
          <w:rFonts w:cs="Times"/>
          <w:i/>
          <w:iCs/>
          <w:noProof/>
          <w:szCs w:val="24"/>
        </w:rPr>
        <w:t>40</w:t>
      </w:r>
      <w:r w:rsidRPr="0085141A">
        <w:rPr>
          <w:rFonts w:cs="Times"/>
          <w:noProof/>
          <w:szCs w:val="24"/>
        </w:rPr>
        <w:t>(1), 1–11. doi:10.1016/0021-8707(67)90053-6</w:t>
      </w:r>
    </w:p>
    <w:p w14:paraId="1E7A08C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Pazos, G. E., Greene, D. F., Katul, G., Bertiller, M. B., &amp; Soons, M. B. (2013). Seed dispersal by wind: towards a conceptual framework of seed abscission and its contribution to long-distance dispersal.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101</w:t>
      </w:r>
      <w:r w:rsidRPr="0085141A">
        <w:rPr>
          <w:rFonts w:cs="Times"/>
          <w:noProof/>
          <w:szCs w:val="24"/>
        </w:rPr>
        <w:t>(4), 889–904. doi:10.1111/1365-2745.12103</w:t>
      </w:r>
    </w:p>
    <w:p w14:paraId="4AB0804E"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Raynor, G. S., Ogden, E. C., &amp; Hayes, J. V. (1972). Dispersion and Deposition of Corn Pollen from Experimental Sources1. </w:t>
      </w:r>
      <w:r w:rsidRPr="0085141A">
        <w:rPr>
          <w:rFonts w:cs="Times"/>
          <w:i/>
          <w:iCs/>
          <w:noProof/>
          <w:szCs w:val="24"/>
        </w:rPr>
        <w:t>Agronomy Journal</w:t>
      </w:r>
      <w:r w:rsidRPr="0085141A">
        <w:rPr>
          <w:rFonts w:cs="Times"/>
          <w:noProof/>
          <w:szCs w:val="24"/>
        </w:rPr>
        <w:t xml:space="preserve">, </w:t>
      </w:r>
      <w:r w:rsidRPr="0085141A">
        <w:rPr>
          <w:rFonts w:cs="Times"/>
          <w:i/>
          <w:iCs/>
          <w:noProof/>
          <w:szCs w:val="24"/>
        </w:rPr>
        <w:t>64</w:t>
      </w:r>
      <w:r w:rsidRPr="0085141A">
        <w:rPr>
          <w:rFonts w:cs="Times"/>
          <w:noProof/>
          <w:szCs w:val="24"/>
        </w:rPr>
        <w:t>(4), 420. doi:10.2134/agronj1972.00021962006400040004x</w:t>
      </w:r>
    </w:p>
    <w:p w14:paraId="70371663"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Regehr, D. L., &amp; Bazzaz, F. A. (1979). The Population Dynamics of Erigeron Canadensis, A Successional Winter Annual. </w:t>
      </w:r>
      <w:r w:rsidRPr="0085141A">
        <w:rPr>
          <w:rFonts w:cs="Times"/>
          <w:i/>
          <w:iCs/>
          <w:noProof/>
          <w:szCs w:val="24"/>
        </w:rPr>
        <w:t>The Journal of Ecology</w:t>
      </w:r>
      <w:r w:rsidRPr="0085141A">
        <w:rPr>
          <w:rFonts w:cs="Times"/>
          <w:noProof/>
          <w:szCs w:val="24"/>
        </w:rPr>
        <w:t xml:space="preserve">, </w:t>
      </w:r>
      <w:r w:rsidRPr="0085141A">
        <w:rPr>
          <w:rFonts w:cs="Times"/>
          <w:i/>
          <w:iCs/>
          <w:noProof/>
          <w:szCs w:val="24"/>
        </w:rPr>
        <w:t>67</w:t>
      </w:r>
      <w:r w:rsidRPr="0085141A">
        <w:rPr>
          <w:rFonts w:cs="Times"/>
          <w:noProof/>
          <w:szCs w:val="24"/>
        </w:rPr>
        <w:t>(3), 923. doi:10.2307/2259221</w:t>
      </w:r>
    </w:p>
    <w:p w14:paraId="0C62BCF1"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Savage, D., Borger, C. P., &amp; Renton, M. (2014). Orientation and speed of wind gusts causing abscission of wind-dispersed seeds influences dispersal distance. </w:t>
      </w:r>
      <w:r w:rsidRPr="0085141A">
        <w:rPr>
          <w:rFonts w:cs="Times"/>
          <w:i/>
          <w:iCs/>
          <w:noProof/>
          <w:szCs w:val="24"/>
        </w:rPr>
        <w:t>Functional Ecology</w:t>
      </w:r>
      <w:r w:rsidRPr="0085141A">
        <w:rPr>
          <w:rFonts w:cs="Times"/>
          <w:noProof/>
          <w:szCs w:val="24"/>
        </w:rPr>
        <w:t xml:space="preserve">, </w:t>
      </w:r>
      <w:r w:rsidRPr="0085141A">
        <w:rPr>
          <w:rFonts w:cs="Times"/>
          <w:i/>
          <w:iCs/>
          <w:noProof/>
          <w:szCs w:val="24"/>
        </w:rPr>
        <w:t>28</w:t>
      </w:r>
      <w:r w:rsidRPr="0085141A">
        <w:rPr>
          <w:rFonts w:cs="Times"/>
          <w:noProof/>
          <w:szCs w:val="24"/>
        </w:rPr>
        <w:t>(4), 973–981. doi:10.1111/1365-2435.12234</w:t>
      </w:r>
    </w:p>
    <w:p w14:paraId="42F72F76"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Selvakumar, P., Sinha, S. N., &amp; Pandita, V. K. (2006). Abundance and diurnal rhythm of honeybees visiting hybrid seed production plots of cauliflower ( Brassica oleracea var. botrytis L.). </w:t>
      </w:r>
      <w:r w:rsidRPr="0085141A">
        <w:rPr>
          <w:rFonts w:cs="Times"/>
          <w:i/>
          <w:iCs/>
          <w:noProof/>
          <w:szCs w:val="24"/>
        </w:rPr>
        <w:t>Journal of Apicultural Research</w:t>
      </w:r>
      <w:r w:rsidRPr="0085141A">
        <w:rPr>
          <w:rFonts w:cs="Times"/>
          <w:noProof/>
          <w:szCs w:val="24"/>
        </w:rPr>
        <w:t xml:space="preserve">, </w:t>
      </w:r>
      <w:r w:rsidRPr="0085141A">
        <w:rPr>
          <w:rFonts w:cs="Times"/>
          <w:i/>
          <w:iCs/>
          <w:noProof/>
          <w:szCs w:val="24"/>
        </w:rPr>
        <w:t>45</w:t>
      </w:r>
      <w:r w:rsidRPr="0085141A">
        <w:rPr>
          <w:rFonts w:cs="Times"/>
          <w:noProof/>
          <w:szCs w:val="24"/>
        </w:rPr>
        <w:t>(2), 7–15. doi:10.1080/00218839.2006.11101318</w:t>
      </w:r>
    </w:p>
    <w:p w14:paraId="1FE4876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Shields, E. J., Dauer, J. T., VanGessel, M. J., &amp; Neumann, G. (2006). Horseweed (Conyza canadensis) seed collected in the planetary boundary layer. </w:t>
      </w:r>
      <w:r w:rsidRPr="0085141A">
        <w:rPr>
          <w:rFonts w:cs="Times"/>
          <w:i/>
          <w:iCs/>
          <w:noProof/>
          <w:szCs w:val="24"/>
        </w:rPr>
        <w:t>Weed Science</w:t>
      </w:r>
      <w:r w:rsidRPr="0085141A">
        <w:rPr>
          <w:rFonts w:cs="Times"/>
          <w:noProof/>
          <w:szCs w:val="24"/>
        </w:rPr>
        <w:t xml:space="preserve">, </w:t>
      </w:r>
      <w:r w:rsidRPr="0085141A">
        <w:rPr>
          <w:rFonts w:cs="Times"/>
          <w:i/>
          <w:iCs/>
          <w:noProof/>
          <w:szCs w:val="24"/>
        </w:rPr>
        <w:t>54</w:t>
      </w:r>
      <w:r w:rsidRPr="0085141A">
        <w:rPr>
          <w:rFonts w:cs="Times"/>
          <w:noProof/>
          <w:szCs w:val="24"/>
        </w:rPr>
        <w:t>(6), 1063–1067. doi:10.1614/WS-06-097R1.1</w:t>
      </w:r>
    </w:p>
    <w:p w14:paraId="1D2B437A"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Skarpaas, O., Auhl, R., &amp; Shea, K. (2006). Environmental variability and the initiation of dispersal: turbulence strongly increases seed release. </w:t>
      </w:r>
      <w:r w:rsidRPr="0085141A">
        <w:rPr>
          <w:rFonts w:cs="Times"/>
          <w:i/>
          <w:iCs/>
          <w:noProof/>
          <w:szCs w:val="24"/>
        </w:rPr>
        <w:t>Proceedings. Biological Sciences / The Royal Society</w:t>
      </w:r>
      <w:r w:rsidRPr="0085141A">
        <w:rPr>
          <w:rFonts w:cs="Times"/>
          <w:noProof/>
          <w:szCs w:val="24"/>
        </w:rPr>
        <w:t xml:space="preserve">, </w:t>
      </w:r>
      <w:r w:rsidRPr="0085141A">
        <w:rPr>
          <w:rFonts w:cs="Times"/>
          <w:i/>
          <w:iCs/>
          <w:noProof/>
          <w:szCs w:val="24"/>
        </w:rPr>
        <w:t>273</w:t>
      </w:r>
      <w:r w:rsidRPr="0085141A">
        <w:rPr>
          <w:rFonts w:cs="Times"/>
          <w:noProof/>
          <w:szCs w:val="24"/>
        </w:rPr>
        <w:t>(1587), 751–6. doi:10.1098/rspb.2005.3366</w:t>
      </w:r>
    </w:p>
    <w:p w14:paraId="1FC8569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Soons, M. B., &amp; Bullock, J. M. (2008). Non-random seed abscission, long-distance wind dispersal and plant migration rates.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96</w:t>
      </w:r>
      <w:r w:rsidRPr="0085141A">
        <w:rPr>
          <w:rFonts w:cs="Times"/>
          <w:noProof/>
          <w:szCs w:val="24"/>
        </w:rPr>
        <w:t>(4), 581–590. doi:10.1111/j.1365-2745.2008.01370.x</w:t>
      </w:r>
    </w:p>
    <w:p w14:paraId="63AFC72F"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lastRenderedPageBreak/>
        <w:t>Steckel. (2014). Horseweed. University of Tennesse Extension-W106. Retrieved from https://extension.tennessee.edu/publications/Documents/W106.pdf</w:t>
      </w:r>
    </w:p>
    <w:p w14:paraId="69794378"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Steiner, J. J., &amp; Opoku-Boateng, K. (1991). Natural Season-long and Diurnal Temperature Effects on Lettuce Seed Production and Quality. </w:t>
      </w:r>
      <w:r w:rsidRPr="0085141A">
        <w:rPr>
          <w:rFonts w:cs="Times"/>
          <w:i/>
          <w:iCs/>
          <w:noProof/>
          <w:szCs w:val="24"/>
        </w:rPr>
        <w:t>Journal of the American Society for Horticultural Science</w:t>
      </w:r>
      <w:r w:rsidRPr="0085141A">
        <w:rPr>
          <w:rFonts w:cs="Times"/>
          <w:noProof/>
          <w:szCs w:val="24"/>
        </w:rPr>
        <w:t xml:space="preserve">, </w:t>
      </w:r>
      <w:r w:rsidRPr="0085141A">
        <w:rPr>
          <w:rFonts w:cs="Times"/>
          <w:i/>
          <w:iCs/>
          <w:noProof/>
          <w:szCs w:val="24"/>
        </w:rPr>
        <w:t>116</w:t>
      </w:r>
      <w:r w:rsidRPr="0085141A">
        <w:rPr>
          <w:rFonts w:cs="Times"/>
          <w:noProof/>
          <w:szCs w:val="24"/>
        </w:rPr>
        <w:t>(3), 396–400.</w:t>
      </w:r>
    </w:p>
    <w:p w14:paraId="6C1E33E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Stull, R. B. (2001). </w:t>
      </w:r>
      <w:r w:rsidRPr="0085141A">
        <w:rPr>
          <w:rFonts w:cs="Times"/>
          <w:i/>
          <w:iCs/>
          <w:noProof/>
          <w:szCs w:val="24"/>
        </w:rPr>
        <w:t>An introduction to boundary layer meteorology</w:t>
      </w:r>
      <w:r w:rsidRPr="0085141A">
        <w:rPr>
          <w:rFonts w:cs="Times"/>
          <w:noProof/>
          <w:szCs w:val="24"/>
        </w:rPr>
        <w:t>. Kluwer Academic Publishers. 383-385.</w:t>
      </w:r>
    </w:p>
    <w:p w14:paraId="5DBAE310"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Thomson, F. J., Moles, A. T., Auld, T. D., &amp; Kingsford, R. T. (2011). Seed dispersal distance is more strongly correlated with plant height than with seed mass. </w:t>
      </w:r>
      <w:r w:rsidRPr="0085141A">
        <w:rPr>
          <w:rFonts w:cs="Times"/>
          <w:i/>
          <w:iCs/>
          <w:noProof/>
          <w:szCs w:val="24"/>
        </w:rPr>
        <w:t>Journal of Ecology</w:t>
      </w:r>
      <w:r w:rsidRPr="0085141A">
        <w:rPr>
          <w:rFonts w:cs="Times"/>
          <w:noProof/>
          <w:szCs w:val="24"/>
        </w:rPr>
        <w:t xml:space="preserve">, </w:t>
      </w:r>
      <w:r w:rsidRPr="0085141A">
        <w:rPr>
          <w:rFonts w:cs="Times"/>
          <w:i/>
          <w:iCs/>
          <w:noProof/>
          <w:szCs w:val="24"/>
        </w:rPr>
        <w:t>99</w:t>
      </w:r>
      <w:r w:rsidRPr="0085141A">
        <w:rPr>
          <w:rFonts w:cs="Times"/>
          <w:noProof/>
          <w:szCs w:val="24"/>
        </w:rPr>
        <w:t>(6), 1299–1307. doi:10.1111/j.1365-2745.2011.01867.x</w:t>
      </w:r>
    </w:p>
    <w:p w14:paraId="65A5C017"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Tilley, D. (2012). </w:t>
      </w:r>
      <w:r w:rsidRPr="0085141A">
        <w:rPr>
          <w:rFonts w:cs="Times"/>
          <w:i/>
          <w:iCs/>
          <w:noProof/>
          <w:szCs w:val="24"/>
        </w:rPr>
        <w:t>Ecology and management of Canadian horseweed (conyza canadensis), Tech. report</w:t>
      </w:r>
      <w:r w:rsidRPr="0085141A">
        <w:rPr>
          <w:rFonts w:cs="Times"/>
          <w:noProof/>
          <w:szCs w:val="24"/>
        </w:rPr>
        <w:t>. NRCS Plant Materials Center Aberdeen, Idaho.</w:t>
      </w:r>
    </w:p>
    <w:p w14:paraId="22C7260C" w14:textId="77777777" w:rsidR="0085141A" w:rsidRPr="0085141A" w:rsidRDefault="0085141A" w:rsidP="0085141A">
      <w:pPr>
        <w:widowControl w:val="0"/>
        <w:autoSpaceDE w:val="0"/>
        <w:autoSpaceDN w:val="0"/>
        <w:adjustRightInd w:val="0"/>
        <w:ind w:left="480" w:hanging="480"/>
        <w:rPr>
          <w:rFonts w:cs="Times"/>
          <w:noProof/>
          <w:szCs w:val="24"/>
        </w:rPr>
      </w:pPr>
      <w:r w:rsidRPr="0085141A">
        <w:rPr>
          <w:rFonts w:cs="Times"/>
          <w:noProof/>
          <w:szCs w:val="24"/>
        </w:rPr>
        <w:t xml:space="preserve">Wang, J., &amp; Yang, X. (2010). Development and validation of atmospheric gene flow model for assessing environmental risks from transgenic corn crops. </w:t>
      </w:r>
      <w:r w:rsidRPr="0085141A">
        <w:rPr>
          <w:rFonts w:cs="Times"/>
          <w:i/>
          <w:iCs/>
          <w:noProof/>
          <w:szCs w:val="24"/>
        </w:rPr>
        <w:t>Int J Agric &amp; Biol Eng</w:t>
      </w:r>
      <w:r w:rsidRPr="0085141A">
        <w:rPr>
          <w:rFonts w:cs="Times"/>
          <w:noProof/>
          <w:szCs w:val="24"/>
        </w:rPr>
        <w:t xml:space="preserve">, </w:t>
      </w:r>
      <w:r w:rsidRPr="0085141A">
        <w:rPr>
          <w:rFonts w:cs="Times"/>
          <w:i/>
          <w:iCs/>
          <w:noProof/>
          <w:szCs w:val="24"/>
        </w:rPr>
        <w:t>3</w:t>
      </w:r>
      <w:r w:rsidRPr="0085141A">
        <w:rPr>
          <w:rFonts w:cs="Times"/>
          <w:noProof/>
          <w:szCs w:val="24"/>
        </w:rPr>
        <w:t>(2), 18–30. doi:10.3965/j.issn.1934-6344.2010.02.018-030</w:t>
      </w:r>
    </w:p>
    <w:p w14:paraId="4D0B5F38" w14:textId="77777777" w:rsidR="0085141A" w:rsidRPr="0085141A" w:rsidRDefault="0085141A" w:rsidP="0085141A">
      <w:pPr>
        <w:widowControl w:val="0"/>
        <w:autoSpaceDE w:val="0"/>
        <w:autoSpaceDN w:val="0"/>
        <w:adjustRightInd w:val="0"/>
        <w:ind w:left="480" w:hanging="480"/>
        <w:rPr>
          <w:rFonts w:cs="Times"/>
          <w:noProof/>
        </w:rPr>
      </w:pPr>
      <w:r w:rsidRPr="0085141A">
        <w:rPr>
          <w:rFonts w:cs="Times"/>
          <w:noProof/>
          <w:szCs w:val="24"/>
        </w:rPr>
        <w:t xml:space="preserve">Young, H. J. (2002). Diurnal and nocturnal pollination of Silene alba (Caryophyllaceae). </w:t>
      </w:r>
      <w:r w:rsidRPr="0085141A">
        <w:rPr>
          <w:rFonts w:cs="Times"/>
          <w:i/>
          <w:iCs/>
          <w:noProof/>
          <w:szCs w:val="24"/>
        </w:rPr>
        <w:t>American Journal of Botany</w:t>
      </w:r>
      <w:r w:rsidRPr="0085141A">
        <w:rPr>
          <w:rFonts w:cs="Times"/>
          <w:noProof/>
          <w:szCs w:val="24"/>
        </w:rPr>
        <w:t xml:space="preserve">, </w:t>
      </w:r>
      <w:r w:rsidRPr="0085141A">
        <w:rPr>
          <w:rFonts w:cs="Times"/>
          <w:i/>
          <w:iCs/>
          <w:noProof/>
          <w:szCs w:val="24"/>
        </w:rPr>
        <w:t>89</w:t>
      </w:r>
      <w:r w:rsidRPr="0085141A">
        <w:rPr>
          <w:rFonts w:cs="Times"/>
          <w:noProof/>
          <w:szCs w:val="24"/>
        </w:rPr>
        <w:t>(3), 433–440. doi:10.3732/ajb.89.3.433</w:t>
      </w:r>
    </w:p>
    <w:p w14:paraId="2C78CFDE" w14:textId="73B8F394" w:rsidR="003217A4" w:rsidRPr="003217A4" w:rsidRDefault="003217A4" w:rsidP="00C17972">
      <w:pPr>
        <w:widowControl w:val="0"/>
        <w:autoSpaceDE w:val="0"/>
        <w:autoSpaceDN w:val="0"/>
        <w:adjustRightInd w:val="0"/>
        <w:ind w:left="480" w:hanging="480"/>
        <w:rPr>
          <w:rFonts w:eastAsia="Calibri"/>
        </w:rPr>
      </w:pPr>
      <w:r>
        <w:rPr>
          <w:rFonts w:eastAsia="Calibri"/>
        </w:rPr>
        <w:fldChar w:fldCharType="end"/>
      </w:r>
    </w:p>
    <w:bookmarkEnd w:id="0"/>
    <w:bookmarkEnd w:id="1"/>
    <w:bookmarkEnd w:id="2"/>
    <w:bookmarkEnd w:id="3"/>
    <w:bookmarkEnd w:id="4"/>
    <w:p w14:paraId="640F59C5" w14:textId="77777777" w:rsidR="005707C8" w:rsidRPr="00282CAF" w:rsidRDefault="005707C8" w:rsidP="00C17972">
      <w:pPr>
        <w:rPr>
          <w:sz w:val="18"/>
          <w:szCs w:val="18"/>
        </w:rPr>
      </w:pPr>
    </w:p>
    <w:sectPr w:rsidR="005707C8" w:rsidRPr="00282CAF" w:rsidSect="00C17972">
      <w:headerReference w:type="even" r:id="rId18"/>
      <w:footerReference w:type="even" r:id="rId19"/>
      <w:footerReference w:type="defaul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2E4684" w14:textId="77777777" w:rsidR="00957344" w:rsidRDefault="00957344">
      <w:r>
        <w:separator/>
      </w:r>
    </w:p>
    <w:p w14:paraId="1453F007" w14:textId="77777777" w:rsidR="00957344" w:rsidRDefault="00957344"/>
  </w:endnote>
  <w:endnote w:type="continuationSeparator" w:id="0">
    <w:p w14:paraId="7653709E" w14:textId="77777777" w:rsidR="00957344" w:rsidRDefault="00957344">
      <w:r>
        <w:continuationSeparator/>
      </w:r>
    </w:p>
    <w:p w14:paraId="7A144CAA" w14:textId="77777777" w:rsidR="00957344" w:rsidRDefault="009573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43" w:usb2="00000009" w:usb3="00000000" w:csb0="000001F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no Pro">
    <w:altName w:val="Constantia"/>
    <w:panose1 w:val="00000000000000000000"/>
    <w:charset w:val="00"/>
    <w:family w:val="roman"/>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embedRegular r:id="rId1" w:subsetted="1" w:fontKey="{81029D44-95C8-4CA5-AA47-3A3793B2A620}"/>
    <w:embedItalic r:id="rId2" w:subsetted="1" w:fontKey="{3F8BC12D-9407-4E36-8D82-553C46672482}"/>
    <w:embedBoldItalic r:id="rId3" w:subsetted="1" w:fontKey="{287C48DA-55B1-4941-9393-534E0A623FA7}"/>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BEA8F" w14:textId="77777777" w:rsidR="00C042BD" w:rsidRDefault="00C042BD">
    <w:pPr>
      <w:framePr w:wrap="around" w:vAnchor="text" w:hAnchor="margin" w:xAlign="right" w:y="1"/>
      <w:rPr>
        <w:rStyle w:val="PageNumber"/>
      </w:rPr>
    </w:pPr>
    <w:r>
      <w:rPr>
        <w:rStyle w:val="PageNumber"/>
      </w:rPr>
      <w:t xml:space="preserve">PAGE  </w:t>
    </w:r>
    <w:r>
      <w:rPr>
        <w:rStyle w:val="PageNumber"/>
        <w:noProof/>
      </w:rPr>
      <w:t>2</w:t>
    </w:r>
  </w:p>
  <w:p w14:paraId="4592279F" w14:textId="77777777" w:rsidR="00C042BD" w:rsidRDefault="00C042BD">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40056" w14:textId="77777777" w:rsidR="00C042BD" w:rsidRDefault="00C042BD">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0F6E9" w14:textId="77777777" w:rsidR="00C042BD" w:rsidRDefault="00C042BD">
    <w:pPr>
      <w:framePr w:wrap="around" w:vAnchor="text" w:hAnchor="margin" w:xAlign="right" w:y="1"/>
      <w:rPr>
        <w:rStyle w:val="PageNumber"/>
      </w:rPr>
    </w:pPr>
    <w:r>
      <w:rPr>
        <w:rStyle w:val="PageNumber"/>
      </w:rPr>
      <w:t xml:space="preserve">PAGE  </w:t>
    </w:r>
    <w:r>
      <w:rPr>
        <w:rStyle w:val="PageNumber"/>
        <w:noProof/>
      </w:rPr>
      <w:t>2</w:t>
    </w:r>
  </w:p>
  <w:p w14:paraId="03AD2F3A" w14:textId="77777777" w:rsidR="00C042BD" w:rsidRDefault="00C042BD">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07DA5" w14:textId="77777777" w:rsidR="00C042BD" w:rsidRDefault="00C042BD">
    <w:pP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62F0" w14:textId="77777777" w:rsidR="00C042BD" w:rsidRDefault="00C042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E044B1C" w14:textId="77777777" w:rsidR="00C042BD" w:rsidRDefault="00C042BD">
    <w:pPr>
      <w:pStyle w:val="Footer"/>
      <w:ind w:right="360"/>
    </w:pPr>
  </w:p>
  <w:p w14:paraId="75C2344E" w14:textId="77777777" w:rsidR="00C042BD" w:rsidRDefault="00C042BD"/>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8546F" w14:textId="3B68E91E" w:rsidR="00C042BD" w:rsidRDefault="00C042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3A88">
      <w:rPr>
        <w:rStyle w:val="PageNumber"/>
        <w:noProof/>
      </w:rPr>
      <w:t>23</w:t>
    </w:r>
    <w:r>
      <w:rPr>
        <w:rStyle w:val="PageNumber"/>
      </w:rPr>
      <w:fldChar w:fldCharType="end"/>
    </w:r>
  </w:p>
  <w:p w14:paraId="7DBBFD16" w14:textId="77777777" w:rsidR="00C042BD" w:rsidRDefault="00C042BD">
    <w:pPr>
      <w:pStyle w:val="Footer"/>
      <w:ind w:right="360"/>
    </w:pPr>
  </w:p>
  <w:p w14:paraId="2FE9423C" w14:textId="77777777" w:rsidR="00C042BD" w:rsidRDefault="00C042B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A7DDE" w14:textId="77777777" w:rsidR="00957344" w:rsidRDefault="00957344">
      <w:r>
        <w:separator/>
      </w:r>
    </w:p>
    <w:p w14:paraId="33FB9546" w14:textId="77777777" w:rsidR="00957344" w:rsidRDefault="00957344"/>
  </w:footnote>
  <w:footnote w:type="continuationSeparator" w:id="0">
    <w:p w14:paraId="233852E7" w14:textId="77777777" w:rsidR="00957344" w:rsidRDefault="00957344">
      <w:r>
        <w:continuationSeparator/>
      </w:r>
    </w:p>
    <w:p w14:paraId="42D12E5A" w14:textId="77777777" w:rsidR="00957344" w:rsidRDefault="0095734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02D66" w14:textId="77777777" w:rsidR="00C042BD" w:rsidRDefault="00C042B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4770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2" w15:restartNumberingAfterBreak="0">
    <w:nsid w:val="34833A3F"/>
    <w:multiLevelType w:val="hybridMultilevel"/>
    <w:tmpl w:val="AD344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6"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7"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8" w15:restartNumberingAfterBreak="0">
    <w:nsid w:val="447B7798"/>
    <w:multiLevelType w:val="hybridMultilevel"/>
    <w:tmpl w:val="1222020E"/>
    <w:lvl w:ilvl="0" w:tplc="DF181E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E26F32"/>
    <w:multiLevelType w:val="hybridMultilevel"/>
    <w:tmpl w:val="C1B84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5"/>
  </w:num>
  <w:num w:numId="5">
    <w:abstractNumId w:val="3"/>
  </w:num>
  <w:num w:numId="6">
    <w:abstractNumId w:val="1"/>
  </w:num>
  <w:num w:numId="7">
    <w:abstractNumId w:val="8"/>
  </w:num>
  <w:num w:numId="8">
    <w:abstractNumId w:val="2"/>
  </w:num>
  <w:num w:numId="9">
    <w:abstractNumId w:val="9"/>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iu, Jun">
    <w15:presenceInfo w15:providerId="AD" w15:userId="S-1-5-21-2509641344-1052565914-3260824488-1752425"/>
  </w15:person>
  <w15:person w15:author="Wang, Junming">
    <w15:presenceInfo w15:providerId="AD" w15:userId="S-1-5-21-2509641344-1052565914-3260824488-751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TrueTypeFonts/>
  <w:saveSubsetFonts/>
  <w:bordersDoNotSurroundHeader/>
  <w:bordersDoNotSurroundFooter/>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D1B"/>
    <w:rsid w:val="000002BE"/>
    <w:rsid w:val="000003A2"/>
    <w:rsid w:val="00000A4F"/>
    <w:rsid w:val="000043B7"/>
    <w:rsid w:val="00004A1D"/>
    <w:rsid w:val="0000554A"/>
    <w:rsid w:val="00007D2A"/>
    <w:rsid w:val="000112D3"/>
    <w:rsid w:val="000128A4"/>
    <w:rsid w:val="00012E44"/>
    <w:rsid w:val="000138E1"/>
    <w:rsid w:val="00013D12"/>
    <w:rsid w:val="00014D06"/>
    <w:rsid w:val="00014F81"/>
    <w:rsid w:val="00016768"/>
    <w:rsid w:val="00017599"/>
    <w:rsid w:val="000201D0"/>
    <w:rsid w:val="000232E1"/>
    <w:rsid w:val="00023555"/>
    <w:rsid w:val="00026C11"/>
    <w:rsid w:val="0003046A"/>
    <w:rsid w:val="00034ED2"/>
    <w:rsid w:val="00035B51"/>
    <w:rsid w:val="00040618"/>
    <w:rsid w:val="0004075B"/>
    <w:rsid w:val="00040A2E"/>
    <w:rsid w:val="00040AB2"/>
    <w:rsid w:val="00040CCD"/>
    <w:rsid w:val="00041E26"/>
    <w:rsid w:val="00042C80"/>
    <w:rsid w:val="000439EB"/>
    <w:rsid w:val="00043F71"/>
    <w:rsid w:val="00045C4A"/>
    <w:rsid w:val="00050C39"/>
    <w:rsid w:val="00050F1A"/>
    <w:rsid w:val="000510CF"/>
    <w:rsid w:val="00051DF9"/>
    <w:rsid w:val="000524AA"/>
    <w:rsid w:val="000529BA"/>
    <w:rsid w:val="00052E59"/>
    <w:rsid w:val="000535CA"/>
    <w:rsid w:val="000559DF"/>
    <w:rsid w:val="00056A6B"/>
    <w:rsid w:val="00056E9E"/>
    <w:rsid w:val="00056F40"/>
    <w:rsid w:val="00057556"/>
    <w:rsid w:val="000604F0"/>
    <w:rsid w:val="000619AE"/>
    <w:rsid w:val="000622EF"/>
    <w:rsid w:val="000625C9"/>
    <w:rsid w:val="00062D34"/>
    <w:rsid w:val="000641AA"/>
    <w:rsid w:val="00064549"/>
    <w:rsid w:val="00067237"/>
    <w:rsid w:val="00067FC5"/>
    <w:rsid w:val="0007028C"/>
    <w:rsid w:val="000727CD"/>
    <w:rsid w:val="000728FA"/>
    <w:rsid w:val="00072A34"/>
    <w:rsid w:val="00073A3D"/>
    <w:rsid w:val="00077116"/>
    <w:rsid w:val="0007732A"/>
    <w:rsid w:val="000806A9"/>
    <w:rsid w:val="00080895"/>
    <w:rsid w:val="00081669"/>
    <w:rsid w:val="0008245B"/>
    <w:rsid w:val="00082683"/>
    <w:rsid w:val="00082875"/>
    <w:rsid w:val="00085FAA"/>
    <w:rsid w:val="0008609B"/>
    <w:rsid w:val="000865D4"/>
    <w:rsid w:val="00086B64"/>
    <w:rsid w:val="00090EE3"/>
    <w:rsid w:val="000914B6"/>
    <w:rsid w:val="000918DC"/>
    <w:rsid w:val="00091E89"/>
    <w:rsid w:val="00094FA6"/>
    <w:rsid w:val="00096E7B"/>
    <w:rsid w:val="00097430"/>
    <w:rsid w:val="0009770B"/>
    <w:rsid w:val="000A0838"/>
    <w:rsid w:val="000A146C"/>
    <w:rsid w:val="000A193C"/>
    <w:rsid w:val="000A1AA6"/>
    <w:rsid w:val="000A1D1F"/>
    <w:rsid w:val="000A23F2"/>
    <w:rsid w:val="000A25FE"/>
    <w:rsid w:val="000A3232"/>
    <w:rsid w:val="000A4016"/>
    <w:rsid w:val="000A4955"/>
    <w:rsid w:val="000A5185"/>
    <w:rsid w:val="000A5C4F"/>
    <w:rsid w:val="000A65BB"/>
    <w:rsid w:val="000A68FD"/>
    <w:rsid w:val="000A6F2A"/>
    <w:rsid w:val="000A6FB8"/>
    <w:rsid w:val="000B0554"/>
    <w:rsid w:val="000B0937"/>
    <w:rsid w:val="000B152E"/>
    <w:rsid w:val="000B20E6"/>
    <w:rsid w:val="000B337C"/>
    <w:rsid w:val="000B3DFC"/>
    <w:rsid w:val="000B3EFD"/>
    <w:rsid w:val="000B479D"/>
    <w:rsid w:val="000B4C3C"/>
    <w:rsid w:val="000B585C"/>
    <w:rsid w:val="000B6249"/>
    <w:rsid w:val="000C3BA3"/>
    <w:rsid w:val="000C47C3"/>
    <w:rsid w:val="000C6261"/>
    <w:rsid w:val="000C6555"/>
    <w:rsid w:val="000C66B5"/>
    <w:rsid w:val="000C79A7"/>
    <w:rsid w:val="000D03EC"/>
    <w:rsid w:val="000D0C21"/>
    <w:rsid w:val="000D18DF"/>
    <w:rsid w:val="000D2D84"/>
    <w:rsid w:val="000D2DB9"/>
    <w:rsid w:val="000D5364"/>
    <w:rsid w:val="000D5406"/>
    <w:rsid w:val="000D60DC"/>
    <w:rsid w:val="000D64FD"/>
    <w:rsid w:val="000D6E51"/>
    <w:rsid w:val="000D784F"/>
    <w:rsid w:val="000E159A"/>
    <w:rsid w:val="000E2414"/>
    <w:rsid w:val="000E315D"/>
    <w:rsid w:val="000E3286"/>
    <w:rsid w:val="000E54B6"/>
    <w:rsid w:val="000E5602"/>
    <w:rsid w:val="000E5844"/>
    <w:rsid w:val="000E5D71"/>
    <w:rsid w:val="000E6E18"/>
    <w:rsid w:val="000E75E3"/>
    <w:rsid w:val="000E7C0E"/>
    <w:rsid w:val="000E7C37"/>
    <w:rsid w:val="000F0030"/>
    <w:rsid w:val="000F2AA8"/>
    <w:rsid w:val="000F3E45"/>
    <w:rsid w:val="000F4687"/>
    <w:rsid w:val="000F6630"/>
    <w:rsid w:val="000F7076"/>
    <w:rsid w:val="000F76B7"/>
    <w:rsid w:val="001007F3"/>
    <w:rsid w:val="00101542"/>
    <w:rsid w:val="00101D1F"/>
    <w:rsid w:val="001024DD"/>
    <w:rsid w:val="00103261"/>
    <w:rsid w:val="0010360F"/>
    <w:rsid w:val="00103689"/>
    <w:rsid w:val="00104410"/>
    <w:rsid w:val="001049CF"/>
    <w:rsid w:val="00105575"/>
    <w:rsid w:val="00106D71"/>
    <w:rsid w:val="00111C32"/>
    <w:rsid w:val="00112F41"/>
    <w:rsid w:val="00113638"/>
    <w:rsid w:val="00113CA2"/>
    <w:rsid w:val="00114579"/>
    <w:rsid w:val="001178C0"/>
    <w:rsid w:val="00117B64"/>
    <w:rsid w:val="00117D85"/>
    <w:rsid w:val="001201A4"/>
    <w:rsid w:val="001212FE"/>
    <w:rsid w:val="00122172"/>
    <w:rsid w:val="00122633"/>
    <w:rsid w:val="00122BDC"/>
    <w:rsid w:val="0012349D"/>
    <w:rsid w:val="00125750"/>
    <w:rsid w:val="00125781"/>
    <w:rsid w:val="001258D6"/>
    <w:rsid w:val="00127C61"/>
    <w:rsid w:val="001301A4"/>
    <w:rsid w:val="001313AD"/>
    <w:rsid w:val="00131FE0"/>
    <w:rsid w:val="00134947"/>
    <w:rsid w:val="00135F44"/>
    <w:rsid w:val="00137034"/>
    <w:rsid w:val="00137818"/>
    <w:rsid w:val="001379DD"/>
    <w:rsid w:val="00137C00"/>
    <w:rsid w:val="001405A6"/>
    <w:rsid w:val="001411A9"/>
    <w:rsid w:val="00141659"/>
    <w:rsid w:val="00141851"/>
    <w:rsid w:val="0014349F"/>
    <w:rsid w:val="00144DE2"/>
    <w:rsid w:val="00144FCA"/>
    <w:rsid w:val="001456DF"/>
    <w:rsid w:val="00145DAD"/>
    <w:rsid w:val="00146CC1"/>
    <w:rsid w:val="00147C4E"/>
    <w:rsid w:val="00150B00"/>
    <w:rsid w:val="00150EC9"/>
    <w:rsid w:val="0015109A"/>
    <w:rsid w:val="00152A1D"/>
    <w:rsid w:val="00153364"/>
    <w:rsid w:val="0015685B"/>
    <w:rsid w:val="00157E12"/>
    <w:rsid w:val="00157F48"/>
    <w:rsid w:val="001608D1"/>
    <w:rsid w:val="001610AE"/>
    <w:rsid w:val="00162431"/>
    <w:rsid w:val="001627F8"/>
    <w:rsid w:val="00163674"/>
    <w:rsid w:val="00164308"/>
    <w:rsid w:val="001651E8"/>
    <w:rsid w:val="00165516"/>
    <w:rsid w:val="00167A94"/>
    <w:rsid w:val="00172E0A"/>
    <w:rsid w:val="00173089"/>
    <w:rsid w:val="00173279"/>
    <w:rsid w:val="001732F9"/>
    <w:rsid w:val="00173C7E"/>
    <w:rsid w:val="00173D15"/>
    <w:rsid w:val="00175E42"/>
    <w:rsid w:val="00175EB2"/>
    <w:rsid w:val="00180F8C"/>
    <w:rsid w:val="00181784"/>
    <w:rsid w:val="00181D51"/>
    <w:rsid w:val="00182170"/>
    <w:rsid w:val="0018310B"/>
    <w:rsid w:val="00184B06"/>
    <w:rsid w:val="001858DC"/>
    <w:rsid w:val="00186AC5"/>
    <w:rsid w:val="00190BA4"/>
    <w:rsid w:val="00192506"/>
    <w:rsid w:val="001925C6"/>
    <w:rsid w:val="00192EAF"/>
    <w:rsid w:val="001942E2"/>
    <w:rsid w:val="001953CD"/>
    <w:rsid w:val="00196CE2"/>
    <w:rsid w:val="00196FEA"/>
    <w:rsid w:val="001A0283"/>
    <w:rsid w:val="001A274A"/>
    <w:rsid w:val="001A38F3"/>
    <w:rsid w:val="001A3B50"/>
    <w:rsid w:val="001A43E2"/>
    <w:rsid w:val="001A4D17"/>
    <w:rsid w:val="001A6065"/>
    <w:rsid w:val="001A74E6"/>
    <w:rsid w:val="001A7744"/>
    <w:rsid w:val="001A7ACE"/>
    <w:rsid w:val="001B0618"/>
    <w:rsid w:val="001B0EA9"/>
    <w:rsid w:val="001B1977"/>
    <w:rsid w:val="001B27B1"/>
    <w:rsid w:val="001B4F0D"/>
    <w:rsid w:val="001B5A43"/>
    <w:rsid w:val="001B6FD8"/>
    <w:rsid w:val="001B7363"/>
    <w:rsid w:val="001B784D"/>
    <w:rsid w:val="001C27FB"/>
    <w:rsid w:val="001C2CC0"/>
    <w:rsid w:val="001C4308"/>
    <w:rsid w:val="001C5568"/>
    <w:rsid w:val="001C562F"/>
    <w:rsid w:val="001C6381"/>
    <w:rsid w:val="001C6496"/>
    <w:rsid w:val="001C76CA"/>
    <w:rsid w:val="001D0C28"/>
    <w:rsid w:val="001D2B8B"/>
    <w:rsid w:val="001D2C4C"/>
    <w:rsid w:val="001D36A2"/>
    <w:rsid w:val="001D65A4"/>
    <w:rsid w:val="001D6D69"/>
    <w:rsid w:val="001E1734"/>
    <w:rsid w:val="001E2D38"/>
    <w:rsid w:val="001E2D98"/>
    <w:rsid w:val="001E451C"/>
    <w:rsid w:val="001E48A6"/>
    <w:rsid w:val="001E58E4"/>
    <w:rsid w:val="001E65B1"/>
    <w:rsid w:val="001E6B67"/>
    <w:rsid w:val="001E7003"/>
    <w:rsid w:val="001F02A4"/>
    <w:rsid w:val="001F073F"/>
    <w:rsid w:val="001F0AC3"/>
    <w:rsid w:val="001F109D"/>
    <w:rsid w:val="001F20E3"/>
    <w:rsid w:val="001F2D3B"/>
    <w:rsid w:val="001F3B72"/>
    <w:rsid w:val="001F46D0"/>
    <w:rsid w:val="001F63EF"/>
    <w:rsid w:val="001F7172"/>
    <w:rsid w:val="001F74B4"/>
    <w:rsid w:val="001F7996"/>
    <w:rsid w:val="001F7E17"/>
    <w:rsid w:val="00201F38"/>
    <w:rsid w:val="002031A2"/>
    <w:rsid w:val="00203C3C"/>
    <w:rsid w:val="00204ABC"/>
    <w:rsid w:val="00204E51"/>
    <w:rsid w:val="0020574A"/>
    <w:rsid w:val="00206747"/>
    <w:rsid w:val="00207BF7"/>
    <w:rsid w:val="002112B0"/>
    <w:rsid w:val="0021130E"/>
    <w:rsid w:val="00211589"/>
    <w:rsid w:val="002119C8"/>
    <w:rsid w:val="0021214A"/>
    <w:rsid w:val="00212F38"/>
    <w:rsid w:val="0021550D"/>
    <w:rsid w:val="00215DB6"/>
    <w:rsid w:val="00217CF1"/>
    <w:rsid w:val="00220F15"/>
    <w:rsid w:val="00220FC2"/>
    <w:rsid w:val="002229FC"/>
    <w:rsid w:val="00224B86"/>
    <w:rsid w:val="00225B79"/>
    <w:rsid w:val="00226624"/>
    <w:rsid w:val="00227287"/>
    <w:rsid w:val="0022763A"/>
    <w:rsid w:val="00227F0F"/>
    <w:rsid w:val="00233888"/>
    <w:rsid w:val="002338E4"/>
    <w:rsid w:val="00235098"/>
    <w:rsid w:val="00236287"/>
    <w:rsid w:val="002366F0"/>
    <w:rsid w:val="00236CFD"/>
    <w:rsid w:val="00237854"/>
    <w:rsid w:val="00237B80"/>
    <w:rsid w:val="00240477"/>
    <w:rsid w:val="00240C4E"/>
    <w:rsid w:val="00243594"/>
    <w:rsid w:val="00244087"/>
    <w:rsid w:val="0024409A"/>
    <w:rsid w:val="00245539"/>
    <w:rsid w:val="00245660"/>
    <w:rsid w:val="00246CA7"/>
    <w:rsid w:val="00250642"/>
    <w:rsid w:val="00250C25"/>
    <w:rsid w:val="00253125"/>
    <w:rsid w:val="00253E12"/>
    <w:rsid w:val="002552DF"/>
    <w:rsid w:val="002555D5"/>
    <w:rsid w:val="002628D8"/>
    <w:rsid w:val="00263822"/>
    <w:rsid w:val="0026438B"/>
    <w:rsid w:val="00266DE8"/>
    <w:rsid w:val="00266E8F"/>
    <w:rsid w:val="0026708E"/>
    <w:rsid w:val="00267784"/>
    <w:rsid w:val="00267AAF"/>
    <w:rsid w:val="00267C1E"/>
    <w:rsid w:val="0027133A"/>
    <w:rsid w:val="00271B79"/>
    <w:rsid w:val="00271F40"/>
    <w:rsid w:val="0027270B"/>
    <w:rsid w:val="002729FB"/>
    <w:rsid w:val="00274034"/>
    <w:rsid w:val="002744E7"/>
    <w:rsid w:val="00274853"/>
    <w:rsid w:val="00275B15"/>
    <w:rsid w:val="00275F1E"/>
    <w:rsid w:val="00276392"/>
    <w:rsid w:val="00276FDE"/>
    <w:rsid w:val="002771F9"/>
    <w:rsid w:val="0028033F"/>
    <w:rsid w:val="00280830"/>
    <w:rsid w:val="00280E70"/>
    <w:rsid w:val="0028118D"/>
    <w:rsid w:val="00282AE0"/>
    <w:rsid w:val="00282CAF"/>
    <w:rsid w:val="00282F04"/>
    <w:rsid w:val="00283565"/>
    <w:rsid w:val="00285729"/>
    <w:rsid w:val="002864A3"/>
    <w:rsid w:val="00287C1F"/>
    <w:rsid w:val="002910A7"/>
    <w:rsid w:val="00291784"/>
    <w:rsid w:val="002937BC"/>
    <w:rsid w:val="00293C3B"/>
    <w:rsid w:val="00294D8F"/>
    <w:rsid w:val="00295006"/>
    <w:rsid w:val="00295487"/>
    <w:rsid w:val="00295872"/>
    <w:rsid w:val="00296DE9"/>
    <w:rsid w:val="00296E0D"/>
    <w:rsid w:val="0029759C"/>
    <w:rsid w:val="002A01D9"/>
    <w:rsid w:val="002A2EA3"/>
    <w:rsid w:val="002A3B9C"/>
    <w:rsid w:val="002A47AE"/>
    <w:rsid w:val="002A4D07"/>
    <w:rsid w:val="002A5447"/>
    <w:rsid w:val="002A6635"/>
    <w:rsid w:val="002A7098"/>
    <w:rsid w:val="002A746F"/>
    <w:rsid w:val="002A75AA"/>
    <w:rsid w:val="002A764A"/>
    <w:rsid w:val="002A7D96"/>
    <w:rsid w:val="002A7FBA"/>
    <w:rsid w:val="002B1874"/>
    <w:rsid w:val="002B1B63"/>
    <w:rsid w:val="002B2ED0"/>
    <w:rsid w:val="002B3366"/>
    <w:rsid w:val="002B3596"/>
    <w:rsid w:val="002B3E13"/>
    <w:rsid w:val="002B556B"/>
    <w:rsid w:val="002B5869"/>
    <w:rsid w:val="002B63F6"/>
    <w:rsid w:val="002B68C2"/>
    <w:rsid w:val="002B69DD"/>
    <w:rsid w:val="002B768F"/>
    <w:rsid w:val="002B7B36"/>
    <w:rsid w:val="002C056D"/>
    <w:rsid w:val="002C119E"/>
    <w:rsid w:val="002C316E"/>
    <w:rsid w:val="002C3431"/>
    <w:rsid w:val="002C400F"/>
    <w:rsid w:val="002C42B1"/>
    <w:rsid w:val="002C489F"/>
    <w:rsid w:val="002C4991"/>
    <w:rsid w:val="002C6AF1"/>
    <w:rsid w:val="002D034C"/>
    <w:rsid w:val="002D0B8E"/>
    <w:rsid w:val="002D103E"/>
    <w:rsid w:val="002D108D"/>
    <w:rsid w:val="002D1670"/>
    <w:rsid w:val="002D46C8"/>
    <w:rsid w:val="002D5672"/>
    <w:rsid w:val="002D58AF"/>
    <w:rsid w:val="002D5C79"/>
    <w:rsid w:val="002D62A1"/>
    <w:rsid w:val="002D6645"/>
    <w:rsid w:val="002E08FE"/>
    <w:rsid w:val="002E1592"/>
    <w:rsid w:val="002E1802"/>
    <w:rsid w:val="002E26A2"/>
    <w:rsid w:val="002E2EC9"/>
    <w:rsid w:val="002E338B"/>
    <w:rsid w:val="002E4F5C"/>
    <w:rsid w:val="002E6F2E"/>
    <w:rsid w:val="002F0C45"/>
    <w:rsid w:val="002F2719"/>
    <w:rsid w:val="002F2C17"/>
    <w:rsid w:val="002F2CB0"/>
    <w:rsid w:val="002F3928"/>
    <w:rsid w:val="002F610A"/>
    <w:rsid w:val="002F7011"/>
    <w:rsid w:val="002F77EB"/>
    <w:rsid w:val="003010D3"/>
    <w:rsid w:val="00307134"/>
    <w:rsid w:val="00310166"/>
    <w:rsid w:val="00310911"/>
    <w:rsid w:val="00310E5F"/>
    <w:rsid w:val="0031235D"/>
    <w:rsid w:val="0031371B"/>
    <w:rsid w:val="00313B42"/>
    <w:rsid w:val="0031443D"/>
    <w:rsid w:val="00314584"/>
    <w:rsid w:val="00314C53"/>
    <w:rsid w:val="003153BB"/>
    <w:rsid w:val="0031618C"/>
    <w:rsid w:val="0031653E"/>
    <w:rsid w:val="00320313"/>
    <w:rsid w:val="003207AC"/>
    <w:rsid w:val="00320EA5"/>
    <w:rsid w:val="003217A4"/>
    <w:rsid w:val="0032451D"/>
    <w:rsid w:val="0032453D"/>
    <w:rsid w:val="00324B9E"/>
    <w:rsid w:val="0032650B"/>
    <w:rsid w:val="00326F7B"/>
    <w:rsid w:val="00327373"/>
    <w:rsid w:val="003276BC"/>
    <w:rsid w:val="0032782E"/>
    <w:rsid w:val="003301A8"/>
    <w:rsid w:val="00330AFA"/>
    <w:rsid w:val="00331EA4"/>
    <w:rsid w:val="00332AAA"/>
    <w:rsid w:val="003330DF"/>
    <w:rsid w:val="00334076"/>
    <w:rsid w:val="0033408F"/>
    <w:rsid w:val="003401C4"/>
    <w:rsid w:val="00340ABF"/>
    <w:rsid w:val="00342BCE"/>
    <w:rsid w:val="00343090"/>
    <w:rsid w:val="0034351F"/>
    <w:rsid w:val="003445B4"/>
    <w:rsid w:val="00345AD6"/>
    <w:rsid w:val="003466F7"/>
    <w:rsid w:val="00346FA6"/>
    <w:rsid w:val="0035002E"/>
    <w:rsid w:val="003509E1"/>
    <w:rsid w:val="00350B2D"/>
    <w:rsid w:val="003525CB"/>
    <w:rsid w:val="003528AD"/>
    <w:rsid w:val="003544CD"/>
    <w:rsid w:val="003547B0"/>
    <w:rsid w:val="003558DA"/>
    <w:rsid w:val="003561E9"/>
    <w:rsid w:val="00357396"/>
    <w:rsid w:val="003600BE"/>
    <w:rsid w:val="00360802"/>
    <w:rsid w:val="003621A3"/>
    <w:rsid w:val="00363059"/>
    <w:rsid w:val="003638B6"/>
    <w:rsid w:val="00365EF4"/>
    <w:rsid w:val="003679A1"/>
    <w:rsid w:val="00371A3C"/>
    <w:rsid w:val="00372BA4"/>
    <w:rsid w:val="00373201"/>
    <w:rsid w:val="0037323B"/>
    <w:rsid w:val="003746B2"/>
    <w:rsid w:val="00375AE0"/>
    <w:rsid w:val="00375EAB"/>
    <w:rsid w:val="00377BFC"/>
    <w:rsid w:val="00381AB6"/>
    <w:rsid w:val="00381EEB"/>
    <w:rsid w:val="00381F67"/>
    <w:rsid w:val="00382157"/>
    <w:rsid w:val="00382223"/>
    <w:rsid w:val="00384C9E"/>
    <w:rsid w:val="00384EF7"/>
    <w:rsid w:val="00387224"/>
    <w:rsid w:val="003902B5"/>
    <w:rsid w:val="00391CD2"/>
    <w:rsid w:val="00392FC0"/>
    <w:rsid w:val="00393A15"/>
    <w:rsid w:val="00394B9F"/>
    <w:rsid w:val="00394CD6"/>
    <w:rsid w:val="003957F7"/>
    <w:rsid w:val="00396A42"/>
    <w:rsid w:val="00397816"/>
    <w:rsid w:val="003979F7"/>
    <w:rsid w:val="00397E15"/>
    <w:rsid w:val="00397FF1"/>
    <w:rsid w:val="003A012B"/>
    <w:rsid w:val="003A019C"/>
    <w:rsid w:val="003A0F5F"/>
    <w:rsid w:val="003A20EE"/>
    <w:rsid w:val="003A29D0"/>
    <w:rsid w:val="003A497B"/>
    <w:rsid w:val="003A573D"/>
    <w:rsid w:val="003B0B5B"/>
    <w:rsid w:val="003B1811"/>
    <w:rsid w:val="003B22B0"/>
    <w:rsid w:val="003B2372"/>
    <w:rsid w:val="003B2717"/>
    <w:rsid w:val="003B380A"/>
    <w:rsid w:val="003B39CF"/>
    <w:rsid w:val="003B3C65"/>
    <w:rsid w:val="003B44E9"/>
    <w:rsid w:val="003B47EE"/>
    <w:rsid w:val="003B4AF3"/>
    <w:rsid w:val="003B4D05"/>
    <w:rsid w:val="003B51FE"/>
    <w:rsid w:val="003B6D9C"/>
    <w:rsid w:val="003B7050"/>
    <w:rsid w:val="003B778B"/>
    <w:rsid w:val="003C0276"/>
    <w:rsid w:val="003C0D03"/>
    <w:rsid w:val="003C1717"/>
    <w:rsid w:val="003C212B"/>
    <w:rsid w:val="003C2BE3"/>
    <w:rsid w:val="003C36E3"/>
    <w:rsid w:val="003C3BAF"/>
    <w:rsid w:val="003C6231"/>
    <w:rsid w:val="003C6EA4"/>
    <w:rsid w:val="003C7224"/>
    <w:rsid w:val="003C797A"/>
    <w:rsid w:val="003D0132"/>
    <w:rsid w:val="003D1258"/>
    <w:rsid w:val="003D18C1"/>
    <w:rsid w:val="003D1EE0"/>
    <w:rsid w:val="003D200D"/>
    <w:rsid w:val="003D2C8A"/>
    <w:rsid w:val="003D5BF0"/>
    <w:rsid w:val="003D6D05"/>
    <w:rsid w:val="003D6E8A"/>
    <w:rsid w:val="003D7E04"/>
    <w:rsid w:val="003E1152"/>
    <w:rsid w:val="003E4162"/>
    <w:rsid w:val="003E46A1"/>
    <w:rsid w:val="003E4828"/>
    <w:rsid w:val="003E5207"/>
    <w:rsid w:val="003E5921"/>
    <w:rsid w:val="003E6FA6"/>
    <w:rsid w:val="003E766A"/>
    <w:rsid w:val="003E79F1"/>
    <w:rsid w:val="003E7E5A"/>
    <w:rsid w:val="003F340E"/>
    <w:rsid w:val="003F4C2F"/>
    <w:rsid w:val="003F59E5"/>
    <w:rsid w:val="003F601A"/>
    <w:rsid w:val="003F6C69"/>
    <w:rsid w:val="003F6EED"/>
    <w:rsid w:val="003F703F"/>
    <w:rsid w:val="003F7093"/>
    <w:rsid w:val="003F7CD6"/>
    <w:rsid w:val="00400694"/>
    <w:rsid w:val="004011DB"/>
    <w:rsid w:val="004016BC"/>
    <w:rsid w:val="00401835"/>
    <w:rsid w:val="00403F33"/>
    <w:rsid w:val="00404F48"/>
    <w:rsid w:val="0040505C"/>
    <w:rsid w:val="0040631B"/>
    <w:rsid w:val="00407318"/>
    <w:rsid w:val="0041079D"/>
    <w:rsid w:val="00410940"/>
    <w:rsid w:val="00411831"/>
    <w:rsid w:val="00413D30"/>
    <w:rsid w:val="00414445"/>
    <w:rsid w:val="00415E41"/>
    <w:rsid w:val="00415EF6"/>
    <w:rsid w:val="0041612B"/>
    <w:rsid w:val="0041630A"/>
    <w:rsid w:val="004179F6"/>
    <w:rsid w:val="004212B5"/>
    <w:rsid w:val="00421538"/>
    <w:rsid w:val="0042232A"/>
    <w:rsid w:val="00422950"/>
    <w:rsid w:val="00423A8A"/>
    <w:rsid w:val="004266E7"/>
    <w:rsid w:val="00427112"/>
    <w:rsid w:val="004307E4"/>
    <w:rsid w:val="004325A2"/>
    <w:rsid w:val="00432718"/>
    <w:rsid w:val="004350A8"/>
    <w:rsid w:val="00435710"/>
    <w:rsid w:val="004359CB"/>
    <w:rsid w:val="00436176"/>
    <w:rsid w:val="00436202"/>
    <w:rsid w:val="0043684A"/>
    <w:rsid w:val="00437DD5"/>
    <w:rsid w:val="00437E53"/>
    <w:rsid w:val="00437F96"/>
    <w:rsid w:val="00440A02"/>
    <w:rsid w:val="00440AEA"/>
    <w:rsid w:val="00443B1A"/>
    <w:rsid w:val="004450E4"/>
    <w:rsid w:val="0044546F"/>
    <w:rsid w:val="00445AEB"/>
    <w:rsid w:val="0045061A"/>
    <w:rsid w:val="00450730"/>
    <w:rsid w:val="00450D7A"/>
    <w:rsid w:val="0045135C"/>
    <w:rsid w:val="00452474"/>
    <w:rsid w:val="00453288"/>
    <w:rsid w:val="004543D0"/>
    <w:rsid w:val="00455DE7"/>
    <w:rsid w:val="004562A5"/>
    <w:rsid w:val="004564CF"/>
    <w:rsid w:val="004573E3"/>
    <w:rsid w:val="004578D9"/>
    <w:rsid w:val="004601AA"/>
    <w:rsid w:val="0046134D"/>
    <w:rsid w:val="00461AA3"/>
    <w:rsid w:val="00463251"/>
    <w:rsid w:val="00463CE5"/>
    <w:rsid w:val="004643BC"/>
    <w:rsid w:val="00464769"/>
    <w:rsid w:val="00466AC2"/>
    <w:rsid w:val="00467E0C"/>
    <w:rsid w:val="00470D7C"/>
    <w:rsid w:val="00470E6D"/>
    <w:rsid w:val="00470F5C"/>
    <w:rsid w:val="00471F68"/>
    <w:rsid w:val="00472B05"/>
    <w:rsid w:val="00472E39"/>
    <w:rsid w:val="00473A95"/>
    <w:rsid w:val="00476D0A"/>
    <w:rsid w:val="004777CC"/>
    <w:rsid w:val="00480F0D"/>
    <w:rsid w:val="00482B57"/>
    <w:rsid w:val="00483CFD"/>
    <w:rsid w:val="00490368"/>
    <w:rsid w:val="00492E5D"/>
    <w:rsid w:val="00493175"/>
    <w:rsid w:val="0049449E"/>
    <w:rsid w:val="00494B6B"/>
    <w:rsid w:val="00494EC2"/>
    <w:rsid w:val="00495E53"/>
    <w:rsid w:val="00496204"/>
    <w:rsid w:val="004967D1"/>
    <w:rsid w:val="00496B72"/>
    <w:rsid w:val="004972FF"/>
    <w:rsid w:val="004A08EB"/>
    <w:rsid w:val="004A18D4"/>
    <w:rsid w:val="004A191C"/>
    <w:rsid w:val="004A1F49"/>
    <w:rsid w:val="004A2E54"/>
    <w:rsid w:val="004A4493"/>
    <w:rsid w:val="004A4AB3"/>
    <w:rsid w:val="004A4AF1"/>
    <w:rsid w:val="004A4F9C"/>
    <w:rsid w:val="004A6921"/>
    <w:rsid w:val="004A742B"/>
    <w:rsid w:val="004A78DF"/>
    <w:rsid w:val="004B055D"/>
    <w:rsid w:val="004B306E"/>
    <w:rsid w:val="004B3633"/>
    <w:rsid w:val="004B3A0F"/>
    <w:rsid w:val="004B4350"/>
    <w:rsid w:val="004B587F"/>
    <w:rsid w:val="004B63A1"/>
    <w:rsid w:val="004B6717"/>
    <w:rsid w:val="004C0509"/>
    <w:rsid w:val="004C1158"/>
    <w:rsid w:val="004C1725"/>
    <w:rsid w:val="004C3024"/>
    <w:rsid w:val="004C37B0"/>
    <w:rsid w:val="004C3E32"/>
    <w:rsid w:val="004C49FB"/>
    <w:rsid w:val="004C673F"/>
    <w:rsid w:val="004C6F25"/>
    <w:rsid w:val="004C74A2"/>
    <w:rsid w:val="004C7CAD"/>
    <w:rsid w:val="004D21D5"/>
    <w:rsid w:val="004D2836"/>
    <w:rsid w:val="004D2DF4"/>
    <w:rsid w:val="004D337B"/>
    <w:rsid w:val="004D6685"/>
    <w:rsid w:val="004D6886"/>
    <w:rsid w:val="004D6C0F"/>
    <w:rsid w:val="004E0E10"/>
    <w:rsid w:val="004E35E0"/>
    <w:rsid w:val="004E38D7"/>
    <w:rsid w:val="004E5341"/>
    <w:rsid w:val="004E6E87"/>
    <w:rsid w:val="004F020D"/>
    <w:rsid w:val="004F1A52"/>
    <w:rsid w:val="004F1AB1"/>
    <w:rsid w:val="004F2381"/>
    <w:rsid w:val="004F27A0"/>
    <w:rsid w:val="004F3137"/>
    <w:rsid w:val="004F439F"/>
    <w:rsid w:val="004F4415"/>
    <w:rsid w:val="004F4C34"/>
    <w:rsid w:val="004F4E76"/>
    <w:rsid w:val="004F6042"/>
    <w:rsid w:val="004F6105"/>
    <w:rsid w:val="005023C4"/>
    <w:rsid w:val="00502861"/>
    <w:rsid w:val="00503693"/>
    <w:rsid w:val="0050403D"/>
    <w:rsid w:val="00506CC8"/>
    <w:rsid w:val="00506E73"/>
    <w:rsid w:val="0050700A"/>
    <w:rsid w:val="00507465"/>
    <w:rsid w:val="005108C4"/>
    <w:rsid w:val="00513088"/>
    <w:rsid w:val="005131EE"/>
    <w:rsid w:val="00514390"/>
    <w:rsid w:val="00514780"/>
    <w:rsid w:val="00514B56"/>
    <w:rsid w:val="005165E3"/>
    <w:rsid w:val="0051713C"/>
    <w:rsid w:val="00517D1B"/>
    <w:rsid w:val="00521298"/>
    <w:rsid w:val="00523171"/>
    <w:rsid w:val="00525855"/>
    <w:rsid w:val="00526458"/>
    <w:rsid w:val="005269D9"/>
    <w:rsid w:val="00530509"/>
    <w:rsid w:val="00530B4F"/>
    <w:rsid w:val="005327A4"/>
    <w:rsid w:val="005329C7"/>
    <w:rsid w:val="00533262"/>
    <w:rsid w:val="00533FB3"/>
    <w:rsid w:val="00534CAD"/>
    <w:rsid w:val="00535A7F"/>
    <w:rsid w:val="00536914"/>
    <w:rsid w:val="00537512"/>
    <w:rsid w:val="00540091"/>
    <w:rsid w:val="00540EE5"/>
    <w:rsid w:val="0054140B"/>
    <w:rsid w:val="0054410F"/>
    <w:rsid w:val="00544ACD"/>
    <w:rsid w:val="00545323"/>
    <w:rsid w:val="005454E2"/>
    <w:rsid w:val="00545AE2"/>
    <w:rsid w:val="00546871"/>
    <w:rsid w:val="005507BB"/>
    <w:rsid w:val="00551789"/>
    <w:rsid w:val="00551F2E"/>
    <w:rsid w:val="00552A07"/>
    <w:rsid w:val="00552A9F"/>
    <w:rsid w:val="005569D5"/>
    <w:rsid w:val="00557989"/>
    <w:rsid w:val="00557E63"/>
    <w:rsid w:val="00560C44"/>
    <w:rsid w:val="00560DD1"/>
    <w:rsid w:val="00560EE8"/>
    <w:rsid w:val="00561B96"/>
    <w:rsid w:val="00562108"/>
    <w:rsid w:val="00563A88"/>
    <w:rsid w:val="00563E5A"/>
    <w:rsid w:val="00565605"/>
    <w:rsid w:val="0056580C"/>
    <w:rsid w:val="00565BD8"/>
    <w:rsid w:val="00566D3F"/>
    <w:rsid w:val="0057076D"/>
    <w:rsid w:val="005707C8"/>
    <w:rsid w:val="00570B07"/>
    <w:rsid w:val="0057163D"/>
    <w:rsid w:val="00571BA7"/>
    <w:rsid w:val="00572240"/>
    <w:rsid w:val="00573138"/>
    <w:rsid w:val="00573462"/>
    <w:rsid w:val="00573F35"/>
    <w:rsid w:val="005752E8"/>
    <w:rsid w:val="005754B8"/>
    <w:rsid w:val="00575965"/>
    <w:rsid w:val="00575E2D"/>
    <w:rsid w:val="00576337"/>
    <w:rsid w:val="00576B0F"/>
    <w:rsid w:val="0058094A"/>
    <w:rsid w:val="00580A46"/>
    <w:rsid w:val="005815FD"/>
    <w:rsid w:val="00581D47"/>
    <w:rsid w:val="00581E13"/>
    <w:rsid w:val="005823C4"/>
    <w:rsid w:val="00583FFA"/>
    <w:rsid w:val="005841DF"/>
    <w:rsid w:val="00584492"/>
    <w:rsid w:val="00584BC9"/>
    <w:rsid w:val="00585A6B"/>
    <w:rsid w:val="00585B88"/>
    <w:rsid w:val="0058688D"/>
    <w:rsid w:val="00591A57"/>
    <w:rsid w:val="0059208D"/>
    <w:rsid w:val="0059446C"/>
    <w:rsid w:val="0059535F"/>
    <w:rsid w:val="00596C2D"/>
    <w:rsid w:val="005970C4"/>
    <w:rsid w:val="00597443"/>
    <w:rsid w:val="00597644"/>
    <w:rsid w:val="005A16CB"/>
    <w:rsid w:val="005A1DDE"/>
    <w:rsid w:val="005A295D"/>
    <w:rsid w:val="005A2F32"/>
    <w:rsid w:val="005A43C7"/>
    <w:rsid w:val="005A46A9"/>
    <w:rsid w:val="005A699A"/>
    <w:rsid w:val="005A6F33"/>
    <w:rsid w:val="005A720C"/>
    <w:rsid w:val="005A79FB"/>
    <w:rsid w:val="005B183C"/>
    <w:rsid w:val="005B38DD"/>
    <w:rsid w:val="005B4334"/>
    <w:rsid w:val="005B4A22"/>
    <w:rsid w:val="005B57D6"/>
    <w:rsid w:val="005B5C47"/>
    <w:rsid w:val="005B5FF3"/>
    <w:rsid w:val="005B64C6"/>
    <w:rsid w:val="005B79BF"/>
    <w:rsid w:val="005C1C5F"/>
    <w:rsid w:val="005C34D2"/>
    <w:rsid w:val="005C39A4"/>
    <w:rsid w:val="005C3EEB"/>
    <w:rsid w:val="005C465C"/>
    <w:rsid w:val="005C5CEA"/>
    <w:rsid w:val="005C7513"/>
    <w:rsid w:val="005C785F"/>
    <w:rsid w:val="005D0C10"/>
    <w:rsid w:val="005D1921"/>
    <w:rsid w:val="005D2065"/>
    <w:rsid w:val="005D3595"/>
    <w:rsid w:val="005D59C4"/>
    <w:rsid w:val="005D5EE6"/>
    <w:rsid w:val="005D707E"/>
    <w:rsid w:val="005D7B37"/>
    <w:rsid w:val="005E0D3B"/>
    <w:rsid w:val="005E28F1"/>
    <w:rsid w:val="005E49C9"/>
    <w:rsid w:val="005E5912"/>
    <w:rsid w:val="005E5F9B"/>
    <w:rsid w:val="005E623D"/>
    <w:rsid w:val="005E780E"/>
    <w:rsid w:val="005F0B01"/>
    <w:rsid w:val="005F312B"/>
    <w:rsid w:val="005F3279"/>
    <w:rsid w:val="005F3ECD"/>
    <w:rsid w:val="005F5A77"/>
    <w:rsid w:val="005F5C5C"/>
    <w:rsid w:val="005F7EE9"/>
    <w:rsid w:val="00600FF1"/>
    <w:rsid w:val="0060263C"/>
    <w:rsid w:val="00602884"/>
    <w:rsid w:val="00602F8C"/>
    <w:rsid w:val="00603766"/>
    <w:rsid w:val="006048DD"/>
    <w:rsid w:val="00604E00"/>
    <w:rsid w:val="00604F23"/>
    <w:rsid w:val="00605A5D"/>
    <w:rsid w:val="00605DB6"/>
    <w:rsid w:val="00606598"/>
    <w:rsid w:val="00607393"/>
    <w:rsid w:val="00607E85"/>
    <w:rsid w:val="006101B8"/>
    <w:rsid w:val="0061086F"/>
    <w:rsid w:val="00610FEB"/>
    <w:rsid w:val="00611738"/>
    <w:rsid w:val="0061261C"/>
    <w:rsid w:val="006127F8"/>
    <w:rsid w:val="00614413"/>
    <w:rsid w:val="00614EDB"/>
    <w:rsid w:val="00614EF0"/>
    <w:rsid w:val="00614F2E"/>
    <w:rsid w:val="006167A2"/>
    <w:rsid w:val="00616D68"/>
    <w:rsid w:val="00617AA7"/>
    <w:rsid w:val="00620D79"/>
    <w:rsid w:val="00621320"/>
    <w:rsid w:val="0062160E"/>
    <w:rsid w:val="00622A8A"/>
    <w:rsid w:val="00623426"/>
    <w:rsid w:val="006243B1"/>
    <w:rsid w:val="00624BAA"/>
    <w:rsid w:val="00624CD9"/>
    <w:rsid w:val="006250D9"/>
    <w:rsid w:val="006255F4"/>
    <w:rsid w:val="00626807"/>
    <w:rsid w:val="006307D6"/>
    <w:rsid w:val="00630A0E"/>
    <w:rsid w:val="006313CB"/>
    <w:rsid w:val="00631B3F"/>
    <w:rsid w:val="00631E32"/>
    <w:rsid w:val="00631EF1"/>
    <w:rsid w:val="00632915"/>
    <w:rsid w:val="0063451B"/>
    <w:rsid w:val="0063548D"/>
    <w:rsid w:val="00635DAC"/>
    <w:rsid w:val="00635F79"/>
    <w:rsid w:val="00636347"/>
    <w:rsid w:val="00636D49"/>
    <w:rsid w:val="006379BF"/>
    <w:rsid w:val="0064047E"/>
    <w:rsid w:val="00640C12"/>
    <w:rsid w:val="00640E37"/>
    <w:rsid w:val="00640E42"/>
    <w:rsid w:val="006412D5"/>
    <w:rsid w:val="00642AAD"/>
    <w:rsid w:val="00643006"/>
    <w:rsid w:val="0064346D"/>
    <w:rsid w:val="0064353C"/>
    <w:rsid w:val="00646029"/>
    <w:rsid w:val="00646CE7"/>
    <w:rsid w:val="00650778"/>
    <w:rsid w:val="00650C4F"/>
    <w:rsid w:val="00650C74"/>
    <w:rsid w:val="00651533"/>
    <w:rsid w:val="00651786"/>
    <w:rsid w:val="00651AA8"/>
    <w:rsid w:val="00652899"/>
    <w:rsid w:val="006532A9"/>
    <w:rsid w:val="0065362A"/>
    <w:rsid w:val="006557B0"/>
    <w:rsid w:val="006561BE"/>
    <w:rsid w:val="006577BF"/>
    <w:rsid w:val="00660184"/>
    <w:rsid w:val="00661798"/>
    <w:rsid w:val="00663189"/>
    <w:rsid w:val="00663CF6"/>
    <w:rsid w:val="00665126"/>
    <w:rsid w:val="00666D33"/>
    <w:rsid w:val="006674C8"/>
    <w:rsid w:val="00670922"/>
    <w:rsid w:val="006718FD"/>
    <w:rsid w:val="00671E3D"/>
    <w:rsid w:val="00671FA2"/>
    <w:rsid w:val="006720D3"/>
    <w:rsid w:val="006739A4"/>
    <w:rsid w:val="00673EDC"/>
    <w:rsid w:val="006744AD"/>
    <w:rsid w:val="00674FE9"/>
    <w:rsid w:val="0067535A"/>
    <w:rsid w:val="00675AB9"/>
    <w:rsid w:val="0067727F"/>
    <w:rsid w:val="00677291"/>
    <w:rsid w:val="00677CEE"/>
    <w:rsid w:val="0068021F"/>
    <w:rsid w:val="00681527"/>
    <w:rsid w:val="006823EB"/>
    <w:rsid w:val="00683D7F"/>
    <w:rsid w:val="00684821"/>
    <w:rsid w:val="006867DC"/>
    <w:rsid w:val="00690BD3"/>
    <w:rsid w:val="00692E30"/>
    <w:rsid w:val="0069407D"/>
    <w:rsid w:val="006947B3"/>
    <w:rsid w:val="00695CF1"/>
    <w:rsid w:val="006964B1"/>
    <w:rsid w:val="006976E0"/>
    <w:rsid w:val="00697874"/>
    <w:rsid w:val="006978DE"/>
    <w:rsid w:val="006A0E48"/>
    <w:rsid w:val="006A106A"/>
    <w:rsid w:val="006A1B5B"/>
    <w:rsid w:val="006A3176"/>
    <w:rsid w:val="006A4437"/>
    <w:rsid w:val="006A4D3D"/>
    <w:rsid w:val="006A5A22"/>
    <w:rsid w:val="006A5D21"/>
    <w:rsid w:val="006A6B29"/>
    <w:rsid w:val="006B0DCE"/>
    <w:rsid w:val="006B2525"/>
    <w:rsid w:val="006B2581"/>
    <w:rsid w:val="006B3890"/>
    <w:rsid w:val="006B411C"/>
    <w:rsid w:val="006B5499"/>
    <w:rsid w:val="006B6BA7"/>
    <w:rsid w:val="006B6D47"/>
    <w:rsid w:val="006B717B"/>
    <w:rsid w:val="006C053B"/>
    <w:rsid w:val="006C14C8"/>
    <w:rsid w:val="006C1914"/>
    <w:rsid w:val="006C21B9"/>
    <w:rsid w:val="006C277B"/>
    <w:rsid w:val="006C2A55"/>
    <w:rsid w:val="006C3683"/>
    <w:rsid w:val="006C56C6"/>
    <w:rsid w:val="006C5960"/>
    <w:rsid w:val="006C5E19"/>
    <w:rsid w:val="006C6A13"/>
    <w:rsid w:val="006C6B34"/>
    <w:rsid w:val="006C719E"/>
    <w:rsid w:val="006C760B"/>
    <w:rsid w:val="006D0403"/>
    <w:rsid w:val="006D088E"/>
    <w:rsid w:val="006D176A"/>
    <w:rsid w:val="006D20DC"/>
    <w:rsid w:val="006D278A"/>
    <w:rsid w:val="006D2AA2"/>
    <w:rsid w:val="006D2F52"/>
    <w:rsid w:val="006D4579"/>
    <w:rsid w:val="006D4AF3"/>
    <w:rsid w:val="006D4CFA"/>
    <w:rsid w:val="006D5CCB"/>
    <w:rsid w:val="006E05C7"/>
    <w:rsid w:val="006E2406"/>
    <w:rsid w:val="006E2C2C"/>
    <w:rsid w:val="006E434D"/>
    <w:rsid w:val="006E5675"/>
    <w:rsid w:val="006E6A0A"/>
    <w:rsid w:val="006E6BC5"/>
    <w:rsid w:val="006E73E5"/>
    <w:rsid w:val="006E7BA4"/>
    <w:rsid w:val="006F03EB"/>
    <w:rsid w:val="006F0A32"/>
    <w:rsid w:val="006F0A8D"/>
    <w:rsid w:val="006F15B9"/>
    <w:rsid w:val="006F2005"/>
    <w:rsid w:val="006F268D"/>
    <w:rsid w:val="006F3059"/>
    <w:rsid w:val="006F3614"/>
    <w:rsid w:val="006F565B"/>
    <w:rsid w:val="006F5A54"/>
    <w:rsid w:val="006F5A62"/>
    <w:rsid w:val="006F6360"/>
    <w:rsid w:val="006F6F8E"/>
    <w:rsid w:val="006F7B2B"/>
    <w:rsid w:val="00700074"/>
    <w:rsid w:val="00700554"/>
    <w:rsid w:val="007009DA"/>
    <w:rsid w:val="00702635"/>
    <w:rsid w:val="007028E8"/>
    <w:rsid w:val="00703DC7"/>
    <w:rsid w:val="00704422"/>
    <w:rsid w:val="00704D86"/>
    <w:rsid w:val="00705BDE"/>
    <w:rsid w:val="00705E49"/>
    <w:rsid w:val="00710122"/>
    <w:rsid w:val="0071182A"/>
    <w:rsid w:val="007118A7"/>
    <w:rsid w:val="00712A07"/>
    <w:rsid w:val="00712B31"/>
    <w:rsid w:val="00712BA0"/>
    <w:rsid w:val="007130C0"/>
    <w:rsid w:val="0071368E"/>
    <w:rsid w:val="0071503C"/>
    <w:rsid w:val="00716D5D"/>
    <w:rsid w:val="00717639"/>
    <w:rsid w:val="007176C3"/>
    <w:rsid w:val="007179F0"/>
    <w:rsid w:val="00721354"/>
    <w:rsid w:val="007216AA"/>
    <w:rsid w:val="00721E76"/>
    <w:rsid w:val="00723006"/>
    <w:rsid w:val="0072331D"/>
    <w:rsid w:val="00724F04"/>
    <w:rsid w:val="00725727"/>
    <w:rsid w:val="00725C53"/>
    <w:rsid w:val="00725E67"/>
    <w:rsid w:val="00726358"/>
    <w:rsid w:val="00727278"/>
    <w:rsid w:val="00727956"/>
    <w:rsid w:val="00727C22"/>
    <w:rsid w:val="0073045D"/>
    <w:rsid w:val="00730D9F"/>
    <w:rsid w:val="0073231E"/>
    <w:rsid w:val="00732766"/>
    <w:rsid w:val="00732D0A"/>
    <w:rsid w:val="0073313F"/>
    <w:rsid w:val="007331FF"/>
    <w:rsid w:val="00734688"/>
    <w:rsid w:val="00735789"/>
    <w:rsid w:val="00735C88"/>
    <w:rsid w:val="0073660E"/>
    <w:rsid w:val="007368D8"/>
    <w:rsid w:val="00736DDA"/>
    <w:rsid w:val="00740B7C"/>
    <w:rsid w:val="00740F6D"/>
    <w:rsid w:val="0074160E"/>
    <w:rsid w:val="007418BD"/>
    <w:rsid w:val="00741995"/>
    <w:rsid w:val="0074303C"/>
    <w:rsid w:val="0074303E"/>
    <w:rsid w:val="00743968"/>
    <w:rsid w:val="00744B3C"/>
    <w:rsid w:val="00745509"/>
    <w:rsid w:val="007455E6"/>
    <w:rsid w:val="0074573F"/>
    <w:rsid w:val="0074596F"/>
    <w:rsid w:val="00746164"/>
    <w:rsid w:val="00746241"/>
    <w:rsid w:val="007472B7"/>
    <w:rsid w:val="007473CE"/>
    <w:rsid w:val="00750D4C"/>
    <w:rsid w:val="00751C51"/>
    <w:rsid w:val="00751D85"/>
    <w:rsid w:val="00752059"/>
    <w:rsid w:val="007521D8"/>
    <w:rsid w:val="00754500"/>
    <w:rsid w:val="0075473E"/>
    <w:rsid w:val="00754B13"/>
    <w:rsid w:val="007561AF"/>
    <w:rsid w:val="007571DC"/>
    <w:rsid w:val="007575CB"/>
    <w:rsid w:val="00757646"/>
    <w:rsid w:val="00760CB0"/>
    <w:rsid w:val="00762411"/>
    <w:rsid w:val="007629D3"/>
    <w:rsid w:val="007629DB"/>
    <w:rsid w:val="00762E38"/>
    <w:rsid w:val="0076523B"/>
    <w:rsid w:val="0076623F"/>
    <w:rsid w:val="007665BD"/>
    <w:rsid w:val="007672A0"/>
    <w:rsid w:val="0077250B"/>
    <w:rsid w:val="00772B9F"/>
    <w:rsid w:val="0077489F"/>
    <w:rsid w:val="0077494C"/>
    <w:rsid w:val="007750C4"/>
    <w:rsid w:val="00775AFC"/>
    <w:rsid w:val="007761FB"/>
    <w:rsid w:val="00776B17"/>
    <w:rsid w:val="00777145"/>
    <w:rsid w:val="00777CC9"/>
    <w:rsid w:val="007811AC"/>
    <w:rsid w:val="00784C8E"/>
    <w:rsid w:val="007852D7"/>
    <w:rsid w:val="00785EC4"/>
    <w:rsid w:val="00786523"/>
    <w:rsid w:val="007875F7"/>
    <w:rsid w:val="007878A8"/>
    <w:rsid w:val="0078791B"/>
    <w:rsid w:val="00787BC2"/>
    <w:rsid w:val="00790650"/>
    <w:rsid w:val="00790AB8"/>
    <w:rsid w:val="0079136B"/>
    <w:rsid w:val="007914F7"/>
    <w:rsid w:val="00791F61"/>
    <w:rsid w:val="007925C2"/>
    <w:rsid w:val="0079306D"/>
    <w:rsid w:val="0079341B"/>
    <w:rsid w:val="00793477"/>
    <w:rsid w:val="00793E64"/>
    <w:rsid w:val="007956EA"/>
    <w:rsid w:val="007973DA"/>
    <w:rsid w:val="007978FB"/>
    <w:rsid w:val="007A2A97"/>
    <w:rsid w:val="007A30FE"/>
    <w:rsid w:val="007A3ADF"/>
    <w:rsid w:val="007A4BCC"/>
    <w:rsid w:val="007A57E1"/>
    <w:rsid w:val="007A5C8F"/>
    <w:rsid w:val="007A5D57"/>
    <w:rsid w:val="007A6702"/>
    <w:rsid w:val="007A67F7"/>
    <w:rsid w:val="007A713E"/>
    <w:rsid w:val="007B0885"/>
    <w:rsid w:val="007B0F56"/>
    <w:rsid w:val="007B3D9A"/>
    <w:rsid w:val="007B5B3F"/>
    <w:rsid w:val="007B6108"/>
    <w:rsid w:val="007B66FB"/>
    <w:rsid w:val="007B6795"/>
    <w:rsid w:val="007B6CB3"/>
    <w:rsid w:val="007B6CB5"/>
    <w:rsid w:val="007B71B5"/>
    <w:rsid w:val="007B7D0C"/>
    <w:rsid w:val="007C0F4C"/>
    <w:rsid w:val="007C0FD7"/>
    <w:rsid w:val="007C1383"/>
    <w:rsid w:val="007C2ECC"/>
    <w:rsid w:val="007C6B2B"/>
    <w:rsid w:val="007C79FC"/>
    <w:rsid w:val="007D1C7C"/>
    <w:rsid w:val="007D25B0"/>
    <w:rsid w:val="007D5616"/>
    <w:rsid w:val="007D5C7F"/>
    <w:rsid w:val="007D666E"/>
    <w:rsid w:val="007D7AD8"/>
    <w:rsid w:val="007D7D1D"/>
    <w:rsid w:val="007E1987"/>
    <w:rsid w:val="007E19EA"/>
    <w:rsid w:val="007E1E0C"/>
    <w:rsid w:val="007E2BBB"/>
    <w:rsid w:val="007E2BF6"/>
    <w:rsid w:val="007E2CE3"/>
    <w:rsid w:val="007E31BF"/>
    <w:rsid w:val="007E3CAF"/>
    <w:rsid w:val="007E4DC6"/>
    <w:rsid w:val="007E709B"/>
    <w:rsid w:val="007F101F"/>
    <w:rsid w:val="007F11C7"/>
    <w:rsid w:val="007F2598"/>
    <w:rsid w:val="007F29C9"/>
    <w:rsid w:val="007F3FDD"/>
    <w:rsid w:val="007F56D0"/>
    <w:rsid w:val="007F6792"/>
    <w:rsid w:val="007F6C36"/>
    <w:rsid w:val="007F7620"/>
    <w:rsid w:val="0080079B"/>
    <w:rsid w:val="00803489"/>
    <w:rsid w:val="00805AF5"/>
    <w:rsid w:val="0080634D"/>
    <w:rsid w:val="00806382"/>
    <w:rsid w:val="00806F3B"/>
    <w:rsid w:val="00806F64"/>
    <w:rsid w:val="00807386"/>
    <w:rsid w:val="00807C5B"/>
    <w:rsid w:val="0081022F"/>
    <w:rsid w:val="00810FE7"/>
    <w:rsid w:val="008124F4"/>
    <w:rsid w:val="008128BE"/>
    <w:rsid w:val="00813FB7"/>
    <w:rsid w:val="008144AA"/>
    <w:rsid w:val="008149AF"/>
    <w:rsid w:val="008169FC"/>
    <w:rsid w:val="00816E7A"/>
    <w:rsid w:val="008177AC"/>
    <w:rsid w:val="008215C1"/>
    <w:rsid w:val="00821E5D"/>
    <w:rsid w:val="0082506C"/>
    <w:rsid w:val="00826C39"/>
    <w:rsid w:val="00827947"/>
    <w:rsid w:val="00827E51"/>
    <w:rsid w:val="00831F35"/>
    <w:rsid w:val="0083352C"/>
    <w:rsid w:val="0083377A"/>
    <w:rsid w:val="008348A2"/>
    <w:rsid w:val="00834E78"/>
    <w:rsid w:val="00835547"/>
    <w:rsid w:val="00835AB5"/>
    <w:rsid w:val="00835CBD"/>
    <w:rsid w:val="00836E61"/>
    <w:rsid w:val="00837362"/>
    <w:rsid w:val="0084005B"/>
    <w:rsid w:val="0084155A"/>
    <w:rsid w:val="008417EA"/>
    <w:rsid w:val="008419BD"/>
    <w:rsid w:val="00841AFD"/>
    <w:rsid w:val="00841B91"/>
    <w:rsid w:val="00841C3F"/>
    <w:rsid w:val="0084203D"/>
    <w:rsid w:val="0084392E"/>
    <w:rsid w:val="00843AD2"/>
    <w:rsid w:val="008458C6"/>
    <w:rsid w:val="0084651C"/>
    <w:rsid w:val="00847566"/>
    <w:rsid w:val="0085141A"/>
    <w:rsid w:val="00852092"/>
    <w:rsid w:val="0085254B"/>
    <w:rsid w:val="008535EF"/>
    <w:rsid w:val="008543E5"/>
    <w:rsid w:val="00855F4A"/>
    <w:rsid w:val="00861823"/>
    <w:rsid w:val="0086296B"/>
    <w:rsid w:val="00863319"/>
    <w:rsid w:val="00864F37"/>
    <w:rsid w:val="008653E5"/>
    <w:rsid w:val="00865479"/>
    <w:rsid w:val="008655C0"/>
    <w:rsid w:val="00865E3C"/>
    <w:rsid w:val="008666E7"/>
    <w:rsid w:val="00866B68"/>
    <w:rsid w:val="00866DBF"/>
    <w:rsid w:val="008715CF"/>
    <w:rsid w:val="008716BD"/>
    <w:rsid w:val="00873B03"/>
    <w:rsid w:val="00873C37"/>
    <w:rsid w:val="00873E4A"/>
    <w:rsid w:val="00873F02"/>
    <w:rsid w:val="00875B61"/>
    <w:rsid w:val="00880BA7"/>
    <w:rsid w:val="00880EA9"/>
    <w:rsid w:val="00881781"/>
    <w:rsid w:val="00882E20"/>
    <w:rsid w:val="00885107"/>
    <w:rsid w:val="00886760"/>
    <w:rsid w:val="00886C12"/>
    <w:rsid w:val="00886E03"/>
    <w:rsid w:val="008922AA"/>
    <w:rsid w:val="00892F95"/>
    <w:rsid w:val="00893745"/>
    <w:rsid w:val="0089514A"/>
    <w:rsid w:val="008962B8"/>
    <w:rsid w:val="008963DB"/>
    <w:rsid w:val="00897323"/>
    <w:rsid w:val="008976F3"/>
    <w:rsid w:val="008979AA"/>
    <w:rsid w:val="008A35DA"/>
    <w:rsid w:val="008A48CB"/>
    <w:rsid w:val="008A4E2B"/>
    <w:rsid w:val="008A62CD"/>
    <w:rsid w:val="008A6483"/>
    <w:rsid w:val="008A6949"/>
    <w:rsid w:val="008B0CE3"/>
    <w:rsid w:val="008B18BB"/>
    <w:rsid w:val="008B2DAB"/>
    <w:rsid w:val="008B3498"/>
    <w:rsid w:val="008B5656"/>
    <w:rsid w:val="008B6697"/>
    <w:rsid w:val="008B67DA"/>
    <w:rsid w:val="008C01D1"/>
    <w:rsid w:val="008C0BBE"/>
    <w:rsid w:val="008C0C32"/>
    <w:rsid w:val="008C1478"/>
    <w:rsid w:val="008C26F6"/>
    <w:rsid w:val="008C4AAB"/>
    <w:rsid w:val="008C5994"/>
    <w:rsid w:val="008C5DC5"/>
    <w:rsid w:val="008C69B8"/>
    <w:rsid w:val="008C6DDE"/>
    <w:rsid w:val="008C71D4"/>
    <w:rsid w:val="008D023E"/>
    <w:rsid w:val="008D08CB"/>
    <w:rsid w:val="008D159E"/>
    <w:rsid w:val="008D1A67"/>
    <w:rsid w:val="008D2192"/>
    <w:rsid w:val="008D2DFE"/>
    <w:rsid w:val="008D3D15"/>
    <w:rsid w:val="008D4747"/>
    <w:rsid w:val="008D4FFB"/>
    <w:rsid w:val="008D567C"/>
    <w:rsid w:val="008D603B"/>
    <w:rsid w:val="008D6324"/>
    <w:rsid w:val="008D7CF6"/>
    <w:rsid w:val="008D7F88"/>
    <w:rsid w:val="008E0441"/>
    <w:rsid w:val="008E3069"/>
    <w:rsid w:val="008E3668"/>
    <w:rsid w:val="008E4B0F"/>
    <w:rsid w:val="008E511C"/>
    <w:rsid w:val="008E53FB"/>
    <w:rsid w:val="008E584D"/>
    <w:rsid w:val="008E5B2C"/>
    <w:rsid w:val="008F09E4"/>
    <w:rsid w:val="008F3B3E"/>
    <w:rsid w:val="008F511F"/>
    <w:rsid w:val="008F6815"/>
    <w:rsid w:val="008F6A88"/>
    <w:rsid w:val="008F7E77"/>
    <w:rsid w:val="009005A2"/>
    <w:rsid w:val="00900F6B"/>
    <w:rsid w:val="0090110D"/>
    <w:rsid w:val="0090247A"/>
    <w:rsid w:val="009024F1"/>
    <w:rsid w:val="00902FBD"/>
    <w:rsid w:val="009035E7"/>
    <w:rsid w:val="00903AAD"/>
    <w:rsid w:val="00904219"/>
    <w:rsid w:val="009043F5"/>
    <w:rsid w:val="00906010"/>
    <w:rsid w:val="00906DFE"/>
    <w:rsid w:val="0090780D"/>
    <w:rsid w:val="00910D13"/>
    <w:rsid w:val="00913567"/>
    <w:rsid w:val="0091418A"/>
    <w:rsid w:val="00914329"/>
    <w:rsid w:val="009155F4"/>
    <w:rsid w:val="00915A0B"/>
    <w:rsid w:val="0092037A"/>
    <w:rsid w:val="0092159C"/>
    <w:rsid w:val="00922292"/>
    <w:rsid w:val="00922DF6"/>
    <w:rsid w:val="00923422"/>
    <w:rsid w:val="009234C8"/>
    <w:rsid w:val="009246AD"/>
    <w:rsid w:val="00924D56"/>
    <w:rsid w:val="00927CDC"/>
    <w:rsid w:val="00930509"/>
    <w:rsid w:val="00932606"/>
    <w:rsid w:val="00932E04"/>
    <w:rsid w:val="009330CA"/>
    <w:rsid w:val="0093531F"/>
    <w:rsid w:val="0093539A"/>
    <w:rsid w:val="009371B9"/>
    <w:rsid w:val="00940025"/>
    <w:rsid w:val="00940079"/>
    <w:rsid w:val="009432EA"/>
    <w:rsid w:val="00944667"/>
    <w:rsid w:val="009454CC"/>
    <w:rsid w:val="009463DF"/>
    <w:rsid w:val="009469CC"/>
    <w:rsid w:val="00946F53"/>
    <w:rsid w:val="00954B9E"/>
    <w:rsid w:val="0095545D"/>
    <w:rsid w:val="00956E19"/>
    <w:rsid w:val="00956F8E"/>
    <w:rsid w:val="00957344"/>
    <w:rsid w:val="0095742C"/>
    <w:rsid w:val="00957809"/>
    <w:rsid w:val="00957C0B"/>
    <w:rsid w:val="00960152"/>
    <w:rsid w:val="00960D51"/>
    <w:rsid w:val="00961D84"/>
    <w:rsid w:val="00962588"/>
    <w:rsid w:val="009627A3"/>
    <w:rsid w:val="009639C7"/>
    <w:rsid w:val="00963EAE"/>
    <w:rsid w:val="00964C50"/>
    <w:rsid w:val="00964D6F"/>
    <w:rsid w:val="009668CF"/>
    <w:rsid w:val="00966CBA"/>
    <w:rsid w:val="009674A2"/>
    <w:rsid w:val="00967927"/>
    <w:rsid w:val="009700A8"/>
    <w:rsid w:val="0097063C"/>
    <w:rsid w:val="009708DC"/>
    <w:rsid w:val="00973635"/>
    <w:rsid w:val="00974211"/>
    <w:rsid w:val="0097486D"/>
    <w:rsid w:val="009750BB"/>
    <w:rsid w:val="0097575A"/>
    <w:rsid w:val="009768FB"/>
    <w:rsid w:val="00977E4F"/>
    <w:rsid w:val="00980416"/>
    <w:rsid w:val="00982FEB"/>
    <w:rsid w:val="009836EC"/>
    <w:rsid w:val="009846F4"/>
    <w:rsid w:val="00984F9E"/>
    <w:rsid w:val="00985428"/>
    <w:rsid w:val="00985C03"/>
    <w:rsid w:val="00990D33"/>
    <w:rsid w:val="009910C7"/>
    <w:rsid w:val="00992A5A"/>
    <w:rsid w:val="00995B17"/>
    <w:rsid w:val="00996668"/>
    <w:rsid w:val="00997665"/>
    <w:rsid w:val="009A12CB"/>
    <w:rsid w:val="009A1490"/>
    <w:rsid w:val="009A1C43"/>
    <w:rsid w:val="009A54A7"/>
    <w:rsid w:val="009A67AD"/>
    <w:rsid w:val="009B02CA"/>
    <w:rsid w:val="009B038A"/>
    <w:rsid w:val="009B1A6B"/>
    <w:rsid w:val="009B35C9"/>
    <w:rsid w:val="009B5845"/>
    <w:rsid w:val="009B58A7"/>
    <w:rsid w:val="009B6213"/>
    <w:rsid w:val="009B6D91"/>
    <w:rsid w:val="009C0D8B"/>
    <w:rsid w:val="009C1157"/>
    <w:rsid w:val="009C21C1"/>
    <w:rsid w:val="009C3B3A"/>
    <w:rsid w:val="009C3C60"/>
    <w:rsid w:val="009C4A20"/>
    <w:rsid w:val="009C4A6B"/>
    <w:rsid w:val="009C5C7E"/>
    <w:rsid w:val="009C64F8"/>
    <w:rsid w:val="009C74B4"/>
    <w:rsid w:val="009C7A54"/>
    <w:rsid w:val="009C7FF0"/>
    <w:rsid w:val="009D0FF5"/>
    <w:rsid w:val="009D1032"/>
    <w:rsid w:val="009D118D"/>
    <w:rsid w:val="009D1E17"/>
    <w:rsid w:val="009D22E4"/>
    <w:rsid w:val="009D280D"/>
    <w:rsid w:val="009D4365"/>
    <w:rsid w:val="009D45AB"/>
    <w:rsid w:val="009D785E"/>
    <w:rsid w:val="009E0C82"/>
    <w:rsid w:val="009E4881"/>
    <w:rsid w:val="009E5A91"/>
    <w:rsid w:val="009E5E78"/>
    <w:rsid w:val="009E7773"/>
    <w:rsid w:val="009E7A75"/>
    <w:rsid w:val="009F0311"/>
    <w:rsid w:val="009F0A17"/>
    <w:rsid w:val="009F369A"/>
    <w:rsid w:val="009F4BDE"/>
    <w:rsid w:val="009F5069"/>
    <w:rsid w:val="009F5699"/>
    <w:rsid w:val="009F573B"/>
    <w:rsid w:val="009F5A1E"/>
    <w:rsid w:val="009F68F7"/>
    <w:rsid w:val="009F6FFA"/>
    <w:rsid w:val="009F77F3"/>
    <w:rsid w:val="009F7C03"/>
    <w:rsid w:val="00A0065B"/>
    <w:rsid w:val="00A00947"/>
    <w:rsid w:val="00A00DBF"/>
    <w:rsid w:val="00A02A13"/>
    <w:rsid w:val="00A02D62"/>
    <w:rsid w:val="00A02DBD"/>
    <w:rsid w:val="00A03214"/>
    <w:rsid w:val="00A06E4C"/>
    <w:rsid w:val="00A073F2"/>
    <w:rsid w:val="00A07C5F"/>
    <w:rsid w:val="00A1028D"/>
    <w:rsid w:val="00A10494"/>
    <w:rsid w:val="00A11322"/>
    <w:rsid w:val="00A11B10"/>
    <w:rsid w:val="00A12413"/>
    <w:rsid w:val="00A136C9"/>
    <w:rsid w:val="00A14619"/>
    <w:rsid w:val="00A16709"/>
    <w:rsid w:val="00A16FEA"/>
    <w:rsid w:val="00A2104F"/>
    <w:rsid w:val="00A21260"/>
    <w:rsid w:val="00A22527"/>
    <w:rsid w:val="00A2462B"/>
    <w:rsid w:val="00A247AD"/>
    <w:rsid w:val="00A25053"/>
    <w:rsid w:val="00A261AF"/>
    <w:rsid w:val="00A262F3"/>
    <w:rsid w:val="00A269C9"/>
    <w:rsid w:val="00A26D11"/>
    <w:rsid w:val="00A31CF9"/>
    <w:rsid w:val="00A31DCC"/>
    <w:rsid w:val="00A3213E"/>
    <w:rsid w:val="00A324AC"/>
    <w:rsid w:val="00A3335E"/>
    <w:rsid w:val="00A336C3"/>
    <w:rsid w:val="00A34C2C"/>
    <w:rsid w:val="00A3581F"/>
    <w:rsid w:val="00A362A2"/>
    <w:rsid w:val="00A37A86"/>
    <w:rsid w:val="00A40920"/>
    <w:rsid w:val="00A40D8B"/>
    <w:rsid w:val="00A42296"/>
    <w:rsid w:val="00A43A9C"/>
    <w:rsid w:val="00A444E1"/>
    <w:rsid w:val="00A449EA"/>
    <w:rsid w:val="00A44AEF"/>
    <w:rsid w:val="00A4516A"/>
    <w:rsid w:val="00A460B5"/>
    <w:rsid w:val="00A4629C"/>
    <w:rsid w:val="00A46C91"/>
    <w:rsid w:val="00A4740C"/>
    <w:rsid w:val="00A47D0D"/>
    <w:rsid w:val="00A50071"/>
    <w:rsid w:val="00A50A2A"/>
    <w:rsid w:val="00A52B15"/>
    <w:rsid w:val="00A5314B"/>
    <w:rsid w:val="00A53811"/>
    <w:rsid w:val="00A55F53"/>
    <w:rsid w:val="00A5641E"/>
    <w:rsid w:val="00A567C3"/>
    <w:rsid w:val="00A569C5"/>
    <w:rsid w:val="00A56D70"/>
    <w:rsid w:val="00A605E9"/>
    <w:rsid w:val="00A60781"/>
    <w:rsid w:val="00A62937"/>
    <w:rsid w:val="00A629FD"/>
    <w:rsid w:val="00A62C2E"/>
    <w:rsid w:val="00A6342B"/>
    <w:rsid w:val="00A64CF3"/>
    <w:rsid w:val="00A65DCE"/>
    <w:rsid w:val="00A66999"/>
    <w:rsid w:val="00A66EDD"/>
    <w:rsid w:val="00A66F14"/>
    <w:rsid w:val="00A66FB6"/>
    <w:rsid w:val="00A670D9"/>
    <w:rsid w:val="00A70E77"/>
    <w:rsid w:val="00A71B25"/>
    <w:rsid w:val="00A71C00"/>
    <w:rsid w:val="00A7392A"/>
    <w:rsid w:val="00A756A8"/>
    <w:rsid w:val="00A75C9D"/>
    <w:rsid w:val="00A76249"/>
    <w:rsid w:val="00A766E7"/>
    <w:rsid w:val="00A80208"/>
    <w:rsid w:val="00A81A37"/>
    <w:rsid w:val="00A84D2B"/>
    <w:rsid w:val="00A85325"/>
    <w:rsid w:val="00A8599D"/>
    <w:rsid w:val="00A90B94"/>
    <w:rsid w:val="00A92693"/>
    <w:rsid w:val="00A93E58"/>
    <w:rsid w:val="00A94AEB"/>
    <w:rsid w:val="00A958C1"/>
    <w:rsid w:val="00A96316"/>
    <w:rsid w:val="00AA0D36"/>
    <w:rsid w:val="00AA0EDC"/>
    <w:rsid w:val="00AA178E"/>
    <w:rsid w:val="00AA1B2B"/>
    <w:rsid w:val="00AB13E7"/>
    <w:rsid w:val="00AB18A0"/>
    <w:rsid w:val="00AB1E05"/>
    <w:rsid w:val="00AB2A1B"/>
    <w:rsid w:val="00AB3398"/>
    <w:rsid w:val="00AB5C8C"/>
    <w:rsid w:val="00AC05AE"/>
    <w:rsid w:val="00AC077E"/>
    <w:rsid w:val="00AC0AAA"/>
    <w:rsid w:val="00AC1839"/>
    <w:rsid w:val="00AC1A6E"/>
    <w:rsid w:val="00AC362A"/>
    <w:rsid w:val="00AC5051"/>
    <w:rsid w:val="00AC5493"/>
    <w:rsid w:val="00AC5E64"/>
    <w:rsid w:val="00AC5F97"/>
    <w:rsid w:val="00AC6438"/>
    <w:rsid w:val="00AC6799"/>
    <w:rsid w:val="00AD0634"/>
    <w:rsid w:val="00AD1007"/>
    <w:rsid w:val="00AD1A46"/>
    <w:rsid w:val="00AD36DF"/>
    <w:rsid w:val="00AD54A9"/>
    <w:rsid w:val="00AD5A2F"/>
    <w:rsid w:val="00AD62AD"/>
    <w:rsid w:val="00AD72FE"/>
    <w:rsid w:val="00AD757C"/>
    <w:rsid w:val="00AD7F02"/>
    <w:rsid w:val="00AE0D02"/>
    <w:rsid w:val="00AE2437"/>
    <w:rsid w:val="00AE2B19"/>
    <w:rsid w:val="00AE3608"/>
    <w:rsid w:val="00AE3BC0"/>
    <w:rsid w:val="00AE4B97"/>
    <w:rsid w:val="00AE6A1C"/>
    <w:rsid w:val="00AF1765"/>
    <w:rsid w:val="00AF21D0"/>
    <w:rsid w:val="00AF2AD1"/>
    <w:rsid w:val="00AF3212"/>
    <w:rsid w:val="00AF452E"/>
    <w:rsid w:val="00AF4D69"/>
    <w:rsid w:val="00AF6CBD"/>
    <w:rsid w:val="00B00369"/>
    <w:rsid w:val="00B00666"/>
    <w:rsid w:val="00B04919"/>
    <w:rsid w:val="00B055B4"/>
    <w:rsid w:val="00B05DCC"/>
    <w:rsid w:val="00B11D7E"/>
    <w:rsid w:val="00B12259"/>
    <w:rsid w:val="00B1292E"/>
    <w:rsid w:val="00B148E0"/>
    <w:rsid w:val="00B15E44"/>
    <w:rsid w:val="00B170D4"/>
    <w:rsid w:val="00B216E2"/>
    <w:rsid w:val="00B235CD"/>
    <w:rsid w:val="00B27B6B"/>
    <w:rsid w:val="00B31109"/>
    <w:rsid w:val="00B321CB"/>
    <w:rsid w:val="00B321FC"/>
    <w:rsid w:val="00B32DCA"/>
    <w:rsid w:val="00B32F74"/>
    <w:rsid w:val="00B3319C"/>
    <w:rsid w:val="00B33C5B"/>
    <w:rsid w:val="00B366D7"/>
    <w:rsid w:val="00B36A19"/>
    <w:rsid w:val="00B374F2"/>
    <w:rsid w:val="00B37648"/>
    <w:rsid w:val="00B41287"/>
    <w:rsid w:val="00B417E7"/>
    <w:rsid w:val="00B41961"/>
    <w:rsid w:val="00B428B3"/>
    <w:rsid w:val="00B428FB"/>
    <w:rsid w:val="00B42919"/>
    <w:rsid w:val="00B42C29"/>
    <w:rsid w:val="00B42CE8"/>
    <w:rsid w:val="00B44047"/>
    <w:rsid w:val="00B452E9"/>
    <w:rsid w:val="00B45AB0"/>
    <w:rsid w:val="00B46BE4"/>
    <w:rsid w:val="00B46DB7"/>
    <w:rsid w:val="00B47948"/>
    <w:rsid w:val="00B50C64"/>
    <w:rsid w:val="00B523F7"/>
    <w:rsid w:val="00B52E24"/>
    <w:rsid w:val="00B53490"/>
    <w:rsid w:val="00B5349E"/>
    <w:rsid w:val="00B5455F"/>
    <w:rsid w:val="00B55CB5"/>
    <w:rsid w:val="00B563D9"/>
    <w:rsid w:val="00B56FF7"/>
    <w:rsid w:val="00B57065"/>
    <w:rsid w:val="00B5744E"/>
    <w:rsid w:val="00B6095C"/>
    <w:rsid w:val="00B6096D"/>
    <w:rsid w:val="00B63048"/>
    <w:rsid w:val="00B655A6"/>
    <w:rsid w:val="00B661ED"/>
    <w:rsid w:val="00B66A7E"/>
    <w:rsid w:val="00B670E1"/>
    <w:rsid w:val="00B67191"/>
    <w:rsid w:val="00B6723D"/>
    <w:rsid w:val="00B67C34"/>
    <w:rsid w:val="00B71491"/>
    <w:rsid w:val="00B71F27"/>
    <w:rsid w:val="00B72461"/>
    <w:rsid w:val="00B724C0"/>
    <w:rsid w:val="00B73A94"/>
    <w:rsid w:val="00B74E8D"/>
    <w:rsid w:val="00B75DE4"/>
    <w:rsid w:val="00B7618D"/>
    <w:rsid w:val="00B77759"/>
    <w:rsid w:val="00B817D0"/>
    <w:rsid w:val="00B81DB4"/>
    <w:rsid w:val="00B83A57"/>
    <w:rsid w:val="00B842B1"/>
    <w:rsid w:val="00B84A30"/>
    <w:rsid w:val="00B852F7"/>
    <w:rsid w:val="00B8627A"/>
    <w:rsid w:val="00B863DD"/>
    <w:rsid w:val="00B875D7"/>
    <w:rsid w:val="00B87719"/>
    <w:rsid w:val="00B87DF3"/>
    <w:rsid w:val="00B900B2"/>
    <w:rsid w:val="00B9016B"/>
    <w:rsid w:val="00B90740"/>
    <w:rsid w:val="00B9113D"/>
    <w:rsid w:val="00B9261E"/>
    <w:rsid w:val="00B931EE"/>
    <w:rsid w:val="00B94834"/>
    <w:rsid w:val="00B94A0C"/>
    <w:rsid w:val="00B97259"/>
    <w:rsid w:val="00BA0FA8"/>
    <w:rsid w:val="00BA129E"/>
    <w:rsid w:val="00BA3D40"/>
    <w:rsid w:val="00BA4C47"/>
    <w:rsid w:val="00BA4EF0"/>
    <w:rsid w:val="00BA5C9F"/>
    <w:rsid w:val="00BA6388"/>
    <w:rsid w:val="00BA63BC"/>
    <w:rsid w:val="00BA6E15"/>
    <w:rsid w:val="00BA6E8B"/>
    <w:rsid w:val="00BA7EF9"/>
    <w:rsid w:val="00BB010B"/>
    <w:rsid w:val="00BB0DEC"/>
    <w:rsid w:val="00BB1134"/>
    <w:rsid w:val="00BB1432"/>
    <w:rsid w:val="00BB19ED"/>
    <w:rsid w:val="00BB2037"/>
    <w:rsid w:val="00BB27B9"/>
    <w:rsid w:val="00BB3626"/>
    <w:rsid w:val="00BB5DEC"/>
    <w:rsid w:val="00BB7157"/>
    <w:rsid w:val="00BC1925"/>
    <w:rsid w:val="00BC1C5E"/>
    <w:rsid w:val="00BC3E2A"/>
    <w:rsid w:val="00BC6067"/>
    <w:rsid w:val="00BC64F7"/>
    <w:rsid w:val="00BC7924"/>
    <w:rsid w:val="00BD0668"/>
    <w:rsid w:val="00BD1516"/>
    <w:rsid w:val="00BD27D1"/>
    <w:rsid w:val="00BD37D8"/>
    <w:rsid w:val="00BD3D4B"/>
    <w:rsid w:val="00BD5122"/>
    <w:rsid w:val="00BD51F9"/>
    <w:rsid w:val="00BD5BE3"/>
    <w:rsid w:val="00BD7419"/>
    <w:rsid w:val="00BD75FF"/>
    <w:rsid w:val="00BD7811"/>
    <w:rsid w:val="00BE1F32"/>
    <w:rsid w:val="00BE31E1"/>
    <w:rsid w:val="00BE49C6"/>
    <w:rsid w:val="00BE5268"/>
    <w:rsid w:val="00BE533F"/>
    <w:rsid w:val="00BE5618"/>
    <w:rsid w:val="00BE5A70"/>
    <w:rsid w:val="00BE73EB"/>
    <w:rsid w:val="00BF000A"/>
    <w:rsid w:val="00BF2D9D"/>
    <w:rsid w:val="00BF3DE5"/>
    <w:rsid w:val="00BF4535"/>
    <w:rsid w:val="00BF4E8E"/>
    <w:rsid w:val="00BF6903"/>
    <w:rsid w:val="00C000BB"/>
    <w:rsid w:val="00C01281"/>
    <w:rsid w:val="00C020F1"/>
    <w:rsid w:val="00C02321"/>
    <w:rsid w:val="00C02EAC"/>
    <w:rsid w:val="00C042BD"/>
    <w:rsid w:val="00C04BA8"/>
    <w:rsid w:val="00C0507A"/>
    <w:rsid w:val="00C05115"/>
    <w:rsid w:val="00C05420"/>
    <w:rsid w:val="00C058AF"/>
    <w:rsid w:val="00C06A4B"/>
    <w:rsid w:val="00C06B3E"/>
    <w:rsid w:val="00C06CFC"/>
    <w:rsid w:val="00C113A4"/>
    <w:rsid w:val="00C123CA"/>
    <w:rsid w:val="00C13858"/>
    <w:rsid w:val="00C140BC"/>
    <w:rsid w:val="00C1434B"/>
    <w:rsid w:val="00C147B9"/>
    <w:rsid w:val="00C15151"/>
    <w:rsid w:val="00C15A5C"/>
    <w:rsid w:val="00C168F2"/>
    <w:rsid w:val="00C17972"/>
    <w:rsid w:val="00C2187C"/>
    <w:rsid w:val="00C22632"/>
    <w:rsid w:val="00C228A6"/>
    <w:rsid w:val="00C2428D"/>
    <w:rsid w:val="00C24728"/>
    <w:rsid w:val="00C2550E"/>
    <w:rsid w:val="00C25F0D"/>
    <w:rsid w:val="00C27AE6"/>
    <w:rsid w:val="00C27B8C"/>
    <w:rsid w:val="00C27FEC"/>
    <w:rsid w:val="00C30403"/>
    <w:rsid w:val="00C328B2"/>
    <w:rsid w:val="00C32AD1"/>
    <w:rsid w:val="00C3462A"/>
    <w:rsid w:val="00C35429"/>
    <w:rsid w:val="00C35537"/>
    <w:rsid w:val="00C357CF"/>
    <w:rsid w:val="00C35B15"/>
    <w:rsid w:val="00C360F5"/>
    <w:rsid w:val="00C37A32"/>
    <w:rsid w:val="00C4053B"/>
    <w:rsid w:val="00C422B0"/>
    <w:rsid w:val="00C4279E"/>
    <w:rsid w:val="00C434DD"/>
    <w:rsid w:val="00C4360C"/>
    <w:rsid w:val="00C43748"/>
    <w:rsid w:val="00C437CA"/>
    <w:rsid w:val="00C44D6D"/>
    <w:rsid w:val="00C45E7B"/>
    <w:rsid w:val="00C46463"/>
    <w:rsid w:val="00C4781F"/>
    <w:rsid w:val="00C5104C"/>
    <w:rsid w:val="00C52A10"/>
    <w:rsid w:val="00C52DD8"/>
    <w:rsid w:val="00C52E52"/>
    <w:rsid w:val="00C5376C"/>
    <w:rsid w:val="00C550EA"/>
    <w:rsid w:val="00C5519E"/>
    <w:rsid w:val="00C553F0"/>
    <w:rsid w:val="00C606DE"/>
    <w:rsid w:val="00C60D23"/>
    <w:rsid w:val="00C61FB6"/>
    <w:rsid w:val="00C63A77"/>
    <w:rsid w:val="00C64539"/>
    <w:rsid w:val="00C65596"/>
    <w:rsid w:val="00C6665E"/>
    <w:rsid w:val="00C67593"/>
    <w:rsid w:val="00C67FE5"/>
    <w:rsid w:val="00C71C6C"/>
    <w:rsid w:val="00C7233F"/>
    <w:rsid w:val="00C72D78"/>
    <w:rsid w:val="00C74A57"/>
    <w:rsid w:val="00C75290"/>
    <w:rsid w:val="00C7560F"/>
    <w:rsid w:val="00C7622A"/>
    <w:rsid w:val="00C7633D"/>
    <w:rsid w:val="00C76517"/>
    <w:rsid w:val="00C76720"/>
    <w:rsid w:val="00C76739"/>
    <w:rsid w:val="00C7684D"/>
    <w:rsid w:val="00C770A7"/>
    <w:rsid w:val="00C77215"/>
    <w:rsid w:val="00C77856"/>
    <w:rsid w:val="00C823B0"/>
    <w:rsid w:val="00C82C41"/>
    <w:rsid w:val="00C830CC"/>
    <w:rsid w:val="00C83A52"/>
    <w:rsid w:val="00C8439B"/>
    <w:rsid w:val="00C900AE"/>
    <w:rsid w:val="00C902C7"/>
    <w:rsid w:val="00C9140C"/>
    <w:rsid w:val="00C91C8F"/>
    <w:rsid w:val="00C9401C"/>
    <w:rsid w:val="00C961F2"/>
    <w:rsid w:val="00C96D16"/>
    <w:rsid w:val="00C96FAA"/>
    <w:rsid w:val="00C97326"/>
    <w:rsid w:val="00CA0B43"/>
    <w:rsid w:val="00CA0EEF"/>
    <w:rsid w:val="00CA15CA"/>
    <w:rsid w:val="00CA1E57"/>
    <w:rsid w:val="00CA2BD6"/>
    <w:rsid w:val="00CA4CFC"/>
    <w:rsid w:val="00CA6494"/>
    <w:rsid w:val="00CA67D1"/>
    <w:rsid w:val="00CA6E2A"/>
    <w:rsid w:val="00CA7179"/>
    <w:rsid w:val="00CA730F"/>
    <w:rsid w:val="00CB168F"/>
    <w:rsid w:val="00CB2614"/>
    <w:rsid w:val="00CB2ACE"/>
    <w:rsid w:val="00CB3650"/>
    <w:rsid w:val="00CB3676"/>
    <w:rsid w:val="00CC0455"/>
    <w:rsid w:val="00CC135F"/>
    <w:rsid w:val="00CC1835"/>
    <w:rsid w:val="00CC4120"/>
    <w:rsid w:val="00CC56B2"/>
    <w:rsid w:val="00CC6CA1"/>
    <w:rsid w:val="00CC7A4E"/>
    <w:rsid w:val="00CD01A2"/>
    <w:rsid w:val="00CD16D2"/>
    <w:rsid w:val="00CD1895"/>
    <w:rsid w:val="00CD274C"/>
    <w:rsid w:val="00CD4C72"/>
    <w:rsid w:val="00CD5872"/>
    <w:rsid w:val="00CD5A83"/>
    <w:rsid w:val="00CD64BA"/>
    <w:rsid w:val="00CD6B18"/>
    <w:rsid w:val="00CD7EBD"/>
    <w:rsid w:val="00CE137D"/>
    <w:rsid w:val="00CE1C3F"/>
    <w:rsid w:val="00CE3180"/>
    <w:rsid w:val="00CE3B3B"/>
    <w:rsid w:val="00CE582D"/>
    <w:rsid w:val="00CE5F8F"/>
    <w:rsid w:val="00CE627C"/>
    <w:rsid w:val="00CE6980"/>
    <w:rsid w:val="00CE6A2D"/>
    <w:rsid w:val="00CE7126"/>
    <w:rsid w:val="00CF07C1"/>
    <w:rsid w:val="00CF0C62"/>
    <w:rsid w:val="00CF13C3"/>
    <w:rsid w:val="00CF1857"/>
    <w:rsid w:val="00CF2D6A"/>
    <w:rsid w:val="00CF3716"/>
    <w:rsid w:val="00CF3900"/>
    <w:rsid w:val="00CF44FE"/>
    <w:rsid w:val="00CF5271"/>
    <w:rsid w:val="00D010AC"/>
    <w:rsid w:val="00D01C80"/>
    <w:rsid w:val="00D0596F"/>
    <w:rsid w:val="00D064C6"/>
    <w:rsid w:val="00D0723A"/>
    <w:rsid w:val="00D07673"/>
    <w:rsid w:val="00D121E3"/>
    <w:rsid w:val="00D13B1B"/>
    <w:rsid w:val="00D141C9"/>
    <w:rsid w:val="00D1535F"/>
    <w:rsid w:val="00D1562D"/>
    <w:rsid w:val="00D15CAC"/>
    <w:rsid w:val="00D15DE6"/>
    <w:rsid w:val="00D17BA3"/>
    <w:rsid w:val="00D21B51"/>
    <w:rsid w:val="00D22486"/>
    <w:rsid w:val="00D233FA"/>
    <w:rsid w:val="00D2412A"/>
    <w:rsid w:val="00D255F2"/>
    <w:rsid w:val="00D27B4E"/>
    <w:rsid w:val="00D308FD"/>
    <w:rsid w:val="00D30DFA"/>
    <w:rsid w:val="00D31137"/>
    <w:rsid w:val="00D3173A"/>
    <w:rsid w:val="00D32379"/>
    <w:rsid w:val="00D33208"/>
    <w:rsid w:val="00D35798"/>
    <w:rsid w:val="00D35A9D"/>
    <w:rsid w:val="00D371B7"/>
    <w:rsid w:val="00D37469"/>
    <w:rsid w:val="00D37AC1"/>
    <w:rsid w:val="00D41732"/>
    <w:rsid w:val="00D41B10"/>
    <w:rsid w:val="00D42C41"/>
    <w:rsid w:val="00D43AF6"/>
    <w:rsid w:val="00D47878"/>
    <w:rsid w:val="00D52904"/>
    <w:rsid w:val="00D54DEA"/>
    <w:rsid w:val="00D567D7"/>
    <w:rsid w:val="00D57196"/>
    <w:rsid w:val="00D5737D"/>
    <w:rsid w:val="00D60773"/>
    <w:rsid w:val="00D61DBF"/>
    <w:rsid w:val="00D61DE5"/>
    <w:rsid w:val="00D61E36"/>
    <w:rsid w:val="00D61E55"/>
    <w:rsid w:val="00D61F38"/>
    <w:rsid w:val="00D61F72"/>
    <w:rsid w:val="00D63307"/>
    <w:rsid w:val="00D6367D"/>
    <w:rsid w:val="00D6403B"/>
    <w:rsid w:val="00D65267"/>
    <w:rsid w:val="00D66756"/>
    <w:rsid w:val="00D66C5C"/>
    <w:rsid w:val="00D67BE1"/>
    <w:rsid w:val="00D67D1D"/>
    <w:rsid w:val="00D7123F"/>
    <w:rsid w:val="00D72A91"/>
    <w:rsid w:val="00D73B51"/>
    <w:rsid w:val="00D74F02"/>
    <w:rsid w:val="00D7523C"/>
    <w:rsid w:val="00D756F2"/>
    <w:rsid w:val="00D778D3"/>
    <w:rsid w:val="00D81028"/>
    <w:rsid w:val="00D81A38"/>
    <w:rsid w:val="00D81CC4"/>
    <w:rsid w:val="00D82F7A"/>
    <w:rsid w:val="00D83648"/>
    <w:rsid w:val="00D8395B"/>
    <w:rsid w:val="00D84175"/>
    <w:rsid w:val="00D849C1"/>
    <w:rsid w:val="00D84D03"/>
    <w:rsid w:val="00D84DF9"/>
    <w:rsid w:val="00D85995"/>
    <w:rsid w:val="00D86677"/>
    <w:rsid w:val="00D87CF4"/>
    <w:rsid w:val="00D9028E"/>
    <w:rsid w:val="00D915F5"/>
    <w:rsid w:val="00D91BD8"/>
    <w:rsid w:val="00D928D2"/>
    <w:rsid w:val="00D9339E"/>
    <w:rsid w:val="00D95592"/>
    <w:rsid w:val="00D955DA"/>
    <w:rsid w:val="00D96C43"/>
    <w:rsid w:val="00D97212"/>
    <w:rsid w:val="00D97CBC"/>
    <w:rsid w:val="00D97F20"/>
    <w:rsid w:val="00DA0C94"/>
    <w:rsid w:val="00DA11E2"/>
    <w:rsid w:val="00DA14D8"/>
    <w:rsid w:val="00DA2DEE"/>
    <w:rsid w:val="00DA302D"/>
    <w:rsid w:val="00DA3D15"/>
    <w:rsid w:val="00DA5039"/>
    <w:rsid w:val="00DA78D9"/>
    <w:rsid w:val="00DA79DA"/>
    <w:rsid w:val="00DA7F6A"/>
    <w:rsid w:val="00DB0159"/>
    <w:rsid w:val="00DB0A9C"/>
    <w:rsid w:val="00DB166C"/>
    <w:rsid w:val="00DB2520"/>
    <w:rsid w:val="00DB3B44"/>
    <w:rsid w:val="00DB3B48"/>
    <w:rsid w:val="00DB3D16"/>
    <w:rsid w:val="00DB52FB"/>
    <w:rsid w:val="00DB75BD"/>
    <w:rsid w:val="00DB7686"/>
    <w:rsid w:val="00DB7E51"/>
    <w:rsid w:val="00DC1CA0"/>
    <w:rsid w:val="00DC1CED"/>
    <w:rsid w:val="00DC2CC9"/>
    <w:rsid w:val="00DC3815"/>
    <w:rsid w:val="00DC3FE1"/>
    <w:rsid w:val="00DC49FB"/>
    <w:rsid w:val="00DC55A2"/>
    <w:rsid w:val="00DC633B"/>
    <w:rsid w:val="00DD06DF"/>
    <w:rsid w:val="00DD183A"/>
    <w:rsid w:val="00DD1EEC"/>
    <w:rsid w:val="00DD29EF"/>
    <w:rsid w:val="00DD3CE2"/>
    <w:rsid w:val="00DD48D1"/>
    <w:rsid w:val="00DD506A"/>
    <w:rsid w:val="00DD65EA"/>
    <w:rsid w:val="00DE283C"/>
    <w:rsid w:val="00DE3665"/>
    <w:rsid w:val="00DE6040"/>
    <w:rsid w:val="00DE6A0B"/>
    <w:rsid w:val="00DE6DC6"/>
    <w:rsid w:val="00DE78D2"/>
    <w:rsid w:val="00DE78D8"/>
    <w:rsid w:val="00DE7C0A"/>
    <w:rsid w:val="00DF0C66"/>
    <w:rsid w:val="00DF1985"/>
    <w:rsid w:val="00DF1AE8"/>
    <w:rsid w:val="00DF1E47"/>
    <w:rsid w:val="00DF2ECA"/>
    <w:rsid w:val="00DF481C"/>
    <w:rsid w:val="00DF4CAE"/>
    <w:rsid w:val="00DF54F9"/>
    <w:rsid w:val="00DF59F4"/>
    <w:rsid w:val="00DF683D"/>
    <w:rsid w:val="00DF6C83"/>
    <w:rsid w:val="00DF7EA8"/>
    <w:rsid w:val="00E00A2F"/>
    <w:rsid w:val="00E00D7C"/>
    <w:rsid w:val="00E0256D"/>
    <w:rsid w:val="00E041CE"/>
    <w:rsid w:val="00E055E9"/>
    <w:rsid w:val="00E06BC1"/>
    <w:rsid w:val="00E06C95"/>
    <w:rsid w:val="00E06F30"/>
    <w:rsid w:val="00E074F2"/>
    <w:rsid w:val="00E11B4F"/>
    <w:rsid w:val="00E11C42"/>
    <w:rsid w:val="00E128FC"/>
    <w:rsid w:val="00E12A08"/>
    <w:rsid w:val="00E13AB7"/>
    <w:rsid w:val="00E13CC7"/>
    <w:rsid w:val="00E13F94"/>
    <w:rsid w:val="00E14698"/>
    <w:rsid w:val="00E1495E"/>
    <w:rsid w:val="00E15333"/>
    <w:rsid w:val="00E15536"/>
    <w:rsid w:val="00E15ADC"/>
    <w:rsid w:val="00E16A11"/>
    <w:rsid w:val="00E178A5"/>
    <w:rsid w:val="00E17952"/>
    <w:rsid w:val="00E215D5"/>
    <w:rsid w:val="00E21FAA"/>
    <w:rsid w:val="00E2287C"/>
    <w:rsid w:val="00E22D27"/>
    <w:rsid w:val="00E22E81"/>
    <w:rsid w:val="00E2340D"/>
    <w:rsid w:val="00E24DBC"/>
    <w:rsid w:val="00E25DF0"/>
    <w:rsid w:val="00E26569"/>
    <w:rsid w:val="00E272CF"/>
    <w:rsid w:val="00E32A18"/>
    <w:rsid w:val="00E35D6A"/>
    <w:rsid w:val="00E3652B"/>
    <w:rsid w:val="00E36DC4"/>
    <w:rsid w:val="00E41E80"/>
    <w:rsid w:val="00E41F49"/>
    <w:rsid w:val="00E42049"/>
    <w:rsid w:val="00E4242C"/>
    <w:rsid w:val="00E43027"/>
    <w:rsid w:val="00E4433B"/>
    <w:rsid w:val="00E46BD3"/>
    <w:rsid w:val="00E46DD6"/>
    <w:rsid w:val="00E47077"/>
    <w:rsid w:val="00E506AB"/>
    <w:rsid w:val="00E51551"/>
    <w:rsid w:val="00E51657"/>
    <w:rsid w:val="00E543C6"/>
    <w:rsid w:val="00E56B97"/>
    <w:rsid w:val="00E56C1C"/>
    <w:rsid w:val="00E57021"/>
    <w:rsid w:val="00E57220"/>
    <w:rsid w:val="00E62C1B"/>
    <w:rsid w:val="00E64321"/>
    <w:rsid w:val="00E65825"/>
    <w:rsid w:val="00E66F20"/>
    <w:rsid w:val="00E677D6"/>
    <w:rsid w:val="00E67F2F"/>
    <w:rsid w:val="00E73517"/>
    <w:rsid w:val="00E74BD0"/>
    <w:rsid w:val="00E74DBE"/>
    <w:rsid w:val="00E75388"/>
    <w:rsid w:val="00E757B0"/>
    <w:rsid w:val="00E75B77"/>
    <w:rsid w:val="00E76268"/>
    <w:rsid w:val="00E775F9"/>
    <w:rsid w:val="00E777E2"/>
    <w:rsid w:val="00E80C4D"/>
    <w:rsid w:val="00E8125A"/>
    <w:rsid w:val="00E819C5"/>
    <w:rsid w:val="00E81FE6"/>
    <w:rsid w:val="00E84CB9"/>
    <w:rsid w:val="00E84DB3"/>
    <w:rsid w:val="00E84F16"/>
    <w:rsid w:val="00E8591D"/>
    <w:rsid w:val="00E85DB1"/>
    <w:rsid w:val="00E876EA"/>
    <w:rsid w:val="00E90558"/>
    <w:rsid w:val="00E916DB"/>
    <w:rsid w:val="00E933D0"/>
    <w:rsid w:val="00E938E4"/>
    <w:rsid w:val="00E938FE"/>
    <w:rsid w:val="00E94C57"/>
    <w:rsid w:val="00E96302"/>
    <w:rsid w:val="00E96766"/>
    <w:rsid w:val="00E9767B"/>
    <w:rsid w:val="00EA0B86"/>
    <w:rsid w:val="00EA0C64"/>
    <w:rsid w:val="00EA282F"/>
    <w:rsid w:val="00EA3495"/>
    <w:rsid w:val="00EA34BF"/>
    <w:rsid w:val="00EA3C60"/>
    <w:rsid w:val="00EA4131"/>
    <w:rsid w:val="00EA548D"/>
    <w:rsid w:val="00EA5FFA"/>
    <w:rsid w:val="00EA642A"/>
    <w:rsid w:val="00EA7BB2"/>
    <w:rsid w:val="00EB05A1"/>
    <w:rsid w:val="00EB1918"/>
    <w:rsid w:val="00EB1965"/>
    <w:rsid w:val="00EB210B"/>
    <w:rsid w:val="00EB3373"/>
    <w:rsid w:val="00EB467F"/>
    <w:rsid w:val="00EB518A"/>
    <w:rsid w:val="00EB6BDB"/>
    <w:rsid w:val="00EB722F"/>
    <w:rsid w:val="00EB76CB"/>
    <w:rsid w:val="00EC09ED"/>
    <w:rsid w:val="00EC1B8E"/>
    <w:rsid w:val="00EC2FE2"/>
    <w:rsid w:val="00EC31EE"/>
    <w:rsid w:val="00EC35DA"/>
    <w:rsid w:val="00EC542B"/>
    <w:rsid w:val="00EC67AA"/>
    <w:rsid w:val="00ED0413"/>
    <w:rsid w:val="00ED1698"/>
    <w:rsid w:val="00ED2DDB"/>
    <w:rsid w:val="00ED3480"/>
    <w:rsid w:val="00ED4242"/>
    <w:rsid w:val="00ED4E33"/>
    <w:rsid w:val="00ED7F19"/>
    <w:rsid w:val="00EE08C7"/>
    <w:rsid w:val="00EE178D"/>
    <w:rsid w:val="00EE3343"/>
    <w:rsid w:val="00EE4C84"/>
    <w:rsid w:val="00EE4F84"/>
    <w:rsid w:val="00EE5064"/>
    <w:rsid w:val="00EE5744"/>
    <w:rsid w:val="00EE57FE"/>
    <w:rsid w:val="00EE67A6"/>
    <w:rsid w:val="00EE6959"/>
    <w:rsid w:val="00EE6B34"/>
    <w:rsid w:val="00EE7396"/>
    <w:rsid w:val="00EE73AA"/>
    <w:rsid w:val="00EE76B0"/>
    <w:rsid w:val="00EF32EA"/>
    <w:rsid w:val="00EF48B3"/>
    <w:rsid w:val="00EF6825"/>
    <w:rsid w:val="00EF7868"/>
    <w:rsid w:val="00EF79BF"/>
    <w:rsid w:val="00F00594"/>
    <w:rsid w:val="00F00C95"/>
    <w:rsid w:val="00F018CB"/>
    <w:rsid w:val="00F02E5E"/>
    <w:rsid w:val="00F05C53"/>
    <w:rsid w:val="00F06943"/>
    <w:rsid w:val="00F103D7"/>
    <w:rsid w:val="00F107D4"/>
    <w:rsid w:val="00F10E56"/>
    <w:rsid w:val="00F12369"/>
    <w:rsid w:val="00F129A6"/>
    <w:rsid w:val="00F13788"/>
    <w:rsid w:val="00F14E3E"/>
    <w:rsid w:val="00F16B58"/>
    <w:rsid w:val="00F17996"/>
    <w:rsid w:val="00F203FF"/>
    <w:rsid w:val="00F22EDD"/>
    <w:rsid w:val="00F230DC"/>
    <w:rsid w:val="00F268F9"/>
    <w:rsid w:val="00F27237"/>
    <w:rsid w:val="00F30B57"/>
    <w:rsid w:val="00F32B78"/>
    <w:rsid w:val="00F32CFA"/>
    <w:rsid w:val="00F332A8"/>
    <w:rsid w:val="00F33AB2"/>
    <w:rsid w:val="00F33F69"/>
    <w:rsid w:val="00F34067"/>
    <w:rsid w:val="00F34701"/>
    <w:rsid w:val="00F4017C"/>
    <w:rsid w:val="00F4046E"/>
    <w:rsid w:val="00F404E2"/>
    <w:rsid w:val="00F41B99"/>
    <w:rsid w:val="00F4228F"/>
    <w:rsid w:val="00F42FD4"/>
    <w:rsid w:val="00F44E78"/>
    <w:rsid w:val="00F4640C"/>
    <w:rsid w:val="00F46B31"/>
    <w:rsid w:val="00F4762D"/>
    <w:rsid w:val="00F50F37"/>
    <w:rsid w:val="00F51540"/>
    <w:rsid w:val="00F515DF"/>
    <w:rsid w:val="00F52DA1"/>
    <w:rsid w:val="00F54178"/>
    <w:rsid w:val="00F5421E"/>
    <w:rsid w:val="00F54621"/>
    <w:rsid w:val="00F55602"/>
    <w:rsid w:val="00F55673"/>
    <w:rsid w:val="00F56048"/>
    <w:rsid w:val="00F560BC"/>
    <w:rsid w:val="00F56686"/>
    <w:rsid w:val="00F56F90"/>
    <w:rsid w:val="00F57550"/>
    <w:rsid w:val="00F608C3"/>
    <w:rsid w:val="00F60BA2"/>
    <w:rsid w:val="00F6121B"/>
    <w:rsid w:val="00F62216"/>
    <w:rsid w:val="00F622AA"/>
    <w:rsid w:val="00F62D19"/>
    <w:rsid w:val="00F62E52"/>
    <w:rsid w:val="00F6314A"/>
    <w:rsid w:val="00F641CE"/>
    <w:rsid w:val="00F64549"/>
    <w:rsid w:val="00F650EF"/>
    <w:rsid w:val="00F676F6"/>
    <w:rsid w:val="00F67750"/>
    <w:rsid w:val="00F703E9"/>
    <w:rsid w:val="00F70FA0"/>
    <w:rsid w:val="00F71947"/>
    <w:rsid w:val="00F71E4F"/>
    <w:rsid w:val="00F72608"/>
    <w:rsid w:val="00F74667"/>
    <w:rsid w:val="00F74E01"/>
    <w:rsid w:val="00F763CF"/>
    <w:rsid w:val="00F763D5"/>
    <w:rsid w:val="00F767FF"/>
    <w:rsid w:val="00F7769C"/>
    <w:rsid w:val="00F77B76"/>
    <w:rsid w:val="00F801CD"/>
    <w:rsid w:val="00F8044C"/>
    <w:rsid w:val="00F80577"/>
    <w:rsid w:val="00F80637"/>
    <w:rsid w:val="00F80901"/>
    <w:rsid w:val="00F80936"/>
    <w:rsid w:val="00F8224F"/>
    <w:rsid w:val="00F82473"/>
    <w:rsid w:val="00F841D0"/>
    <w:rsid w:val="00F84320"/>
    <w:rsid w:val="00F8537A"/>
    <w:rsid w:val="00F86E56"/>
    <w:rsid w:val="00F90CA9"/>
    <w:rsid w:val="00F9109A"/>
    <w:rsid w:val="00F91BF4"/>
    <w:rsid w:val="00F9236E"/>
    <w:rsid w:val="00F93032"/>
    <w:rsid w:val="00F971FB"/>
    <w:rsid w:val="00F97782"/>
    <w:rsid w:val="00F977DF"/>
    <w:rsid w:val="00F97996"/>
    <w:rsid w:val="00F97D3E"/>
    <w:rsid w:val="00F97DB7"/>
    <w:rsid w:val="00FA132A"/>
    <w:rsid w:val="00FA1358"/>
    <w:rsid w:val="00FA3E97"/>
    <w:rsid w:val="00FA43C8"/>
    <w:rsid w:val="00FA4D99"/>
    <w:rsid w:val="00FA4EBD"/>
    <w:rsid w:val="00FA6EEE"/>
    <w:rsid w:val="00FB03F9"/>
    <w:rsid w:val="00FB0B71"/>
    <w:rsid w:val="00FB1707"/>
    <w:rsid w:val="00FB35D3"/>
    <w:rsid w:val="00FB5E50"/>
    <w:rsid w:val="00FB79EC"/>
    <w:rsid w:val="00FC243C"/>
    <w:rsid w:val="00FC2A18"/>
    <w:rsid w:val="00FC2E42"/>
    <w:rsid w:val="00FC306A"/>
    <w:rsid w:val="00FC3199"/>
    <w:rsid w:val="00FC3CFD"/>
    <w:rsid w:val="00FC53DD"/>
    <w:rsid w:val="00FC6312"/>
    <w:rsid w:val="00FD04B6"/>
    <w:rsid w:val="00FD04D4"/>
    <w:rsid w:val="00FD161D"/>
    <w:rsid w:val="00FD21B1"/>
    <w:rsid w:val="00FD21FF"/>
    <w:rsid w:val="00FD2CB5"/>
    <w:rsid w:val="00FD377E"/>
    <w:rsid w:val="00FD6020"/>
    <w:rsid w:val="00FD6B7E"/>
    <w:rsid w:val="00FD740E"/>
    <w:rsid w:val="00FD7952"/>
    <w:rsid w:val="00FD7B56"/>
    <w:rsid w:val="00FE06BD"/>
    <w:rsid w:val="00FE109F"/>
    <w:rsid w:val="00FE2046"/>
    <w:rsid w:val="00FE3384"/>
    <w:rsid w:val="00FE3F7C"/>
    <w:rsid w:val="00FE4C27"/>
    <w:rsid w:val="00FE55D7"/>
    <w:rsid w:val="00FF19F0"/>
    <w:rsid w:val="00FF1C58"/>
    <w:rsid w:val="00FF2007"/>
    <w:rsid w:val="00FF219F"/>
    <w:rsid w:val="00FF2E44"/>
    <w:rsid w:val="00FF349A"/>
    <w:rsid w:val="00FF3F04"/>
    <w:rsid w:val="00FF47D1"/>
    <w:rsid w:val="00FF5013"/>
    <w:rsid w:val="00FF6925"/>
    <w:rsid w:val="00FF6E1B"/>
    <w:rsid w:val="00FF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E8CEE"/>
  <w15:docId w15:val="{80FFC05A-2E3B-4170-8CA3-01547D6F4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SimSu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337"/>
    <w:pPr>
      <w:spacing w:after="200"/>
      <w:jc w:val="both"/>
    </w:pPr>
    <w:rPr>
      <w:rFonts w:ascii="Times" w:hAnsi="Times"/>
      <w:sz w:val="24"/>
      <w:lang w:eastAsia="en-US"/>
    </w:rPr>
  </w:style>
  <w:style w:type="paragraph" w:styleId="Heading1">
    <w:name w:val="heading 1"/>
    <w:basedOn w:val="Normal"/>
    <w:next w:val="Normal"/>
    <w:qFormat/>
    <w:rsid w:val="00865479"/>
    <w:pPr>
      <w:keepNext/>
      <w:numPr>
        <w:numId w:val="10"/>
      </w:numPr>
      <w:spacing w:before="180" w:after="60"/>
      <w:outlineLvl w:val="0"/>
    </w:pPr>
    <w:rPr>
      <w:rFonts w:ascii="Myriad Pro Light" w:hAnsi="Myriad Pro Light" w:cs="Arial"/>
      <w:b/>
      <w:bCs/>
      <w:kern w:val="32"/>
      <w:sz w:val="22"/>
      <w:szCs w:val="32"/>
    </w:rPr>
  </w:style>
  <w:style w:type="paragraph" w:styleId="Heading2">
    <w:name w:val="heading 2"/>
    <w:basedOn w:val="Normal"/>
    <w:next w:val="Normal"/>
    <w:qFormat/>
    <w:rsid w:val="00865479"/>
    <w:pPr>
      <w:keepNext/>
      <w:numPr>
        <w:ilvl w:val="1"/>
        <w:numId w:val="10"/>
      </w:numPr>
      <w:spacing w:before="60" w:after="60"/>
      <w:outlineLvl w:val="1"/>
    </w:pPr>
    <w:rPr>
      <w:rFonts w:ascii="Myriad Pro Light" w:hAnsi="Myriad Pro Light" w:cs="Arial"/>
      <w:b/>
      <w:bCs/>
      <w:iCs/>
      <w:sz w:val="20"/>
      <w:szCs w:val="28"/>
    </w:rPr>
  </w:style>
  <w:style w:type="paragraph" w:styleId="Heading3">
    <w:name w:val="heading 3"/>
    <w:basedOn w:val="Normal"/>
    <w:next w:val="Normal"/>
    <w:qFormat/>
    <w:rsid w:val="00865479"/>
    <w:pPr>
      <w:keepNext/>
      <w:numPr>
        <w:ilvl w:val="2"/>
        <w:numId w:val="10"/>
      </w:numPr>
      <w:spacing w:before="60" w:after="60"/>
      <w:outlineLvl w:val="2"/>
    </w:pPr>
    <w:rPr>
      <w:rFonts w:ascii="Myriad Pro Light" w:hAnsi="Myriad Pro Light" w:cs="Arial"/>
      <w:b/>
      <w:bCs/>
      <w:sz w:val="20"/>
      <w:szCs w:val="26"/>
    </w:rPr>
  </w:style>
  <w:style w:type="paragraph" w:styleId="Heading4">
    <w:name w:val="heading 4"/>
    <w:basedOn w:val="Normal"/>
    <w:next w:val="Normal"/>
    <w:link w:val="Heading4Char"/>
    <w:semiHidden/>
    <w:unhideWhenUsed/>
    <w:qFormat/>
    <w:rsid w:val="00AD1007"/>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3276B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3276B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3276B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3276B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semiHidden/>
    <w:unhideWhenUsed/>
    <w:qFormat/>
    <w:rsid w:val="003276B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next w:val="Normal"/>
    <w:autoRedefine/>
    <w:rsid w:val="00AC5F97"/>
    <w:pPr>
      <w:spacing w:after="0"/>
      <w:ind w:firstLine="187"/>
    </w:pPr>
    <w:rPr>
      <w:rFonts w:ascii="Arno Pro" w:hAnsi="Arno Pro"/>
      <w:kern w:val="19"/>
      <w:sz w:val="17"/>
      <w:szCs w:val="14"/>
    </w:rPr>
  </w:style>
  <w:style w:type="paragraph" w:customStyle="1" w:styleId="TAMainText">
    <w:name w:val="TA_Main_Text"/>
    <w:basedOn w:val="Normal"/>
    <w:autoRedefine/>
    <w:rsid w:val="0050403D"/>
    <w:pPr>
      <w:spacing w:after="60" w:line="480" w:lineRule="auto"/>
    </w:pPr>
    <w:rPr>
      <w:rFonts w:ascii="Times New Roman" w:hAnsi="Times New Roman"/>
      <w:kern w:val="21"/>
      <w:szCs w:val="24"/>
    </w:rPr>
  </w:style>
  <w:style w:type="paragraph" w:customStyle="1" w:styleId="BATitle">
    <w:name w:val="BA_Title"/>
    <w:basedOn w:val="Normal"/>
    <w:next w:val="BBAuthorName"/>
    <w:autoRedefine/>
    <w:rsid w:val="00CD6B18"/>
    <w:pPr>
      <w:spacing w:before="1400" w:after="180" w:line="480" w:lineRule="auto"/>
      <w:jc w:val="center"/>
    </w:pPr>
    <w:rPr>
      <w:rFonts w:ascii="Times New Roman" w:hAnsi="Times New Roman"/>
      <w:b/>
      <w:kern w:val="36"/>
      <w:sz w:val="34"/>
      <w:szCs w:val="24"/>
    </w:rPr>
  </w:style>
  <w:style w:type="paragraph" w:customStyle="1" w:styleId="BBAuthorName">
    <w:name w:val="BB_Author_Name"/>
    <w:basedOn w:val="Normal"/>
    <w:next w:val="BCAuthorAddress"/>
    <w:autoRedefine/>
    <w:rsid w:val="000E75E3"/>
    <w:pPr>
      <w:spacing w:after="180"/>
      <w:jc w:val="left"/>
    </w:pPr>
    <w:rPr>
      <w:rFonts w:ascii="Arno Pro" w:hAnsi="Arno Pro"/>
      <w:kern w:val="26"/>
    </w:rPr>
  </w:style>
  <w:style w:type="paragraph" w:customStyle="1" w:styleId="BCAuthorAddress">
    <w:name w:val="BC_Author_Address"/>
    <w:basedOn w:val="Normal"/>
    <w:next w:val="BIEmailAddress"/>
    <w:autoRedefine/>
    <w:rsid w:val="00AC5F97"/>
    <w:pPr>
      <w:spacing w:after="60"/>
      <w:jc w:val="left"/>
    </w:pPr>
    <w:rPr>
      <w:rFonts w:ascii="Arno Pro" w:hAnsi="Arno Pro"/>
      <w:kern w:val="22"/>
      <w:sz w:val="20"/>
    </w:rPr>
  </w:style>
  <w:style w:type="paragraph" w:customStyle="1" w:styleId="BIEmailAddress">
    <w:name w:val="BI_Email_Address"/>
    <w:basedOn w:val="Normal"/>
    <w:next w:val="AIReceivedDate"/>
    <w:autoRedefine/>
    <w:rsid w:val="003A0F5F"/>
    <w:pPr>
      <w:spacing w:after="100"/>
      <w:jc w:val="left"/>
    </w:pPr>
    <w:rPr>
      <w:rFonts w:ascii="Arno Pro" w:hAnsi="Arno Pro"/>
      <w:sz w:val="18"/>
    </w:rPr>
  </w:style>
  <w:style w:type="paragraph" w:customStyle="1" w:styleId="AIReceivedDate">
    <w:name w:val="AI_Received_Date"/>
    <w:basedOn w:val="Normal"/>
    <w:next w:val="Normal"/>
    <w:autoRedefine/>
    <w:rsid w:val="00A444E1"/>
    <w:pPr>
      <w:spacing w:after="100"/>
      <w:jc w:val="left"/>
    </w:pPr>
    <w:rPr>
      <w:rFonts w:ascii="Arno Pro" w:hAnsi="Arno Pro"/>
      <w:sz w:val="18"/>
    </w:rPr>
  </w:style>
  <w:style w:type="paragraph" w:customStyle="1" w:styleId="BDAbstract">
    <w:name w:val="BD_Abstract"/>
    <w:basedOn w:val="Normal"/>
    <w:next w:val="TAMainText"/>
    <w:link w:val="BDAbstractChar"/>
    <w:autoRedefine/>
    <w:rsid w:val="000E75E3"/>
    <w:pPr>
      <w:pBdr>
        <w:top w:val="single" w:sz="4" w:space="1" w:color="auto"/>
        <w:bottom w:val="single" w:sz="4" w:space="1" w:color="auto"/>
      </w:pBdr>
      <w:spacing w:before="100" w:after="600"/>
    </w:pPr>
    <w:rPr>
      <w:rFonts w:ascii="Arno Pro" w:hAnsi="Arno Pro"/>
      <w:kern w:val="21"/>
      <w:sz w:val="19"/>
    </w:rPr>
  </w:style>
  <w:style w:type="paragraph" w:customStyle="1" w:styleId="TDAcknowledgments">
    <w:name w:val="TD_Acknowledgments"/>
    <w:basedOn w:val="Normal"/>
    <w:next w:val="Normal"/>
    <w:link w:val="TDAcknowledgmentsChar"/>
    <w:autoRedefine/>
    <w:rsid w:val="00E75388"/>
    <w:pPr>
      <w:spacing w:after="0"/>
    </w:pPr>
    <w:rPr>
      <w:rFonts w:ascii="Arno Pro" w:hAnsi="Arno Pro"/>
      <w:kern w:val="20"/>
      <w:sz w:val="18"/>
    </w:rPr>
  </w:style>
  <w:style w:type="paragraph" w:customStyle="1" w:styleId="TESupportingInformation">
    <w:name w:val="TE_Supporting_Information"/>
    <w:basedOn w:val="Normal"/>
    <w:next w:val="Normal"/>
    <w:autoRedefine/>
    <w:rsid w:val="00157E12"/>
    <w:pPr>
      <w:spacing w:after="0"/>
    </w:pPr>
    <w:rPr>
      <w:rFonts w:ascii="Arno Pro" w:hAnsi="Arno Pro"/>
      <w:kern w:val="20"/>
      <w:sz w:val="18"/>
    </w:rPr>
  </w:style>
  <w:style w:type="paragraph" w:customStyle="1" w:styleId="VCSchemeTitle">
    <w:name w:val="VC_Scheme_Title"/>
    <w:basedOn w:val="Normal"/>
    <w:next w:val="Normal"/>
    <w:autoRedefine/>
    <w:rsid w:val="00427112"/>
    <w:pPr>
      <w:spacing w:after="180"/>
    </w:pPr>
    <w:rPr>
      <w:rFonts w:ascii="Arno Pro" w:hAnsi="Arno Pro"/>
      <w:b/>
      <w:kern w:val="21"/>
      <w:sz w:val="19"/>
    </w:rPr>
  </w:style>
  <w:style w:type="paragraph" w:customStyle="1" w:styleId="VDTableTitle">
    <w:name w:val="VD_Table_Title"/>
    <w:basedOn w:val="Normal"/>
    <w:next w:val="Normal"/>
    <w:autoRedefine/>
    <w:rsid w:val="00427112"/>
    <w:pPr>
      <w:spacing w:after="180"/>
    </w:pPr>
    <w:rPr>
      <w:rFonts w:ascii="Arno Pro" w:hAnsi="Arno Pro"/>
      <w:b/>
      <w:kern w:val="21"/>
      <w:sz w:val="19"/>
      <w:szCs w:val="19"/>
    </w:rPr>
  </w:style>
  <w:style w:type="paragraph" w:customStyle="1" w:styleId="VAFigureCaption">
    <w:name w:val="VA_Figure_Caption"/>
    <w:basedOn w:val="Normal"/>
    <w:next w:val="Normal"/>
    <w:autoRedefine/>
    <w:rsid w:val="000E75E3"/>
    <w:pPr>
      <w:spacing w:before="200" w:after="120"/>
    </w:pPr>
    <w:rPr>
      <w:rFonts w:ascii="Arno Pro" w:hAnsi="Arno Pro"/>
      <w:kern w:val="20"/>
      <w:sz w:val="18"/>
    </w:rPr>
  </w:style>
  <w:style w:type="paragraph" w:customStyle="1" w:styleId="VBChartTitle">
    <w:name w:val="VB_Chart_Title"/>
    <w:basedOn w:val="Normal"/>
    <w:next w:val="Normal"/>
    <w:autoRedefine/>
    <w:rsid w:val="0027133A"/>
    <w:pPr>
      <w:spacing w:after="180"/>
    </w:pPr>
    <w:rPr>
      <w:rFonts w:ascii="Arno Pro" w:hAnsi="Arno Pro"/>
      <w:b/>
      <w:kern w:val="21"/>
      <w:sz w:val="19"/>
    </w:rPr>
  </w:style>
  <w:style w:type="paragraph" w:customStyle="1" w:styleId="FETableFootnote">
    <w:name w:val="FE_Table_Footnote"/>
    <w:basedOn w:val="Normal"/>
    <w:next w:val="Normal"/>
    <w:autoRedefine/>
    <w:rsid w:val="000E75E3"/>
    <w:pPr>
      <w:spacing w:before="60" w:after="120"/>
      <w:ind w:firstLine="187"/>
    </w:pPr>
    <w:rPr>
      <w:rFonts w:ascii="Arno Pro" w:hAnsi="Arno Pro"/>
      <w:sz w:val="18"/>
    </w:rPr>
  </w:style>
  <w:style w:type="paragraph" w:customStyle="1" w:styleId="FCChartFootnote">
    <w:name w:val="FC_Chart_Footnote"/>
    <w:basedOn w:val="Normal"/>
    <w:next w:val="Normal"/>
    <w:autoRedefine/>
    <w:rsid w:val="00157E12"/>
    <w:pPr>
      <w:spacing w:before="60" w:after="120"/>
      <w:ind w:firstLine="187"/>
    </w:pPr>
    <w:rPr>
      <w:rFonts w:ascii="Arno Pro" w:hAnsi="Arno Pro"/>
      <w:sz w:val="18"/>
    </w:rPr>
  </w:style>
  <w:style w:type="paragraph" w:customStyle="1" w:styleId="FDSchemeFootnote">
    <w:name w:val="FD_Scheme_Footnote"/>
    <w:basedOn w:val="Normal"/>
    <w:next w:val="Normal"/>
    <w:autoRedefine/>
    <w:rsid w:val="00157E12"/>
    <w:pPr>
      <w:spacing w:before="60" w:after="120"/>
      <w:ind w:firstLine="187"/>
    </w:pPr>
    <w:rPr>
      <w:rFonts w:ascii="Arno Pro" w:hAnsi="Arno Pro"/>
      <w:sz w:val="18"/>
    </w:rPr>
  </w:style>
  <w:style w:type="paragraph" w:customStyle="1" w:styleId="TCTableBody">
    <w:name w:val="TC_Table_Body"/>
    <w:basedOn w:val="Normal"/>
    <w:next w:val="Normal"/>
    <w:link w:val="TCTableBodyChar"/>
    <w:autoRedefine/>
    <w:rsid w:val="000E75E3"/>
    <w:pPr>
      <w:spacing w:before="20" w:after="60"/>
    </w:pPr>
    <w:rPr>
      <w:rFonts w:ascii="Arno Pro" w:hAnsi="Arno Pro"/>
      <w:kern w:val="20"/>
      <w:sz w:val="18"/>
    </w:rPr>
  </w:style>
  <w:style w:type="paragraph" w:customStyle="1" w:styleId="StyleFACorrespondingAuthorFootnote7pt">
    <w:name w:val="Style FA_Corresponding_Author_Footnote + 7 pt"/>
    <w:basedOn w:val="Normal"/>
    <w:next w:val="BGKeywords"/>
    <w:link w:val="StyleFACorrespondingAuthorFootnote7ptChar"/>
    <w:autoRedefine/>
    <w:rsid w:val="000D2D84"/>
    <w:pPr>
      <w:spacing w:after="0"/>
      <w:jc w:val="left"/>
    </w:pPr>
    <w:rPr>
      <w:rFonts w:ascii="Arno Pro" w:hAnsi="Arno Pro"/>
      <w:kern w:val="20"/>
      <w:sz w:val="18"/>
    </w:rPr>
  </w:style>
  <w:style w:type="paragraph" w:customStyle="1" w:styleId="BEAuthorBiography">
    <w:name w:val="BE_Author_Biography"/>
    <w:basedOn w:val="Normal"/>
    <w:autoRedefine/>
    <w:rsid w:val="003A0F5F"/>
    <w:rPr>
      <w:rFonts w:ascii="Arno Pro" w:hAnsi="Arno Pro"/>
      <w:sz w:val="22"/>
    </w:rPr>
  </w:style>
  <w:style w:type="paragraph" w:customStyle="1" w:styleId="StyleBIEmailAddress95pt">
    <w:name w:val="Style BI_Email_Address + 9.5 pt"/>
    <w:basedOn w:val="BIEmailAddress"/>
    <w:rsid w:val="007F6792"/>
    <w:pPr>
      <w:spacing w:after="60"/>
    </w:pPr>
    <w:rPr>
      <w:sz w:val="19"/>
    </w:rPr>
  </w:style>
  <w:style w:type="paragraph" w:customStyle="1" w:styleId="SNSynopsisTOC">
    <w:name w:val="SN_Synopsis_TOC"/>
    <w:basedOn w:val="Normal"/>
    <w:next w:val="Normal"/>
    <w:autoRedefine/>
    <w:rsid w:val="000E75E3"/>
    <w:pPr>
      <w:spacing w:after="60"/>
    </w:pPr>
    <w:rPr>
      <w:rFonts w:ascii="Arno Pro" w:hAnsi="Arno Pro"/>
      <w:kern w:val="22"/>
      <w:sz w:val="20"/>
    </w:rPr>
  </w:style>
  <w:style w:type="character" w:styleId="Hyperlink">
    <w:name w:val="Hyperlink"/>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BGKeywords">
    <w:name w:val="BG_Keywords"/>
    <w:basedOn w:val="Normal"/>
    <w:next w:val="BHBriefs"/>
    <w:autoRedefine/>
    <w:rsid w:val="00AC5F97"/>
    <w:pPr>
      <w:spacing w:after="220"/>
      <w:jc w:val="left"/>
    </w:pPr>
    <w:rPr>
      <w:rFonts w:ascii="Arno Pro" w:hAnsi="Arno Pro"/>
      <w:i/>
      <w:kern w:val="22"/>
      <w:sz w:val="20"/>
    </w:rPr>
  </w:style>
  <w:style w:type="paragraph" w:customStyle="1" w:styleId="BHBriefs">
    <w:name w:val="BH_Briefs"/>
    <w:basedOn w:val="Normal"/>
    <w:next w:val="BDAbstract"/>
    <w:autoRedefine/>
    <w:rsid w:val="000E75E3"/>
    <w:pPr>
      <w:spacing w:before="180" w:after="60"/>
      <w:jc w:val="left"/>
    </w:pPr>
    <w:rPr>
      <w:rFonts w:ascii="Arno Pro" w:hAnsi="Arno Pro"/>
      <w:kern w:val="22"/>
      <w:sz w:val="20"/>
    </w:rPr>
  </w:style>
  <w:style w:type="character" w:styleId="PageNumber">
    <w:name w:val="page number"/>
    <w:basedOn w:val="DefaultParagraphFont"/>
  </w:style>
  <w:style w:type="paragraph" w:styleId="BalloonText">
    <w:name w:val="Balloon Text"/>
    <w:basedOn w:val="Normal"/>
    <w:link w:val="BalloonTextChar"/>
    <w:uiPriority w:val="99"/>
    <w:semiHidden/>
    <w:rsid w:val="00E96302"/>
    <w:rPr>
      <w:rFonts w:ascii="Tahoma" w:hAnsi="Tahoma" w:cs="Tahoma"/>
      <w:sz w:val="16"/>
      <w:szCs w:val="16"/>
    </w:rPr>
  </w:style>
  <w:style w:type="character" w:styleId="EndnoteReference">
    <w:name w:val="endnote reference"/>
    <w:semiHidden/>
    <w:rsid w:val="00A66EDD"/>
    <w:rPr>
      <w:rFonts w:ascii="Times" w:hAnsi="Times"/>
      <w:sz w:val="18"/>
      <w:vertAlign w:val="superscript"/>
    </w:rPr>
  </w:style>
  <w:style w:type="paragraph" w:customStyle="1" w:styleId="StyleTCTableBodyBold">
    <w:name w:val="Style TC_Table_Body + Bold"/>
    <w:basedOn w:val="TCTableBody"/>
    <w:link w:val="StyleTCTableBodyBoldChar"/>
    <w:rsid w:val="000E75E3"/>
    <w:rPr>
      <w:b/>
      <w:bCs/>
      <w:kern w:val="22"/>
      <w:sz w:val="15"/>
    </w:rPr>
  </w:style>
  <w:style w:type="character" w:customStyle="1" w:styleId="StyleFACorrespondingAuthorFootnote7ptChar">
    <w:name w:val="Style FA_Corresponding_Author_Footnote + 7 pt Char"/>
    <w:link w:val="StyleFACorrespondingAuthorFootnote7pt"/>
    <w:rsid w:val="000D2D84"/>
    <w:rPr>
      <w:rFonts w:ascii="Arno Pro" w:hAnsi="Arno Pro"/>
      <w:kern w:val="20"/>
      <w:sz w:val="18"/>
      <w:lang w:val="en-US" w:eastAsia="en-US" w:bidi="ar-SA"/>
    </w:rPr>
  </w:style>
  <w:style w:type="paragraph" w:customStyle="1" w:styleId="BDAbstractTitle">
    <w:name w:val="BD_Abstract_Title"/>
    <w:basedOn w:val="BDAbstract"/>
    <w:link w:val="BDAbstractTitleChar"/>
    <w:rsid w:val="006532A9"/>
    <w:rPr>
      <w:b/>
    </w:rPr>
  </w:style>
  <w:style w:type="character" w:customStyle="1" w:styleId="BDAbstractChar">
    <w:name w:val="BD_Abstract Char"/>
    <w:link w:val="BDAbstract"/>
    <w:rsid w:val="000E75E3"/>
    <w:rPr>
      <w:rFonts w:ascii="Arno Pro" w:hAnsi="Arno Pro"/>
      <w:kern w:val="21"/>
      <w:sz w:val="19"/>
      <w:lang w:val="en-US" w:eastAsia="en-US" w:bidi="ar-SA"/>
    </w:rPr>
  </w:style>
  <w:style w:type="character" w:customStyle="1" w:styleId="BDAbstractTitleChar">
    <w:name w:val="BD_Abstract_Title Char"/>
    <w:link w:val="BDAbstractTitle"/>
    <w:rsid w:val="006532A9"/>
    <w:rPr>
      <w:rFonts w:ascii="Arno Pro" w:hAnsi="Arno Pro"/>
      <w:b/>
      <w:kern w:val="21"/>
      <w:sz w:val="19"/>
      <w:lang w:val="en-US" w:eastAsia="en-US" w:bidi="ar-SA"/>
    </w:rPr>
  </w:style>
  <w:style w:type="paragraph" w:customStyle="1" w:styleId="TDAckTitle">
    <w:name w:val="TD_Ack_Title"/>
    <w:basedOn w:val="TDAcknowledgments"/>
    <w:link w:val="TDAckTitleChar"/>
    <w:rsid w:val="00AC5F97"/>
    <w:pPr>
      <w:spacing w:before="180" w:after="60"/>
    </w:pPr>
    <w:rPr>
      <w:rFonts w:ascii="Myriad Pro Light" w:hAnsi="Myriad Pro Light"/>
      <w:b/>
      <w:kern w:val="23"/>
      <w:sz w:val="21"/>
    </w:rPr>
  </w:style>
  <w:style w:type="character" w:customStyle="1" w:styleId="TDAcknowledgmentsChar">
    <w:name w:val="TD_Acknowledgments Char"/>
    <w:link w:val="TDAcknowledgments"/>
    <w:rsid w:val="00E75388"/>
    <w:rPr>
      <w:rFonts w:ascii="Arno Pro" w:hAnsi="Arno Pro"/>
      <w:kern w:val="20"/>
      <w:sz w:val="18"/>
      <w:lang w:val="en-US" w:eastAsia="en-US" w:bidi="ar-SA"/>
    </w:rPr>
  </w:style>
  <w:style w:type="character" w:customStyle="1" w:styleId="TDAckTitleChar">
    <w:name w:val="TD_Ack_Title Char"/>
    <w:link w:val="TDAckTitle"/>
    <w:rsid w:val="00AC5F97"/>
    <w:rPr>
      <w:rFonts w:ascii="Myriad Pro Light" w:hAnsi="Myriad Pro Light"/>
      <w:b/>
      <w:kern w:val="23"/>
      <w:sz w:val="21"/>
      <w:lang w:val="en-US" w:eastAsia="en-US" w:bidi="ar-SA"/>
    </w:rPr>
  </w:style>
  <w:style w:type="paragraph" w:customStyle="1" w:styleId="TESupportingInfoTitle">
    <w:name w:val="TE_Supporting_Info_Title"/>
    <w:basedOn w:val="TESupportingInformation"/>
    <w:autoRedefine/>
    <w:rsid w:val="00141659"/>
    <w:pPr>
      <w:spacing w:before="180" w:after="60"/>
    </w:pPr>
    <w:rPr>
      <w:rFonts w:ascii="Myriad Pro Light" w:hAnsi="Myriad Pro Light"/>
      <w:b/>
      <w:caps/>
      <w:sz w:val="21"/>
      <w:szCs w:val="18"/>
    </w:rPr>
  </w:style>
  <w:style w:type="paragraph" w:customStyle="1" w:styleId="AuthorInformationTitle">
    <w:name w:val="Author_Information_Title"/>
    <w:basedOn w:val="TDAckTitle"/>
    <w:rsid w:val="00AC5F97"/>
  </w:style>
  <w:style w:type="paragraph" w:customStyle="1" w:styleId="FAAuthorInfoSubtitle">
    <w:name w:val="FA_Author_Info_Subtitle"/>
    <w:basedOn w:val="Normal"/>
    <w:link w:val="FAAuthorInfoSubtitleChar"/>
    <w:autoRedefine/>
    <w:rsid w:val="00DE78D2"/>
    <w:pPr>
      <w:spacing w:before="120" w:after="60"/>
      <w:jc w:val="left"/>
    </w:pPr>
    <w:rPr>
      <w:rFonts w:ascii="Myriad Pro Light" w:hAnsi="Myriad Pro Light"/>
      <w:b/>
      <w:kern w:val="21"/>
      <w:sz w:val="19"/>
      <w:szCs w:val="14"/>
    </w:rPr>
  </w:style>
  <w:style w:type="character" w:customStyle="1" w:styleId="FAAuthorInfoSubtitleChar">
    <w:name w:val="FA_Author_Info_Subtitle Char"/>
    <w:link w:val="FAAuthorInfoSubtitle"/>
    <w:rsid w:val="00DE78D2"/>
    <w:rPr>
      <w:rFonts w:ascii="Myriad Pro Light" w:hAnsi="Myriad Pro Light"/>
      <w:b/>
      <w:kern w:val="21"/>
      <w:sz w:val="19"/>
      <w:szCs w:val="14"/>
      <w:lang w:val="en-US" w:eastAsia="en-US" w:bidi="ar-SA"/>
    </w:rPr>
  </w:style>
  <w:style w:type="character" w:customStyle="1" w:styleId="TCTableBodyChar">
    <w:name w:val="TC_Table_Body Char"/>
    <w:link w:val="TCTableBody"/>
    <w:rsid w:val="000E75E3"/>
    <w:rPr>
      <w:rFonts w:ascii="Arno Pro" w:hAnsi="Arno Pro"/>
      <w:kern w:val="20"/>
      <w:sz w:val="18"/>
      <w:lang w:val="en-US" w:eastAsia="en-US" w:bidi="ar-SA"/>
    </w:rPr>
  </w:style>
  <w:style w:type="character" w:customStyle="1" w:styleId="StyleTCTableBodyBoldChar">
    <w:name w:val="Style TC_Table_Body + Bold Char"/>
    <w:link w:val="StyleTCTableBodyBold"/>
    <w:rsid w:val="000E75E3"/>
    <w:rPr>
      <w:rFonts w:ascii="Arno Pro" w:hAnsi="Arno Pro"/>
      <w:b/>
      <w:bCs/>
      <w:kern w:val="22"/>
      <w:sz w:val="15"/>
      <w:lang w:val="en-US" w:eastAsia="en-US" w:bidi="ar-SA"/>
    </w:rPr>
  </w:style>
  <w:style w:type="paragraph" w:styleId="ListParagraph">
    <w:name w:val="List Paragraph"/>
    <w:basedOn w:val="Normal"/>
    <w:uiPriority w:val="99"/>
    <w:qFormat/>
    <w:rsid w:val="00C147B9"/>
    <w:pPr>
      <w:ind w:left="720"/>
      <w:contextualSpacing/>
    </w:pPr>
  </w:style>
  <w:style w:type="paragraph" w:customStyle="1" w:styleId="Default">
    <w:name w:val="Default"/>
    <w:uiPriority w:val="99"/>
    <w:rsid w:val="00751D85"/>
    <w:pPr>
      <w:autoSpaceDE w:val="0"/>
      <w:autoSpaceDN w:val="0"/>
      <w:adjustRightInd w:val="0"/>
    </w:pPr>
    <w:rPr>
      <w:rFonts w:ascii="Arial" w:hAnsi="Arial" w:cs="Arial"/>
      <w:color w:val="000000"/>
      <w:sz w:val="24"/>
      <w:szCs w:val="24"/>
      <w:lang w:eastAsia="en-US"/>
    </w:rPr>
  </w:style>
  <w:style w:type="character" w:styleId="LineNumber">
    <w:name w:val="line number"/>
    <w:basedOn w:val="DefaultParagraphFont"/>
    <w:rsid w:val="00C02321"/>
  </w:style>
  <w:style w:type="table" w:styleId="TableGrid">
    <w:name w:val="Table Grid"/>
    <w:basedOn w:val="TableNormal"/>
    <w:uiPriority w:val="59"/>
    <w:rsid w:val="00245660"/>
    <w:rPr>
      <w:rFonts w:ascii="Calibri" w:eastAsia="Calibri" w:hAnsi="Calibri"/>
      <w:sz w:val="22"/>
      <w:szCs w:val="22"/>
    </w:rPr>
    <w:tblPr>
      <w:tblBorders>
        <w:top w:val="single" w:sz="4" w:space="0" w:color="auto"/>
        <w:left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245660"/>
    <w:rPr>
      <w:color w:val="808080"/>
    </w:rPr>
  </w:style>
  <w:style w:type="character" w:customStyle="1" w:styleId="BalloonTextChar">
    <w:name w:val="Balloon Text Char"/>
    <w:link w:val="BalloonText"/>
    <w:uiPriority w:val="99"/>
    <w:semiHidden/>
    <w:rsid w:val="00245660"/>
    <w:rPr>
      <w:rFonts w:ascii="Tahoma" w:hAnsi="Tahoma" w:cs="Tahoma"/>
      <w:sz w:val="16"/>
      <w:szCs w:val="16"/>
    </w:rPr>
  </w:style>
  <w:style w:type="paragraph" w:styleId="Header">
    <w:name w:val="header"/>
    <w:basedOn w:val="Normal"/>
    <w:link w:val="HeaderChar"/>
    <w:uiPriority w:val="99"/>
    <w:unhideWhenUsed/>
    <w:rsid w:val="00245660"/>
    <w:pPr>
      <w:tabs>
        <w:tab w:val="center" w:pos="4680"/>
        <w:tab w:val="right" w:pos="9360"/>
      </w:tabs>
      <w:spacing w:after="0"/>
      <w:jc w:val="left"/>
    </w:pPr>
    <w:rPr>
      <w:rFonts w:ascii="Calibri" w:eastAsia="Calibri" w:hAnsi="Calibri"/>
      <w:sz w:val="22"/>
      <w:szCs w:val="22"/>
    </w:rPr>
  </w:style>
  <w:style w:type="character" w:customStyle="1" w:styleId="HeaderChar">
    <w:name w:val="Header Char"/>
    <w:link w:val="Header"/>
    <w:uiPriority w:val="99"/>
    <w:rsid w:val="00245660"/>
    <w:rPr>
      <w:rFonts w:ascii="Calibri" w:eastAsia="Calibri" w:hAnsi="Calibri" w:cs="Times New Roman"/>
      <w:sz w:val="22"/>
      <w:szCs w:val="22"/>
    </w:rPr>
  </w:style>
  <w:style w:type="character" w:customStyle="1" w:styleId="FooterChar">
    <w:name w:val="Footer Char"/>
    <w:link w:val="Footer"/>
    <w:uiPriority w:val="99"/>
    <w:rsid w:val="00245660"/>
    <w:rPr>
      <w:rFonts w:ascii="Times" w:hAnsi="Times"/>
      <w:sz w:val="24"/>
    </w:rPr>
  </w:style>
  <w:style w:type="character" w:styleId="CommentReference">
    <w:name w:val="annotation reference"/>
    <w:uiPriority w:val="99"/>
    <w:unhideWhenUsed/>
    <w:rsid w:val="00245660"/>
    <w:rPr>
      <w:sz w:val="16"/>
      <w:szCs w:val="16"/>
    </w:rPr>
  </w:style>
  <w:style w:type="paragraph" w:styleId="CommentText">
    <w:name w:val="annotation text"/>
    <w:basedOn w:val="Normal"/>
    <w:link w:val="CommentTextChar"/>
    <w:uiPriority w:val="99"/>
    <w:unhideWhenUsed/>
    <w:rsid w:val="00245660"/>
    <w:pPr>
      <w:jc w:val="left"/>
    </w:pPr>
    <w:rPr>
      <w:rFonts w:ascii="Calibri" w:eastAsia="Calibri" w:hAnsi="Calibri"/>
      <w:sz w:val="20"/>
    </w:rPr>
  </w:style>
  <w:style w:type="character" w:customStyle="1" w:styleId="CommentTextChar">
    <w:name w:val="Comment Text Char"/>
    <w:link w:val="CommentText"/>
    <w:uiPriority w:val="99"/>
    <w:rsid w:val="00245660"/>
    <w:rPr>
      <w:rFonts w:ascii="Calibri" w:eastAsia="Calibri" w:hAnsi="Calibri" w:cs="Times New Roman"/>
    </w:rPr>
  </w:style>
  <w:style w:type="paragraph" w:styleId="CommentSubject">
    <w:name w:val="annotation subject"/>
    <w:basedOn w:val="CommentText"/>
    <w:next w:val="CommentText"/>
    <w:link w:val="CommentSubjectChar"/>
    <w:uiPriority w:val="99"/>
    <w:unhideWhenUsed/>
    <w:rsid w:val="00245660"/>
    <w:rPr>
      <w:b/>
      <w:bCs/>
    </w:rPr>
  </w:style>
  <w:style w:type="character" w:customStyle="1" w:styleId="CommentSubjectChar">
    <w:name w:val="Comment Subject Char"/>
    <w:link w:val="CommentSubject"/>
    <w:uiPriority w:val="99"/>
    <w:rsid w:val="00245660"/>
    <w:rPr>
      <w:rFonts w:ascii="Calibri" w:eastAsia="Calibri" w:hAnsi="Calibri" w:cs="Times New Roman"/>
      <w:b/>
      <w:bCs/>
    </w:rPr>
  </w:style>
  <w:style w:type="table" w:styleId="LightShading">
    <w:name w:val="Light Shading"/>
    <w:basedOn w:val="TableNormal"/>
    <w:uiPriority w:val="60"/>
    <w:rsid w:val="00245660"/>
    <w:rPr>
      <w:rFonts w:ascii="Calibri" w:eastAsia="Calibri" w:hAnsi="Calibri"/>
      <w:color w:val="000000"/>
      <w:sz w:val="22"/>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245660"/>
    <w:rPr>
      <w:rFonts w:ascii="Calibri" w:eastAsia="Calibri" w:hAnsi="Calibri"/>
      <w:color w:val="000000"/>
      <w:sz w:val="22"/>
      <w:szCs w:val="22"/>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RefListing">
    <w:name w:val="RefListing"/>
    <w:basedOn w:val="Normal"/>
    <w:uiPriority w:val="99"/>
    <w:rsid w:val="00705E49"/>
    <w:pPr>
      <w:spacing w:before="60" w:after="0"/>
      <w:ind w:left="720" w:hanging="720"/>
      <w:jc w:val="left"/>
    </w:pPr>
    <w:rPr>
      <w:rFonts w:ascii="Arial" w:hAnsi="Arial" w:cs="Arial"/>
      <w:kern w:val="28"/>
      <w:sz w:val="22"/>
      <w:szCs w:val="22"/>
    </w:rPr>
  </w:style>
  <w:style w:type="character" w:styleId="Strong">
    <w:name w:val="Strong"/>
    <w:uiPriority w:val="22"/>
    <w:qFormat/>
    <w:rsid w:val="00DA3D15"/>
    <w:rPr>
      <w:b/>
      <w:bCs/>
    </w:rPr>
  </w:style>
  <w:style w:type="character" w:customStyle="1" w:styleId="apple-converted-space">
    <w:name w:val="apple-converted-space"/>
    <w:basedOn w:val="DefaultParagraphFont"/>
    <w:rsid w:val="00DA3D15"/>
  </w:style>
  <w:style w:type="character" w:customStyle="1" w:styleId="st1">
    <w:name w:val="st1"/>
    <w:basedOn w:val="DefaultParagraphFont"/>
    <w:rsid w:val="00D43AF6"/>
  </w:style>
  <w:style w:type="character" w:customStyle="1" w:styleId="Heading4Char">
    <w:name w:val="Heading 4 Char"/>
    <w:basedOn w:val="DefaultParagraphFont"/>
    <w:link w:val="Heading4"/>
    <w:semiHidden/>
    <w:rsid w:val="00AD1007"/>
    <w:rPr>
      <w:rFonts w:asciiTheme="majorHAnsi" w:eastAsiaTheme="majorEastAsia" w:hAnsiTheme="majorHAnsi" w:cstheme="majorBidi"/>
      <w:b/>
      <w:bCs/>
      <w:i/>
      <w:iCs/>
      <w:color w:val="4F81BD" w:themeColor="accent1"/>
      <w:sz w:val="24"/>
      <w:lang w:eastAsia="en-US"/>
    </w:rPr>
  </w:style>
  <w:style w:type="character" w:customStyle="1" w:styleId="ref-journal">
    <w:name w:val="ref-journal"/>
    <w:basedOn w:val="DefaultParagraphFont"/>
    <w:rsid w:val="007C79FC"/>
  </w:style>
  <w:style w:type="character" w:customStyle="1" w:styleId="ref-vol">
    <w:name w:val="ref-vol"/>
    <w:basedOn w:val="DefaultParagraphFont"/>
    <w:rsid w:val="007C79FC"/>
  </w:style>
  <w:style w:type="character" w:styleId="Emphasis">
    <w:name w:val="Emphasis"/>
    <w:uiPriority w:val="99"/>
    <w:qFormat/>
    <w:rsid w:val="004179F6"/>
    <w:rPr>
      <w:rFonts w:cs="Times New Roman"/>
      <w:b/>
      <w:i/>
      <w:color w:val="auto"/>
    </w:rPr>
  </w:style>
  <w:style w:type="character" w:customStyle="1" w:styleId="Heading5Char">
    <w:name w:val="Heading 5 Char"/>
    <w:basedOn w:val="DefaultParagraphFont"/>
    <w:link w:val="Heading5"/>
    <w:semiHidden/>
    <w:rsid w:val="003276B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semiHidden/>
    <w:rsid w:val="003276BC"/>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semiHidden/>
    <w:rsid w:val="003276BC"/>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semiHidden/>
    <w:rsid w:val="003276BC"/>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semiHidden/>
    <w:rsid w:val="003276BC"/>
    <w:rPr>
      <w:rFonts w:asciiTheme="majorHAnsi" w:eastAsiaTheme="majorEastAsia" w:hAnsiTheme="majorHAnsi" w:cstheme="majorBidi"/>
      <w:i/>
      <w:iCs/>
      <w:color w:val="404040" w:themeColor="text1" w:themeTint="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234998">
      <w:bodyDiv w:val="1"/>
      <w:marLeft w:val="0"/>
      <w:marRight w:val="0"/>
      <w:marTop w:val="0"/>
      <w:marBottom w:val="0"/>
      <w:divBdr>
        <w:top w:val="none" w:sz="0" w:space="0" w:color="auto"/>
        <w:left w:val="none" w:sz="0" w:space="0" w:color="auto"/>
        <w:bottom w:val="none" w:sz="0" w:space="0" w:color="auto"/>
        <w:right w:val="none" w:sz="0" w:space="0" w:color="auto"/>
      </w:divBdr>
      <w:divsChild>
        <w:div w:id="336546516">
          <w:marLeft w:val="0"/>
          <w:marRight w:val="0"/>
          <w:marTop w:val="0"/>
          <w:marBottom w:val="0"/>
          <w:divBdr>
            <w:top w:val="none" w:sz="0" w:space="0" w:color="auto"/>
            <w:left w:val="none" w:sz="0" w:space="0" w:color="auto"/>
            <w:bottom w:val="none" w:sz="0" w:space="0" w:color="auto"/>
            <w:right w:val="none" w:sz="0" w:space="0" w:color="auto"/>
          </w:divBdr>
        </w:div>
        <w:div w:id="1161114968">
          <w:marLeft w:val="0"/>
          <w:marRight w:val="0"/>
          <w:marTop w:val="0"/>
          <w:marBottom w:val="0"/>
          <w:divBdr>
            <w:top w:val="none" w:sz="0" w:space="0" w:color="auto"/>
            <w:left w:val="none" w:sz="0" w:space="0" w:color="auto"/>
            <w:bottom w:val="none" w:sz="0" w:space="0" w:color="auto"/>
            <w:right w:val="none" w:sz="0" w:space="0" w:color="auto"/>
          </w:divBdr>
        </w:div>
      </w:divsChild>
    </w:div>
    <w:div w:id="624045859">
      <w:bodyDiv w:val="1"/>
      <w:marLeft w:val="0"/>
      <w:marRight w:val="0"/>
      <w:marTop w:val="0"/>
      <w:marBottom w:val="0"/>
      <w:divBdr>
        <w:top w:val="none" w:sz="0" w:space="0" w:color="auto"/>
        <w:left w:val="none" w:sz="0" w:space="0" w:color="auto"/>
        <w:bottom w:val="none" w:sz="0" w:space="0" w:color="auto"/>
        <w:right w:val="none" w:sz="0" w:space="0" w:color="auto"/>
      </w:divBdr>
    </w:div>
    <w:div w:id="693768665">
      <w:bodyDiv w:val="1"/>
      <w:marLeft w:val="0"/>
      <w:marRight w:val="0"/>
      <w:marTop w:val="0"/>
      <w:marBottom w:val="0"/>
      <w:divBdr>
        <w:top w:val="none" w:sz="0" w:space="0" w:color="auto"/>
        <w:left w:val="none" w:sz="0" w:space="0" w:color="auto"/>
        <w:bottom w:val="none" w:sz="0" w:space="0" w:color="auto"/>
        <w:right w:val="none" w:sz="0" w:space="0" w:color="auto"/>
      </w:divBdr>
    </w:div>
    <w:div w:id="1160845875">
      <w:bodyDiv w:val="1"/>
      <w:marLeft w:val="0"/>
      <w:marRight w:val="0"/>
      <w:marTop w:val="0"/>
      <w:marBottom w:val="0"/>
      <w:divBdr>
        <w:top w:val="none" w:sz="0" w:space="0" w:color="auto"/>
        <w:left w:val="none" w:sz="0" w:space="0" w:color="auto"/>
        <w:bottom w:val="none" w:sz="0" w:space="0" w:color="auto"/>
        <w:right w:val="none" w:sz="0" w:space="0" w:color="auto"/>
      </w:divBdr>
    </w:div>
    <w:div w:id="1364093771">
      <w:bodyDiv w:val="1"/>
      <w:marLeft w:val="0"/>
      <w:marRight w:val="0"/>
      <w:marTop w:val="0"/>
      <w:marBottom w:val="0"/>
      <w:divBdr>
        <w:top w:val="none" w:sz="0" w:space="0" w:color="auto"/>
        <w:left w:val="none" w:sz="0" w:space="0" w:color="auto"/>
        <w:bottom w:val="none" w:sz="0" w:space="0" w:color="auto"/>
        <w:right w:val="none" w:sz="0" w:space="0" w:color="auto"/>
      </w:divBdr>
    </w:div>
    <w:div w:id="183672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oleObject" Target="embeddings/oleObject1.bin"/><Relationship Id="rId22" Type="http://schemas.microsoft.com/office/2011/relationships/people" Target="peop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F41F9-8392-466B-A9AA-DCA6C6C9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23</Pages>
  <Words>17320</Words>
  <Characters>98724</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115813</CharactersWithSpaces>
  <SharedDoc>false</SharedDoc>
  <HLinks>
    <vt:vector size="24" baseType="variant">
      <vt:variant>
        <vt:i4>3014688</vt:i4>
      </vt:variant>
      <vt:variant>
        <vt:i4>74</vt:i4>
      </vt:variant>
      <vt:variant>
        <vt:i4>0</vt:i4>
      </vt:variant>
      <vt:variant>
        <vt:i4>5</vt:i4>
      </vt:variant>
      <vt:variant>
        <vt:lpwstr>https://extension.tennessee.edu/publications/Documents/W106.pdf</vt:lpwstr>
      </vt:variant>
      <vt:variant>
        <vt:lpwstr/>
      </vt:variant>
      <vt:variant>
        <vt:i4>1900632</vt:i4>
      </vt:variant>
      <vt:variant>
        <vt:i4>71</vt:i4>
      </vt:variant>
      <vt:variant>
        <vt:i4>0</vt:i4>
      </vt:variant>
      <vt:variant>
        <vt:i4>5</vt:i4>
      </vt:variant>
      <vt:variant>
        <vt:lpwstr>http://www.btny.purdue.edu/weedscience/marestail/ID-323 HorseWeed.pdf</vt:lpwstr>
      </vt:variant>
      <vt:variant>
        <vt:lpwstr/>
      </vt:variant>
      <vt:variant>
        <vt:i4>2490485</vt:i4>
      </vt:variant>
      <vt:variant>
        <vt:i4>68</vt:i4>
      </vt:variant>
      <vt:variant>
        <vt:i4>0</vt:i4>
      </vt:variant>
      <vt:variant>
        <vt:i4>5</vt:i4>
      </vt:variant>
      <vt:variant>
        <vt:lpwstr>http://www.weedscience.com/</vt:lpwstr>
      </vt:variant>
      <vt:variant>
        <vt:lpwstr/>
      </vt:variant>
      <vt:variant>
        <vt:i4>327741</vt:i4>
      </vt:variant>
      <vt:variant>
        <vt:i4>62</vt:i4>
      </vt:variant>
      <vt:variant>
        <vt:i4>0</vt:i4>
      </vt:variant>
      <vt:variant>
        <vt:i4>5</vt:i4>
      </vt:variant>
      <vt:variant>
        <vt:lpwstr>https://www.google.com/search?biw=1517&amp;bih=741&amp;q=logarithmic&amp;spell=1&amp;sa=X&amp;ei=40_FU8flJ8mVyAT5i4H4Aw&amp;ved=0CBoQvwUoAA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creator>Administrator</dc:creator>
  <cp:lastModifiedBy>Liu, Jun</cp:lastModifiedBy>
  <cp:revision>16</cp:revision>
  <cp:lastPrinted>2011-04-15T21:20:00Z</cp:lastPrinted>
  <dcterms:created xsi:type="dcterms:W3CDTF">2016-12-05T14:47:00Z</dcterms:created>
  <dcterms:modified xsi:type="dcterms:W3CDTF">2016-12-06T18:31:00Z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umar83@illinois.edu@www.mendeley.com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