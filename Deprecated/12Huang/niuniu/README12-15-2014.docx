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BAFD0" w14:textId="77777777" w:rsidR="00FA7AF0" w:rsidRDefault="00FA7AF0">
      <w:bookmarkStart w:id="0" w:name="_GoBack"/>
      <w:bookmarkEnd w:id="0"/>
      <w:r>
        <w:t>All the ho</w:t>
      </w:r>
      <w:ins w:id="1" w:author="jwang" w:date="2014-12-14T10:50:00Z">
        <w:r w:rsidR="00BD5F08">
          <w:t>r</w:t>
        </w:r>
      </w:ins>
      <w:del w:id="2" w:author="jwang" w:date="2014-12-14T10:50:00Z">
        <w:r w:rsidDel="00BD5F08">
          <w:delText>u</w:delText>
        </w:r>
      </w:del>
      <w:r>
        <w:t xml:space="preserve">seweed data and relevant </w:t>
      </w:r>
      <w:ins w:id="3" w:author="jwang" w:date="2014-12-14T10:50:00Z">
        <w:r w:rsidR="0084748E">
          <w:t xml:space="preserve">files </w:t>
        </w:r>
      </w:ins>
      <w:r>
        <w:t xml:space="preserve">are under directory  </w:t>
      </w:r>
      <w:r w:rsidRPr="00FA7AF0">
        <w:t>H:\pollen_data\horseweed</w:t>
      </w:r>
      <w:r>
        <w:t>\</w:t>
      </w:r>
    </w:p>
    <w:p w14:paraId="60447F26" w14:textId="77777777" w:rsidR="00FA7AF0" w:rsidRDefault="00FA7AF0">
      <w:r w:rsidRPr="00FA7AF0">
        <w:t>H:\pollen_data\horseweed</w:t>
      </w:r>
      <w:r>
        <w:t xml:space="preserve">\TN\ for Tennessee. </w:t>
      </w:r>
    </w:p>
    <w:p w14:paraId="3ECEC4AC" w14:textId="77777777" w:rsidR="00FA7AF0" w:rsidRDefault="00FA7AF0">
      <w:r w:rsidRPr="00FA7AF0">
        <w:t>H:\pollen_data\horseweed\TN</w:t>
      </w:r>
      <w:r>
        <w:t>\final_data\:  pollen raw</w:t>
      </w:r>
      <w:r w:rsidR="00CD4D39">
        <w:t xml:space="preserve"> data</w:t>
      </w:r>
      <w:ins w:id="4" w:author="jwang" w:date="2014-12-14T11:00:00Z">
        <w:r w:rsidR="00F074EA">
          <w:t xml:space="preserve"> (pollen counts on rotorod and depsoition slides</w:t>
        </w:r>
      </w:ins>
      <w:ins w:id="5" w:author="jwang" w:date="2014-12-14T11:01:00Z">
        <w:r w:rsidR="0084059A">
          <w:t>, date information is in file names; time information in the files;</w:t>
        </w:r>
        <w:r w:rsidR="00390D2B">
          <w:t xml:space="preserve"> </w:t>
        </w:r>
        <w:r w:rsidR="0084059A">
          <w:t>location information is in the files</w:t>
        </w:r>
      </w:ins>
      <w:ins w:id="6" w:author="jwang" w:date="2014-12-14T11:00:00Z">
        <w:r w:rsidR="00F074EA">
          <w:t>)</w:t>
        </w:r>
      </w:ins>
      <w:r>
        <w:t>. Deposition data are counted using 8-line method, concentration are counted using 1-line  method  (</w:t>
      </w:r>
      <w:r w:rsidR="00CD4D39">
        <w:t xml:space="preserve">see </w:t>
      </w:r>
      <w:r>
        <w:t xml:space="preserve"> Rongjian</w:t>
      </w:r>
      <w:r w:rsidR="00CD4D39">
        <w:t xml:space="preserve"> Ye’s </w:t>
      </w:r>
      <w:r>
        <w:t xml:space="preserve">  explanation file  about the counting method</w:t>
      </w:r>
      <w:r w:rsidR="00CD4D39">
        <w:t>s</w:t>
      </w:r>
      <w:ins w:id="7" w:author="jwang" w:date="2014-12-14T11:02:00Z">
        <w:r w:rsidR="0054782E">
          <w:t xml:space="preserve"> (</w:t>
        </w:r>
        <w:r w:rsidR="0054782E" w:rsidRPr="0054782E">
          <w:t>explain</w:t>
        </w:r>
        <w:r w:rsidR="0054782E">
          <w:t>.docx in the same folder)</w:t>
        </w:r>
      </w:ins>
      <w:r>
        <w:t>).</w:t>
      </w:r>
    </w:p>
    <w:p w14:paraId="1D5BDB98" w14:textId="77777777" w:rsidR="00CD4D39" w:rsidDel="00AE1B6D" w:rsidRDefault="00CD4D39" w:rsidP="00CD4D39">
      <w:pPr>
        <w:rPr>
          <w:del w:id="8" w:author="Haiyan Huang" w:date="2014-12-15T22:28:00Z"/>
        </w:rPr>
      </w:pPr>
      <w:r w:rsidRPr="00FA7AF0">
        <w:t>H:\pollen_data\horseweed\TN</w:t>
      </w:r>
      <w:r>
        <w:t xml:space="preserve">\final_data-Copy\:  the original pollen raw data provided by Rongjian  Ye, the difference between this directory and ~\final_data\  is </w:t>
      </w:r>
      <w:commentRangeStart w:id="9"/>
      <w:commentRangeStart w:id="10"/>
      <w:r>
        <w:t>there may be some mistakes  in   date and time records</w:t>
      </w:r>
      <w:ins w:id="11" w:author="Haiyan Huang" w:date="2014-12-15T22:27:00Z">
        <w:r w:rsidR="00AE1B6D">
          <w:t xml:space="preserve">, some end times are 13am or 14am. </w:t>
        </w:r>
      </w:ins>
      <w:ins w:id="12" w:author="Haiyan Huang" w:date="2014-12-15T22:28:00Z">
        <w:r w:rsidR="00AE1B6D">
          <w:t xml:space="preserve"> This directory is given by Ye, I do not change it, just for back up. </w:t>
        </w:r>
      </w:ins>
      <w:del w:id="13" w:author="Haiyan Huang" w:date="2014-12-15T22:28:00Z">
        <w:r w:rsidDel="00AE1B6D">
          <w:delText>.</w:delText>
        </w:r>
      </w:del>
      <w:ins w:id="14" w:author="Haiyan Huang" w:date="2014-12-15T22:28:00Z">
        <w:r w:rsidR="00AE1B6D" w:rsidDel="00AE1B6D">
          <w:t xml:space="preserve"> </w:t>
        </w:r>
      </w:ins>
      <w:del w:id="15" w:author="Haiyan Huang" w:date="2014-12-15T22:28:00Z">
        <w:r w:rsidDel="00AE1B6D">
          <w:delText xml:space="preserve"> </w:delText>
        </w:r>
        <w:commentRangeEnd w:id="9"/>
        <w:r w:rsidR="00254FFE" w:rsidDel="00AE1B6D">
          <w:rPr>
            <w:rStyle w:val="CommentReference"/>
          </w:rPr>
          <w:commentReference w:id="9"/>
        </w:r>
      </w:del>
      <w:commentRangeEnd w:id="10"/>
      <w:r w:rsidR="00A56263">
        <w:rPr>
          <w:rStyle w:val="CommentReference"/>
        </w:rPr>
        <w:commentReference w:id="10"/>
      </w:r>
    </w:p>
    <w:p w14:paraId="68041947" w14:textId="77777777" w:rsidR="00CD4D39" w:rsidRDefault="00CD4D39" w:rsidP="00CD4D39"/>
    <w:p w14:paraId="004AA871" w14:textId="77777777" w:rsidR="00CD4D39" w:rsidRDefault="00CD4D39" w:rsidP="00CD4D39">
      <w:r w:rsidRPr="00CD4D39">
        <w:t>H:\pollen_data\horseweed\TN\pollen\pollen</w:t>
      </w:r>
      <w:r>
        <w:t xml:space="preserve">\: </w:t>
      </w:r>
      <w:commentRangeStart w:id="16"/>
      <w:r>
        <w:t xml:space="preserve">the first version of </w:t>
      </w:r>
      <w:del w:id="17" w:author="jwang" w:date="2014-12-14T10:52:00Z">
        <w:r w:rsidDel="00B33924">
          <w:delText xml:space="preserve"> </w:delText>
        </w:r>
      </w:del>
      <w:r>
        <w:t>pollen</w:t>
      </w:r>
      <w:ins w:id="18" w:author="Haiyan Huang" w:date="2014-12-15T22:29:00Z">
        <w:r w:rsidR="00AE1B6D">
          <w:t xml:space="preserve"> raw</w:t>
        </w:r>
      </w:ins>
      <w:r>
        <w:t xml:space="preserve"> data</w:t>
      </w:r>
      <w:del w:id="19" w:author="Haiyan Huang" w:date="2014-12-15T22:29:00Z">
        <w:r w:rsidDel="00AE1B6D">
          <w:delText>,  incomplete</w:delText>
        </w:r>
      </w:del>
      <w:ins w:id="20" w:author="Haiyan Huang" w:date="2014-12-15T22:29:00Z">
        <w:r w:rsidR="00AE1B6D">
          <w:t>, incomplete</w:t>
        </w:r>
      </w:ins>
      <w:del w:id="21" w:author="Haiyan Huang" w:date="2014-12-15T22:29:00Z">
        <w:r w:rsidDel="00AE1B6D">
          <w:delText xml:space="preserve">,  </w:delText>
        </w:r>
        <w:r w:rsidR="001C2139" w:rsidDel="00AE1B6D">
          <w:delText>only</w:delText>
        </w:r>
      </w:del>
      <w:ins w:id="22" w:author="Haiyan Huang" w:date="2014-12-15T22:29:00Z">
        <w:r w:rsidR="00AE1B6D">
          <w:t>, only</w:t>
        </w:r>
      </w:ins>
      <w:r w:rsidR="001C2139">
        <w:t xml:space="preserve"> from 20130813-20130927, the deposition </w:t>
      </w:r>
      <w:del w:id="23" w:author="Haiyan Huang" w:date="2014-12-15T22:29:00Z">
        <w:r w:rsidR="001C2139" w:rsidDel="00AE1B6D">
          <w:delText>data  are</w:delText>
        </w:r>
      </w:del>
      <w:ins w:id="24" w:author="Haiyan Huang" w:date="2014-12-15T22:29:00Z">
        <w:r w:rsidR="00AE1B6D">
          <w:t>data are</w:t>
        </w:r>
      </w:ins>
      <w:r w:rsidR="001C2139">
        <w:t xml:space="preserve"> counted using 8-point method. </w:t>
      </w:r>
      <w:commentRangeEnd w:id="16"/>
      <w:r w:rsidR="008A18E0">
        <w:rPr>
          <w:rStyle w:val="CommentReference"/>
        </w:rPr>
        <w:commentReference w:id="16"/>
      </w:r>
    </w:p>
    <w:p w14:paraId="4B2C9CE4" w14:textId="77777777" w:rsidR="001C2139" w:rsidRDefault="001C2139" w:rsidP="00CD4D39"/>
    <w:p w14:paraId="098BA642" w14:textId="77777777" w:rsidR="001C2139" w:rsidRDefault="001C2139" w:rsidP="00CD4D39">
      <w:r w:rsidRPr="001C2139">
        <w:t>H:\pollen</w:t>
      </w:r>
      <w:r>
        <w:t xml:space="preserve">_data\horseweed\TN\pollen_8line\: </w:t>
      </w:r>
      <w:commentRangeStart w:id="25"/>
      <w:commentRangeStart w:id="26"/>
      <w:r>
        <w:t xml:space="preserve">raw data of pollen deposition,  8-line method. </w:t>
      </w:r>
      <w:commentRangeEnd w:id="25"/>
      <w:r w:rsidR="00ED32D1">
        <w:rPr>
          <w:rStyle w:val="CommentReference"/>
        </w:rPr>
        <w:commentReference w:id="25"/>
      </w:r>
      <w:commentRangeEnd w:id="26"/>
      <w:r w:rsidR="00A56263">
        <w:rPr>
          <w:rStyle w:val="CommentReference"/>
        </w:rPr>
        <w:commentReference w:id="26"/>
      </w:r>
      <w:ins w:id="27" w:author="Haiyan Huang" w:date="2014-12-15T22:29:00Z">
        <w:r w:rsidR="00AE1B6D">
          <w:t xml:space="preserve"> </w:t>
        </w:r>
      </w:ins>
    </w:p>
    <w:p w14:paraId="4D75E228" w14:textId="77777777" w:rsidR="001C2139" w:rsidRDefault="001C2139" w:rsidP="00CD4D39">
      <w:r w:rsidRPr="001C2139">
        <w:t>H:\pollen_data\horseweed\TN\seed</w:t>
      </w:r>
      <w:commentRangeStart w:id="28"/>
      <w:commentRangeStart w:id="29"/>
      <w:r>
        <w:t xml:space="preserve">\: seed raw data. </w:t>
      </w:r>
      <w:commentRangeEnd w:id="28"/>
      <w:r w:rsidR="00E4447D">
        <w:rPr>
          <w:rStyle w:val="CommentReference"/>
        </w:rPr>
        <w:commentReference w:id="28"/>
      </w:r>
      <w:commentRangeEnd w:id="29"/>
      <w:r w:rsidR="00A56263">
        <w:rPr>
          <w:rStyle w:val="CommentReference"/>
        </w:rPr>
        <w:commentReference w:id="29"/>
      </w:r>
    </w:p>
    <w:p w14:paraId="3E71EA81" w14:textId="77777777" w:rsidR="001C2139" w:rsidRDefault="001C2139" w:rsidP="00CD4D39"/>
    <w:p w14:paraId="333E25C4" w14:textId="77777777" w:rsidR="001C2139" w:rsidRDefault="001C2139" w:rsidP="00CD4D39">
      <w:r w:rsidRPr="001C2139">
        <w:t>H:\pollen_data\horseweed\TN\wind</w:t>
      </w:r>
      <w:r>
        <w:t xml:space="preserve">\: TN meteorological data. </w:t>
      </w:r>
    </w:p>
    <w:p w14:paraId="723B8DF1" w14:textId="77777777" w:rsidR="001C2139" w:rsidRDefault="001C2139" w:rsidP="00CD4D39">
      <w:r w:rsidRPr="001C2139">
        <w:t>H:\pollen_data\horseweed\TN\wind\2013 TN-field wind data\10hz</w:t>
      </w:r>
      <w:r>
        <w:t xml:space="preserve">\: 10Hz sonic measurements. </w:t>
      </w:r>
    </w:p>
    <w:p w14:paraId="71C14A2A" w14:textId="77777777" w:rsidR="001C2139" w:rsidRDefault="001C2139" w:rsidP="00CD4D39">
      <w:r w:rsidRPr="001C2139">
        <w:t>H:\pollen_data\horseweed\TN\wind</w:t>
      </w:r>
      <w:r w:rsidR="0051583E">
        <w:t>\*</w:t>
      </w:r>
      <w:commentRangeStart w:id="30"/>
      <w:r w:rsidR="0051583E">
        <w:t>2013</w:t>
      </w:r>
      <w:commentRangeStart w:id="31"/>
      <w:r w:rsidR="0051583E">
        <w:t xml:space="preserve">*INFO1: 1-min  sonic measurements. </w:t>
      </w:r>
      <w:commentRangeEnd w:id="30"/>
      <w:r w:rsidR="005667AD">
        <w:rPr>
          <w:rStyle w:val="CommentReference"/>
        </w:rPr>
        <w:commentReference w:id="30"/>
      </w:r>
      <w:ins w:id="32" w:author="jwang" w:date="2014-12-14T11:12:00Z">
        <w:r w:rsidR="005667AD">
          <w:t xml:space="preserve"> “.dat” is the 10 Hz raw wind data (</w:t>
        </w:r>
      </w:ins>
      <w:ins w:id="33" w:author="jwang" w:date="2014-12-14T11:13:00Z">
        <w:r w:rsidR="005667AD">
          <w:t>U V W TS</w:t>
        </w:r>
      </w:ins>
      <w:ins w:id="34" w:author="jwang" w:date="2014-12-14T11:12:00Z">
        <w:r w:rsidR="005667AD">
          <w:t>)</w:t>
        </w:r>
      </w:ins>
      <w:ins w:id="35" w:author="jwang" w:date="2014-12-14T11:14:00Z">
        <w:r w:rsidR="00311240">
          <w:t>;date and time information is  in the files.</w:t>
        </w:r>
      </w:ins>
      <w:commentRangeEnd w:id="31"/>
      <w:r w:rsidR="00AE1B6D">
        <w:rPr>
          <w:rStyle w:val="CommentReference"/>
        </w:rPr>
        <w:commentReference w:id="31"/>
      </w:r>
    </w:p>
    <w:p w14:paraId="1F471197" w14:textId="77777777" w:rsidR="00A51244" w:rsidRDefault="0051583E" w:rsidP="00CD4D39">
      <w:pPr>
        <w:rPr>
          <w:ins w:id="36" w:author="jwang" w:date="2014-12-14T11:20:00Z"/>
        </w:rPr>
      </w:pPr>
      <w:r w:rsidRPr="0051583E">
        <w:t>H:\pollen_data\h</w:t>
      </w:r>
      <w:r>
        <w:t xml:space="preserve">orseweed\TN\wind\WEATHER\WEATHER: 10- min weather data, </w:t>
      </w:r>
      <w:del w:id="37" w:author="jwang" w:date="2014-12-14T11:17:00Z">
        <w:r w:rsidDel="00850831">
          <w:delText xml:space="preserve"> </w:delText>
        </w:r>
      </w:del>
      <w:r>
        <w:t>include temperature</w:t>
      </w:r>
      <w:ins w:id="38" w:author="jwang" w:date="2014-12-14T11:16:00Z">
        <w:r w:rsidR="00C76F3F">
          <w:t xml:space="preserve"> (F)</w:t>
        </w:r>
      </w:ins>
      <w:r>
        <w:t xml:space="preserve">, </w:t>
      </w:r>
      <w:ins w:id="39" w:author="jwang" w:date="2014-12-14T11:17:00Z">
        <w:r w:rsidR="003748E0">
          <w:t>wind speed</w:t>
        </w:r>
      </w:ins>
      <w:ins w:id="40" w:author="jwang" w:date="2014-12-14T11:20:00Z">
        <w:r w:rsidR="006B3907">
          <w:t xml:space="preserve"> (MPH)</w:t>
        </w:r>
      </w:ins>
      <w:ins w:id="41" w:author="jwang" w:date="2014-12-14T11:17:00Z">
        <w:r w:rsidR="003748E0">
          <w:t xml:space="preserve"> </w:t>
        </w:r>
      </w:ins>
      <w:ins w:id="42" w:author="jwang" w:date="2014-12-14T11:18:00Z">
        <w:r w:rsidR="003748E0">
          <w:t>and</w:t>
        </w:r>
      </w:ins>
      <w:ins w:id="43" w:author="jwang" w:date="2014-12-14T11:17:00Z">
        <w:r w:rsidR="003748E0">
          <w:t xml:space="preserve"> </w:t>
        </w:r>
      </w:ins>
      <w:ins w:id="44" w:author="jwang" w:date="2014-12-14T11:18:00Z">
        <w:r w:rsidR="003748E0">
          <w:t xml:space="preserve">direction , </w:t>
        </w:r>
      </w:ins>
      <w:r>
        <w:t>RH</w:t>
      </w:r>
      <w:ins w:id="45" w:author="jwang" w:date="2014-12-14T11:16:00Z">
        <w:r w:rsidR="00C76F3F">
          <w:t xml:space="preserve"> (%)</w:t>
        </w:r>
      </w:ins>
      <w:r>
        <w:t>, solar radiation</w:t>
      </w:r>
      <w:ins w:id="46" w:author="jwang" w:date="2014-12-14T11:16:00Z">
        <w:r w:rsidR="00CD2EDA">
          <w:t xml:space="preserve"> (W/m2)</w:t>
        </w:r>
      </w:ins>
      <w:ins w:id="47" w:author="jwang" w:date="2014-12-14T11:19:00Z">
        <w:r w:rsidR="009F544F">
          <w:t>…etc.</w:t>
        </w:r>
      </w:ins>
    </w:p>
    <w:p w14:paraId="047A89BA" w14:textId="77777777" w:rsidR="00850831" w:rsidRDefault="00A51244" w:rsidP="00CD4D39">
      <w:pPr>
        <w:rPr>
          <w:ins w:id="48" w:author="jwang" w:date="2014-12-14T11:17:00Z"/>
        </w:rPr>
      </w:pPr>
      <w:ins w:id="49" w:author="jwang" w:date="2014-12-14T11:20:00Z">
        <w:r>
          <w:t>The following is the complete measurements:</w:t>
        </w:r>
      </w:ins>
      <w:del w:id="50" w:author="jwang" w:date="2014-12-14T11:19:00Z">
        <w:r w:rsidR="0051583E" w:rsidDel="009F544F">
          <w:delText xml:space="preserve">. </w:delText>
        </w:r>
      </w:del>
    </w:p>
    <w:tbl>
      <w:tblPr>
        <w:tblW w:w="8670" w:type="dxa"/>
        <w:tblInd w:w="93" w:type="dxa"/>
        <w:tblLook w:val="04A0" w:firstRow="1" w:lastRow="0" w:firstColumn="1" w:lastColumn="0" w:noHBand="0" w:noVBand="1"/>
      </w:tblPr>
      <w:tblGrid>
        <w:gridCol w:w="241"/>
        <w:gridCol w:w="242"/>
        <w:gridCol w:w="246"/>
        <w:gridCol w:w="246"/>
        <w:gridCol w:w="246"/>
        <w:gridCol w:w="241"/>
        <w:gridCol w:w="240"/>
        <w:gridCol w:w="249"/>
        <w:gridCol w:w="244"/>
        <w:gridCol w:w="244"/>
        <w:gridCol w:w="249"/>
        <w:gridCol w:w="232"/>
        <w:gridCol w:w="244"/>
        <w:gridCol w:w="245"/>
        <w:gridCol w:w="245"/>
        <w:gridCol w:w="248"/>
        <w:gridCol w:w="234"/>
        <w:gridCol w:w="239"/>
        <w:gridCol w:w="240"/>
        <w:gridCol w:w="243"/>
        <w:gridCol w:w="252"/>
        <w:gridCol w:w="243"/>
        <w:gridCol w:w="245"/>
        <w:gridCol w:w="242"/>
        <w:gridCol w:w="232"/>
        <w:gridCol w:w="241"/>
        <w:gridCol w:w="240"/>
        <w:gridCol w:w="246"/>
        <w:gridCol w:w="241"/>
        <w:gridCol w:w="240"/>
        <w:gridCol w:w="241"/>
        <w:gridCol w:w="240"/>
        <w:gridCol w:w="256"/>
        <w:gridCol w:w="229"/>
        <w:gridCol w:w="245"/>
        <w:gridCol w:w="244"/>
        <w:gridCol w:w="253"/>
        <w:gridCol w:w="279"/>
      </w:tblGrid>
      <w:tr w:rsidR="00914CEB" w:rsidRPr="00850831" w14:paraId="7757E57A" w14:textId="77777777" w:rsidTr="00850831">
        <w:trPr>
          <w:trHeight w:val="300"/>
          <w:ins w:id="51" w:author="jwang" w:date="2014-12-14T11:17:00Z"/>
        </w:trPr>
        <w:tc>
          <w:tcPr>
            <w:tcW w:w="229" w:type="dxa"/>
            <w:tcBorders>
              <w:top w:val="nil"/>
              <w:left w:val="nil"/>
              <w:bottom w:val="nil"/>
              <w:right w:val="nil"/>
            </w:tcBorders>
            <w:shd w:val="clear" w:color="auto" w:fill="auto"/>
            <w:noWrap/>
            <w:vAlign w:val="bottom"/>
            <w:hideMark/>
          </w:tcPr>
          <w:p w14:paraId="6C025D10" w14:textId="77777777" w:rsidR="00850831" w:rsidRPr="00850831" w:rsidRDefault="00850831" w:rsidP="00850831">
            <w:pPr>
              <w:spacing w:after="0" w:line="240" w:lineRule="auto"/>
              <w:rPr>
                <w:ins w:id="52" w:author="jwang" w:date="2014-12-14T11:17:00Z"/>
                <w:rFonts w:ascii="Calibri" w:eastAsia="Times New Roman" w:hAnsi="Calibri" w:cs="Times New Roman"/>
                <w:color w:val="000000"/>
                <w:lang w:eastAsia="zh-CN"/>
              </w:rPr>
            </w:pPr>
          </w:p>
        </w:tc>
        <w:tc>
          <w:tcPr>
            <w:tcW w:w="229" w:type="dxa"/>
            <w:tcBorders>
              <w:top w:val="nil"/>
              <w:left w:val="nil"/>
              <w:bottom w:val="nil"/>
              <w:right w:val="nil"/>
            </w:tcBorders>
            <w:shd w:val="clear" w:color="auto" w:fill="auto"/>
            <w:noWrap/>
            <w:vAlign w:val="bottom"/>
            <w:hideMark/>
          </w:tcPr>
          <w:p w14:paraId="31B92D5E" w14:textId="77777777" w:rsidR="00850831" w:rsidRPr="00850831" w:rsidRDefault="00850831" w:rsidP="00850831">
            <w:pPr>
              <w:spacing w:after="0" w:line="240" w:lineRule="auto"/>
              <w:rPr>
                <w:ins w:id="53" w:author="jwang" w:date="2014-12-14T11:17:00Z"/>
                <w:rFonts w:ascii="Calibri" w:eastAsia="Times New Roman" w:hAnsi="Calibri" w:cs="Times New Roman"/>
                <w:color w:val="000000"/>
                <w:lang w:eastAsia="zh-CN"/>
              </w:rPr>
            </w:pPr>
          </w:p>
        </w:tc>
        <w:tc>
          <w:tcPr>
            <w:tcW w:w="229" w:type="dxa"/>
            <w:tcBorders>
              <w:top w:val="nil"/>
              <w:left w:val="nil"/>
              <w:bottom w:val="nil"/>
              <w:right w:val="nil"/>
            </w:tcBorders>
            <w:shd w:val="clear" w:color="auto" w:fill="auto"/>
            <w:noWrap/>
            <w:vAlign w:val="bottom"/>
            <w:hideMark/>
          </w:tcPr>
          <w:p w14:paraId="280E410C" w14:textId="77777777" w:rsidR="00850831" w:rsidRPr="00850831" w:rsidRDefault="00850831" w:rsidP="00850831">
            <w:pPr>
              <w:spacing w:after="0" w:line="240" w:lineRule="auto"/>
              <w:rPr>
                <w:ins w:id="54" w:author="jwang" w:date="2014-12-14T11:17:00Z"/>
                <w:rFonts w:ascii="Calibri" w:eastAsia="Times New Roman" w:hAnsi="Calibri" w:cs="Times New Roman"/>
                <w:color w:val="000000"/>
                <w:lang w:eastAsia="zh-CN"/>
              </w:rPr>
            </w:pPr>
            <w:ins w:id="55" w:author="jwang" w:date="2014-12-14T11:17:00Z">
              <w:r w:rsidRPr="00850831">
                <w:rPr>
                  <w:rFonts w:ascii="Calibri" w:eastAsia="Times New Roman" w:hAnsi="Calibri" w:cs="Times New Roman"/>
                  <w:color w:val="000000"/>
                  <w:lang w:eastAsia="zh-CN"/>
                </w:rPr>
                <w:t>Temp</w:t>
              </w:r>
            </w:ins>
          </w:p>
        </w:tc>
        <w:tc>
          <w:tcPr>
            <w:tcW w:w="229" w:type="dxa"/>
            <w:tcBorders>
              <w:top w:val="nil"/>
              <w:left w:val="nil"/>
              <w:bottom w:val="nil"/>
              <w:right w:val="nil"/>
            </w:tcBorders>
            <w:shd w:val="clear" w:color="auto" w:fill="auto"/>
            <w:noWrap/>
            <w:vAlign w:val="bottom"/>
            <w:hideMark/>
          </w:tcPr>
          <w:p w14:paraId="45E2314A" w14:textId="77777777" w:rsidR="00850831" w:rsidRPr="00850831" w:rsidRDefault="00850831" w:rsidP="00850831">
            <w:pPr>
              <w:spacing w:after="0" w:line="240" w:lineRule="auto"/>
              <w:rPr>
                <w:ins w:id="56" w:author="jwang" w:date="2014-12-14T11:17:00Z"/>
                <w:rFonts w:ascii="Calibri" w:eastAsia="Times New Roman" w:hAnsi="Calibri" w:cs="Times New Roman"/>
                <w:color w:val="000000"/>
                <w:lang w:eastAsia="zh-CN"/>
              </w:rPr>
            </w:pPr>
            <w:ins w:id="57" w:author="jwang" w:date="2014-12-14T11:17:00Z">
              <w:r w:rsidRPr="00850831">
                <w:rPr>
                  <w:rFonts w:ascii="Calibri" w:eastAsia="Times New Roman" w:hAnsi="Calibri" w:cs="Times New Roman"/>
                  <w:color w:val="000000"/>
                  <w:lang w:eastAsia="zh-CN"/>
                </w:rPr>
                <w:t>Hi</w:t>
              </w:r>
            </w:ins>
          </w:p>
        </w:tc>
        <w:tc>
          <w:tcPr>
            <w:tcW w:w="229" w:type="dxa"/>
            <w:tcBorders>
              <w:top w:val="nil"/>
              <w:left w:val="nil"/>
              <w:bottom w:val="nil"/>
              <w:right w:val="nil"/>
            </w:tcBorders>
            <w:shd w:val="clear" w:color="auto" w:fill="auto"/>
            <w:noWrap/>
            <w:vAlign w:val="bottom"/>
            <w:hideMark/>
          </w:tcPr>
          <w:p w14:paraId="1189CC1C" w14:textId="77777777" w:rsidR="00850831" w:rsidRPr="00850831" w:rsidRDefault="00850831" w:rsidP="00850831">
            <w:pPr>
              <w:spacing w:after="0" w:line="240" w:lineRule="auto"/>
              <w:rPr>
                <w:ins w:id="58" w:author="jwang" w:date="2014-12-14T11:17:00Z"/>
                <w:rFonts w:ascii="Calibri" w:eastAsia="Times New Roman" w:hAnsi="Calibri" w:cs="Times New Roman"/>
                <w:color w:val="000000"/>
                <w:lang w:eastAsia="zh-CN"/>
              </w:rPr>
            </w:pPr>
            <w:ins w:id="59" w:author="jwang" w:date="2014-12-14T11:17:00Z">
              <w:r w:rsidRPr="00850831">
                <w:rPr>
                  <w:rFonts w:ascii="Calibri" w:eastAsia="Times New Roman" w:hAnsi="Calibri" w:cs="Times New Roman"/>
                  <w:color w:val="000000"/>
                  <w:lang w:eastAsia="zh-CN"/>
                </w:rPr>
                <w:t>Low</w:t>
              </w:r>
            </w:ins>
          </w:p>
        </w:tc>
        <w:tc>
          <w:tcPr>
            <w:tcW w:w="229" w:type="dxa"/>
            <w:tcBorders>
              <w:top w:val="nil"/>
              <w:left w:val="nil"/>
              <w:bottom w:val="nil"/>
              <w:right w:val="nil"/>
            </w:tcBorders>
            <w:shd w:val="clear" w:color="auto" w:fill="auto"/>
            <w:noWrap/>
            <w:vAlign w:val="bottom"/>
            <w:hideMark/>
          </w:tcPr>
          <w:p w14:paraId="6E681B0C" w14:textId="77777777" w:rsidR="00850831" w:rsidRPr="00850831" w:rsidRDefault="00850831" w:rsidP="00850831">
            <w:pPr>
              <w:spacing w:after="0" w:line="240" w:lineRule="auto"/>
              <w:rPr>
                <w:ins w:id="60" w:author="jwang" w:date="2014-12-14T11:17:00Z"/>
                <w:rFonts w:ascii="Calibri" w:eastAsia="Times New Roman" w:hAnsi="Calibri" w:cs="Times New Roman"/>
                <w:color w:val="000000"/>
                <w:lang w:eastAsia="zh-CN"/>
              </w:rPr>
            </w:pPr>
            <w:ins w:id="61" w:author="jwang" w:date="2014-12-14T11:17:00Z">
              <w:r w:rsidRPr="00850831">
                <w:rPr>
                  <w:rFonts w:ascii="Calibri" w:eastAsia="Times New Roman" w:hAnsi="Calibri" w:cs="Times New Roman"/>
                  <w:color w:val="000000"/>
                  <w:lang w:eastAsia="zh-CN"/>
                </w:rPr>
                <w:t>Out</w:t>
              </w:r>
            </w:ins>
          </w:p>
        </w:tc>
        <w:tc>
          <w:tcPr>
            <w:tcW w:w="228" w:type="dxa"/>
            <w:tcBorders>
              <w:top w:val="nil"/>
              <w:left w:val="nil"/>
              <w:bottom w:val="nil"/>
              <w:right w:val="nil"/>
            </w:tcBorders>
            <w:shd w:val="clear" w:color="auto" w:fill="auto"/>
            <w:noWrap/>
            <w:vAlign w:val="bottom"/>
            <w:hideMark/>
          </w:tcPr>
          <w:p w14:paraId="2AE28323" w14:textId="77777777" w:rsidR="00850831" w:rsidRPr="00850831" w:rsidRDefault="00850831" w:rsidP="00850831">
            <w:pPr>
              <w:spacing w:after="0" w:line="240" w:lineRule="auto"/>
              <w:rPr>
                <w:ins w:id="62" w:author="jwang" w:date="2014-12-14T11:17:00Z"/>
                <w:rFonts w:ascii="Calibri" w:eastAsia="Times New Roman" w:hAnsi="Calibri" w:cs="Times New Roman"/>
                <w:color w:val="000000"/>
                <w:lang w:eastAsia="zh-CN"/>
              </w:rPr>
            </w:pPr>
            <w:ins w:id="63" w:author="jwang" w:date="2014-12-14T11:17:00Z">
              <w:r w:rsidRPr="00850831">
                <w:rPr>
                  <w:rFonts w:ascii="Calibri" w:eastAsia="Times New Roman" w:hAnsi="Calibri" w:cs="Times New Roman"/>
                  <w:color w:val="000000"/>
                  <w:lang w:eastAsia="zh-CN"/>
                </w:rPr>
                <w:t>Dew</w:t>
              </w:r>
            </w:ins>
          </w:p>
        </w:tc>
        <w:tc>
          <w:tcPr>
            <w:tcW w:w="228" w:type="dxa"/>
            <w:tcBorders>
              <w:top w:val="nil"/>
              <w:left w:val="nil"/>
              <w:bottom w:val="nil"/>
              <w:right w:val="nil"/>
            </w:tcBorders>
            <w:shd w:val="clear" w:color="auto" w:fill="auto"/>
            <w:noWrap/>
            <w:vAlign w:val="bottom"/>
            <w:hideMark/>
          </w:tcPr>
          <w:p w14:paraId="4ECD9F38" w14:textId="77777777" w:rsidR="00850831" w:rsidRPr="00850831" w:rsidRDefault="00850831" w:rsidP="00850831">
            <w:pPr>
              <w:spacing w:after="0" w:line="240" w:lineRule="auto"/>
              <w:rPr>
                <w:ins w:id="64" w:author="jwang" w:date="2014-12-14T11:17:00Z"/>
                <w:rFonts w:ascii="Calibri" w:eastAsia="Times New Roman" w:hAnsi="Calibri" w:cs="Times New Roman"/>
                <w:color w:val="000000"/>
                <w:lang w:eastAsia="zh-CN"/>
              </w:rPr>
            </w:pPr>
            <w:ins w:id="65"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41620873" w14:textId="77777777" w:rsidR="00850831" w:rsidRPr="00850831" w:rsidRDefault="00850831" w:rsidP="00850831">
            <w:pPr>
              <w:spacing w:after="0" w:line="240" w:lineRule="auto"/>
              <w:rPr>
                <w:ins w:id="66" w:author="jwang" w:date="2014-12-14T11:17:00Z"/>
                <w:rFonts w:ascii="Calibri" w:eastAsia="Times New Roman" w:hAnsi="Calibri" w:cs="Times New Roman"/>
                <w:color w:val="000000"/>
                <w:lang w:eastAsia="zh-CN"/>
              </w:rPr>
            </w:pPr>
            <w:ins w:id="67"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68EB0D33" w14:textId="77777777" w:rsidR="00850831" w:rsidRPr="00850831" w:rsidRDefault="00850831" w:rsidP="00850831">
            <w:pPr>
              <w:spacing w:after="0" w:line="240" w:lineRule="auto"/>
              <w:rPr>
                <w:ins w:id="68" w:author="jwang" w:date="2014-12-14T11:17:00Z"/>
                <w:rFonts w:ascii="Calibri" w:eastAsia="Times New Roman" w:hAnsi="Calibri" w:cs="Times New Roman"/>
                <w:color w:val="000000"/>
                <w:lang w:eastAsia="zh-CN"/>
              </w:rPr>
            </w:pPr>
            <w:ins w:id="69"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1C664D2C" w14:textId="77777777" w:rsidR="00850831" w:rsidRPr="00850831" w:rsidRDefault="00850831" w:rsidP="00850831">
            <w:pPr>
              <w:spacing w:after="0" w:line="240" w:lineRule="auto"/>
              <w:rPr>
                <w:ins w:id="70" w:author="jwang" w:date="2014-12-14T11:17:00Z"/>
                <w:rFonts w:ascii="Calibri" w:eastAsia="Times New Roman" w:hAnsi="Calibri" w:cs="Times New Roman"/>
                <w:color w:val="000000"/>
                <w:lang w:eastAsia="zh-CN"/>
              </w:rPr>
            </w:pPr>
            <w:ins w:id="71" w:author="jwang" w:date="2014-12-14T11:17:00Z">
              <w:r w:rsidRPr="00850831">
                <w:rPr>
                  <w:rFonts w:ascii="Calibri" w:eastAsia="Times New Roman" w:hAnsi="Calibri" w:cs="Times New Roman"/>
                  <w:color w:val="000000"/>
                  <w:lang w:eastAsia="zh-CN"/>
                </w:rPr>
                <w:t>Hi</w:t>
              </w:r>
            </w:ins>
          </w:p>
        </w:tc>
        <w:tc>
          <w:tcPr>
            <w:tcW w:w="228" w:type="dxa"/>
            <w:tcBorders>
              <w:top w:val="nil"/>
              <w:left w:val="nil"/>
              <w:bottom w:val="nil"/>
              <w:right w:val="nil"/>
            </w:tcBorders>
            <w:shd w:val="clear" w:color="auto" w:fill="auto"/>
            <w:noWrap/>
            <w:vAlign w:val="bottom"/>
            <w:hideMark/>
          </w:tcPr>
          <w:p w14:paraId="1BAB5D30" w14:textId="77777777" w:rsidR="00850831" w:rsidRPr="00850831" w:rsidRDefault="00850831" w:rsidP="00850831">
            <w:pPr>
              <w:spacing w:after="0" w:line="240" w:lineRule="auto"/>
              <w:rPr>
                <w:ins w:id="72" w:author="jwang" w:date="2014-12-14T11:17:00Z"/>
                <w:rFonts w:ascii="Calibri" w:eastAsia="Times New Roman" w:hAnsi="Calibri" w:cs="Times New Roman"/>
                <w:color w:val="000000"/>
                <w:lang w:eastAsia="zh-CN"/>
              </w:rPr>
            </w:pPr>
            <w:ins w:id="73" w:author="jwang" w:date="2014-12-14T11:17:00Z">
              <w:r w:rsidRPr="00850831">
                <w:rPr>
                  <w:rFonts w:ascii="Calibri" w:eastAsia="Times New Roman" w:hAnsi="Calibri" w:cs="Times New Roman"/>
                  <w:color w:val="000000"/>
                  <w:lang w:eastAsia="zh-CN"/>
                </w:rPr>
                <w:t>Hi</w:t>
              </w:r>
            </w:ins>
          </w:p>
        </w:tc>
        <w:tc>
          <w:tcPr>
            <w:tcW w:w="228" w:type="dxa"/>
            <w:tcBorders>
              <w:top w:val="nil"/>
              <w:left w:val="nil"/>
              <w:bottom w:val="nil"/>
              <w:right w:val="nil"/>
            </w:tcBorders>
            <w:shd w:val="clear" w:color="auto" w:fill="auto"/>
            <w:noWrap/>
            <w:vAlign w:val="bottom"/>
            <w:hideMark/>
          </w:tcPr>
          <w:p w14:paraId="1822C9DD" w14:textId="77777777" w:rsidR="00850831" w:rsidRPr="00850831" w:rsidRDefault="00850831" w:rsidP="00850831">
            <w:pPr>
              <w:spacing w:after="0" w:line="240" w:lineRule="auto"/>
              <w:rPr>
                <w:ins w:id="74" w:author="jwang" w:date="2014-12-14T11:17:00Z"/>
                <w:rFonts w:ascii="Calibri" w:eastAsia="Times New Roman" w:hAnsi="Calibri" w:cs="Times New Roman"/>
                <w:color w:val="000000"/>
                <w:lang w:eastAsia="zh-CN"/>
              </w:rPr>
            </w:pPr>
            <w:ins w:id="75"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09A6EB72" w14:textId="77777777" w:rsidR="00850831" w:rsidRPr="00850831" w:rsidRDefault="00850831" w:rsidP="00850831">
            <w:pPr>
              <w:spacing w:after="0" w:line="240" w:lineRule="auto"/>
              <w:rPr>
                <w:ins w:id="76" w:author="jwang" w:date="2014-12-14T11:17:00Z"/>
                <w:rFonts w:ascii="Calibri" w:eastAsia="Times New Roman" w:hAnsi="Calibri" w:cs="Times New Roman"/>
                <w:color w:val="000000"/>
                <w:lang w:eastAsia="zh-CN"/>
              </w:rPr>
            </w:pPr>
            <w:ins w:id="77" w:author="jwang" w:date="2014-12-14T11:17:00Z">
              <w:r w:rsidRPr="00850831">
                <w:rPr>
                  <w:rFonts w:ascii="Calibri" w:eastAsia="Times New Roman" w:hAnsi="Calibri" w:cs="Times New Roman"/>
                  <w:color w:val="000000"/>
                  <w:lang w:eastAsia="zh-CN"/>
                </w:rPr>
                <w:t>Heat</w:t>
              </w:r>
            </w:ins>
          </w:p>
        </w:tc>
        <w:tc>
          <w:tcPr>
            <w:tcW w:w="228" w:type="dxa"/>
            <w:tcBorders>
              <w:top w:val="nil"/>
              <w:left w:val="nil"/>
              <w:bottom w:val="nil"/>
              <w:right w:val="nil"/>
            </w:tcBorders>
            <w:shd w:val="clear" w:color="auto" w:fill="auto"/>
            <w:noWrap/>
            <w:vAlign w:val="bottom"/>
            <w:hideMark/>
          </w:tcPr>
          <w:p w14:paraId="63A324D1" w14:textId="77777777" w:rsidR="00850831" w:rsidRPr="00850831" w:rsidRDefault="00850831" w:rsidP="00850831">
            <w:pPr>
              <w:spacing w:after="0" w:line="240" w:lineRule="auto"/>
              <w:rPr>
                <w:ins w:id="78" w:author="jwang" w:date="2014-12-14T11:17:00Z"/>
                <w:rFonts w:ascii="Calibri" w:eastAsia="Times New Roman" w:hAnsi="Calibri" w:cs="Times New Roman"/>
                <w:color w:val="000000"/>
                <w:lang w:eastAsia="zh-CN"/>
              </w:rPr>
            </w:pPr>
            <w:ins w:id="79" w:author="jwang" w:date="2014-12-14T11:17:00Z">
              <w:r w:rsidRPr="00850831">
                <w:rPr>
                  <w:rFonts w:ascii="Calibri" w:eastAsia="Times New Roman" w:hAnsi="Calibri" w:cs="Times New Roman"/>
                  <w:color w:val="000000"/>
                  <w:lang w:eastAsia="zh-CN"/>
                </w:rPr>
                <w:t>THW</w:t>
              </w:r>
            </w:ins>
          </w:p>
        </w:tc>
        <w:tc>
          <w:tcPr>
            <w:tcW w:w="228" w:type="dxa"/>
            <w:tcBorders>
              <w:top w:val="nil"/>
              <w:left w:val="nil"/>
              <w:bottom w:val="nil"/>
              <w:right w:val="nil"/>
            </w:tcBorders>
            <w:shd w:val="clear" w:color="auto" w:fill="auto"/>
            <w:noWrap/>
            <w:vAlign w:val="bottom"/>
            <w:hideMark/>
          </w:tcPr>
          <w:p w14:paraId="04C84CCE" w14:textId="77777777" w:rsidR="00850831" w:rsidRPr="00850831" w:rsidRDefault="00850831" w:rsidP="00850831">
            <w:pPr>
              <w:spacing w:after="0" w:line="240" w:lineRule="auto"/>
              <w:rPr>
                <w:ins w:id="80" w:author="jwang" w:date="2014-12-14T11:17:00Z"/>
                <w:rFonts w:ascii="Calibri" w:eastAsia="Times New Roman" w:hAnsi="Calibri" w:cs="Times New Roman"/>
                <w:color w:val="000000"/>
                <w:lang w:eastAsia="zh-CN"/>
              </w:rPr>
            </w:pPr>
            <w:ins w:id="81" w:author="jwang" w:date="2014-12-14T11:17:00Z">
              <w:r w:rsidRPr="00850831">
                <w:rPr>
                  <w:rFonts w:ascii="Calibri" w:eastAsia="Times New Roman" w:hAnsi="Calibri" w:cs="Times New Roman"/>
                  <w:color w:val="000000"/>
                  <w:lang w:eastAsia="zh-CN"/>
                </w:rPr>
                <w:t>THSW</w:t>
              </w:r>
            </w:ins>
          </w:p>
        </w:tc>
        <w:tc>
          <w:tcPr>
            <w:tcW w:w="228" w:type="dxa"/>
            <w:tcBorders>
              <w:top w:val="nil"/>
              <w:left w:val="nil"/>
              <w:bottom w:val="nil"/>
              <w:right w:val="nil"/>
            </w:tcBorders>
            <w:shd w:val="clear" w:color="auto" w:fill="auto"/>
            <w:noWrap/>
            <w:vAlign w:val="bottom"/>
            <w:hideMark/>
          </w:tcPr>
          <w:p w14:paraId="13373D60" w14:textId="77777777" w:rsidR="00850831" w:rsidRPr="00850831" w:rsidRDefault="00850831" w:rsidP="00850831">
            <w:pPr>
              <w:spacing w:after="0" w:line="240" w:lineRule="auto"/>
              <w:rPr>
                <w:ins w:id="82" w:author="jwang" w:date="2014-12-14T11:17:00Z"/>
                <w:rFonts w:ascii="Calibri" w:eastAsia="Times New Roman" w:hAnsi="Calibri" w:cs="Times New Roman"/>
                <w:color w:val="000000"/>
                <w:lang w:eastAsia="zh-CN"/>
              </w:rPr>
            </w:pPr>
          </w:p>
        </w:tc>
        <w:tc>
          <w:tcPr>
            <w:tcW w:w="228" w:type="dxa"/>
            <w:tcBorders>
              <w:top w:val="nil"/>
              <w:left w:val="nil"/>
              <w:bottom w:val="nil"/>
              <w:right w:val="nil"/>
            </w:tcBorders>
            <w:shd w:val="clear" w:color="auto" w:fill="auto"/>
            <w:noWrap/>
            <w:vAlign w:val="bottom"/>
            <w:hideMark/>
          </w:tcPr>
          <w:p w14:paraId="493A4ABD" w14:textId="77777777" w:rsidR="00850831" w:rsidRPr="00850831" w:rsidRDefault="00850831" w:rsidP="00850831">
            <w:pPr>
              <w:spacing w:after="0" w:line="240" w:lineRule="auto"/>
              <w:rPr>
                <w:ins w:id="83" w:author="jwang" w:date="2014-12-14T11:17:00Z"/>
                <w:rFonts w:ascii="Calibri" w:eastAsia="Times New Roman" w:hAnsi="Calibri" w:cs="Times New Roman"/>
                <w:color w:val="000000"/>
                <w:lang w:eastAsia="zh-CN"/>
              </w:rPr>
            </w:pPr>
          </w:p>
        </w:tc>
        <w:tc>
          <w:tcPr>
            <w:tcW w:w="228" w:type="dxa"/>
            <w:tcBorders>
              <w:top w:val="nil"/>
              <w:left w:val="nil"/>
              <w:bottom w:val="nil"/>
              <w:right w:val="nil"/>
            </w:tcBorders>
            <w:shd w:val="clear" w:color="auto" w:fill="auto"/>
            <w:noWrap/>
            <w:vAlign w:val="bottom"/>
            <w:hideMark/>
          </w:tcPr>
          <w:p w14:paraId="5C521DB5" w14:textId="77777777" w:rsidR="00850831" w:rsidRPr="00850831" w:rsidRDefault="00850831" w:rsidP="00850831">
            <w:pPr>
              <w:spacing w:after="0" w:line="240" w:lineRule="auto"/>
              <w:rPr>
                <w:ins w:id="84" w:author="jwang" w:date="2014-12-14T11:17:00Z"/>
                <w:rFonts w:ascii="Calibri" w:eastAsia="Times New Roman" w:hAnsi="Calibri" w:cs="Times New Roman"/>
                <w:color w:val="000000"/>
                <w:lang w:eastAsia="zh-CN"/>
              </w:rPr>
            </w:pPr>
            <w:ins w:id="85" w:author="jwang" w:date="2014-12-14T11:17:00Z">
              <w:r w:rsidRPr="00850831">
                <w:rPr>
                  <w:rFonts w:ascii="Calibri" w:eastAsia="Times New Roman" w:hAnsi="Calibri" w:cs="Times New Roman"/>
                  <w:color w:val="000000"/>
                  <w:lang w:eastAsia="zh-CN"/>
                </w:rPr>
                <w:t>Rain</w:t>
              </w:r>
            </w:ins>
          </w:p>
        </w:tc>
        <w:tc>
          <w:tcPr>
            <w:tcW w:w="228" w:type="dxa"/>
            <w:tcBorders>
              <w:top w:val="nil"/>
              <w:left w:val="nil"/>
              <w:bottom w:val="nil"/>
              <w:right w:val="nil"/>
            </w:tcBorders>
            <w:shd w:val="clear" w:color="auto" w:fill="auto"/>
            <w:noWrap/>
            <w:vAlign w:val="bottom"/>
            <w:hideMark/>
          </w:tcPr>
          <w:p w14:paraId="554A9BEB" w14:textId="77777777" w:rsidR="00850831" w:rsidRPr="00850831" w:rsidRDefault="00850831" w:rsidP="00850831">
            <w:pPr>
              <w:spacing w:after="0" w:line="240" w:lineRule="auto"/>
              <w:rPr>
                <w:ins w:id="86" w:author="jwang" w:date="2014-12-14T11:17:00Z"/>
                <w:rFonts w:ascii="Calibri" w:eastAsia="Times New Roman" w:hAnsi="Calibri" w:cs="Times New Roman"/>
                <w:color w:val="000000"/>
                <w:lang w:eastAsia="zh-CN"/>
              </w:rPr>
            </w:pPr>
            <w:ins w:id="87" w:author="jwang" w:date="2014-12-14T11:17:00Z">
              <w:r w:rsidRPr="00850831">
                <w:rPr>
                  <w:rFonts w:ascii="Calibri" w:eastAsia="Times New Roman" w:hAnsi="Calibri" w:cs="Times New Roman"/>
                  <w:color w:val="000000"/>
                  <w:lang w:eastAsia="zh-CN"/>
                </w:rPr>
                <w:t>Solar</w:t>
              </w:r>
            </w:ins>
          </w:p>
        </w:tc>
        <w:tc>
          <w:tcPr>
            <w:tcW w:w="228" w:type="dxa"/>
            <w:tcBorders>
              <w:top w:val="nil"/>
              <w:left w:val="nil"/>
              <w:bottom w:val="nil"/>
              <w:right w:val="nil"/>
            </w:tcBorders>
            <w:shd w:val="clear" w:color="auto" w:fill="auto"/>
            <w:noWrap/>
            <w:vAlign w:val="bottom"/>
            <w:hideMark/>
          </w:tcPr>
          <w:p w14:paraId="2A4C672E" w14:textId="77777777" w:rsidR="00850831" w:rsidRPr="00850831" w:rsidRDefault="00850831" w:rsidP="00850831">
            <w:pPr>
              <w:spacing w:after="0" w:line="240" w:lineRule="auto"/>
              <w:rPr>
                <w:ins w:id="88" w:author="jwang" w:date="2014-12-14T11:17:00Z"/>
                <w:rFonts w:ascii="Calibri" w:eastAsia="Times New Roman" w:hAnsi="Calibri" w:cs="Times New Roman"/>
                <w:color w:val="000000"/>
                <w:lang w:eastAsia="zh-CN"/>
              </w:rPr>
            </w:pPr>
            <w:ins w:id="89" w:author="jwang" w:date="2014-12-14T11:17:00Z">
              <w:r w:rsidRPr="00850831">
                <w:rPr>
                  <w:rFonts w:ascii="Calibri" w:eastAsia="Times New Roman" w:hAnsi="Calibri" w:cs="Times New Roman"/>
                  <w:color w:val="000000"/>
                  <w:lang w:eastAsia="zh-CN"/>
                </w:rPr>
                <w:t>Solar</w:t>
              </w:r>
            </w:ins>
          </w:p>
        </w:tc>
        <w:tc>
          <w:tcPr>
            <w:tcW w:w="228" w:type="dxa"/>
            <w:tcBorders>
              <w:top w:val="nil"/>
              <w:left w:val="nil"/>
              <w:bottom w:val="nil"/>
              <w:right w:val="nil"/>
            </w:tcBorders>
            <w:shd w:val="clear" w:color="auto" w:fill="auto"/>
            <w:noWrap/>
            <w:vAlign w:val="bottom"/>
            <w:hideMark/>
          </w:tcPr>
          <w:p w14:paraId="501F1D43" w14:textId="77777777" w:rsidR="00850831" w:rsidRPr="00850831" w:rsidRDefault="00850831" w:rsidP="00850831">
            <w:pPr>
              <w:spacing w:after="0" w:line="240" w:lineRule="auto"/>
              <w:rPr>
                <w:ins w:id="90" w:author="jwang" w:date="2014-12-14T11:17:00Z"/>
                <w:rFonts w:ascii="Calibri" w:eastAsia="Times New Roman" w:hAnsi="Calibri" w:cs="Times New Roman"/>
                <w:color w:val="000000"/>
                <w:lang w:eastAsia="zh-CN"/>
              </w:rPr>
            </w:pPr>
            <w:ins w:id="91" w:author="jwang" w:date="2014-12-14T11:17:00Z">
              <w:r w:rsidRPr="00850831">
                <w:rPr>
                  <w:rFonts w:ascii="Calibri" w:eastAsia="Times New Roman" w:hAnsi="Calibri" w:cs="Times New Roman"/>
                  <w:color w:val="000000"/>
                  <w:lang w:eastAsia="zh-CN"/>
                </w:rPr>
                <w:t>Hi Solar</w:t>
              </w:r>
            </w:ins>
          </w:p>
        </w:tc>
        <w:tc>
          <w:tcPr>
            <w:tcW w:w="228" w:type="dxa"/>
            <w:tcBorders>
              <w:top w:val="nil"/>
              <w:left w:val="nil"/>
              <w:bottom w:val="nil"/>
              <w:right w:val="nil"/>
            </w:tcBorders>
            <w:shd w:val="clear" w:color="auto" w:fill="auto"/>
            <w:noWrap/>
            <w:vAlign w:val="bottom"/>
            <w:hideMark/>
          </w:tcPr>
          <w:p w14:paraId="54B26D1A" w14:textId="77777777" w:rsidR="00850831" w:rsidRPr="00850831" w:rsidRDefault="00850831" w:rsidP="00850831">
            <w:pPr>
              <w:spacing w:after="0" w:line="240" w:lineRule="auto"/>
              <w:rPr>
                <w:ins w:id="92" w:author="jwang" w:date="2014-12-14T11:17:00Z"/>
                <w:rFonts w:ascii="Calibri" w:eastAsia="Times New Roman" w:hAnsi="Calibri" w:cs="Times New Roman"/>
                <w:color w:val="000000"/>
                <w:lang w:eastAsia="zh-CN"/>
              </w:rPr>
            </w:pPr>
            <w:ins w:id="93" w:author="jwang" w:date="2014-12-14T11:17:00Z">
              <w:r w:rsidRPr="00850831">
                <w:rPr>
                  <w:rFonts w:ascii="Calibri" w:eastAsia="Times New Roman" w:hAnsi="Calibri" w:cs="Times New Roman"/>
                  <w:color w:val="000000"/>
                  <w:lang w:eastAsia="zh-CN"/>
                </w:rPr>
                <w:t xml:space="preserve">UV </w:t>
              </w:r>
            </w:ins>
          </w:p>
        </w:tc>
        <w:tc>
          <w:tcPr>
            <w:tcW w:w="228" w:type="dxa"/>
            <w:tcBorders>
              <w:top w:val="nil"/>
              <w:left w:val="nil"/>
              <w:bottom w:val="nil"/>
              <w:right w:val="nil"/>
            </w:tcBorders>
            <w:shd w:val="clear" w:color="auto" w:fill="auto"/>
            <w:noWrap/>
            <w:vAlign w:val="bottom"/>
            <w:hideMark/>
          </w:tcPr>
          <w:p w14:paraId="5C106F83" w14:textId="77777777" w:rsidR="00850831" w:rsidRPr="00850831" w:rsidRDefault="00850831" w:rsidP="00850831">
            <w:pPr>
              <w:spacing w:after="0" w:line="240" w:lineRule="auto"/>
              <w:rPr>
                <w:ins w:id="94" w:author="jwang" w:date="2014-12-14T11:17:00Z"/>
                <w:rFonts w:ascii="Calibri" w:eastAsia="Times New Roman" w:hAnsi="Calibri" w:cs="Times New Roman"/>
                <w:color w:val="000000"/>
                <w:lang w:eastAsia="zh-CN"/>
              </w:rPr>
            </w:pPr>
            <w:ins w:id="95" w:author="jwang" w:date="2014-12-14T11:17:00Z">
              <w:r w:rsidRPr="00850831">
                <w:rPr>
                  <w:rFonts w:ascii="Calibri" w:eastAsia="Times New Roman" w:hAnsi="Calibri" w:cs="Times New Roman"/>
                  <w:color w:val="000000"/>
                  <w:lang w:eastAsia="zh-CN"/>
                </w:rPr>
                <w:t xml:space="preserve">UV </w:t>
              </w:r>
            </w:ins>
          </w:p>
        </w:tc>
        <w:tc>
          <w:tcPr>
            <w:tcW w:w="228" w:type="dxa"/>
            <w:tcBorders>
              <w:top w:val="nil"/>
              <w:left w:val="nil"/>
              <w:bottom w:val="nil"/>
              <w:right w:val="nil"/>
            </w:tcBorders>
            <w:shd w:val="clear" w:color="auto" w:fill="auto"/>
            <w:noWrap/>
            <w:vAlign w:val="bottom"/>
            <w:hideMark/>
          </w:tcPr>
          <w:p w14:paraId="7D92D219" w14:textId="77777777" w:rsidR="00850831" w:rsidRPr="00850831" w:rsidRDefault="00850831" w:rsidP="00850831">
            <w:pPr>
              <w:spacing w:after="0" w:line="240" w:lineRule="auto"/>
              <w:rPr>
                <w:ins w:id="96" w:author="jwang" w:date="2014-12-14T11:17:00Z"/>
                <w:rFonts w:ascii="Calibri" w:eastAsia="Times New Roman" w:hAnsi="Calibri" w:cs="Times New Roman"/>
                <w:color w:val="000000"/>
                <w:lang w:eastAsia="zh-CN"/>
              </w:rPr>
            </w:pPr>
            <w:ins w:id="97" w:author="jwang" w:date="2014-12-14T11:17:00Z">
              <w:r w:rsidRPr="00850831">
                <w:rPr>
                  <w:rFonts w:ascii="Calibri" w:eastAsia="Times New Roman" w:hAnsi="Calibri" w:cs="Times New Roman"/>
                  <w:color w:val="000000"/>
                  <w:lang w:eastAsia="zh-CN"/>
                </w:rPr>
                <w:t xml:space="preserve">Hi </w:t>
              </w:r>
            </w:ins>
          </w:p>
        </w:tc>
        <w:tc>
          <w:tcPr>
            <w:tcW w:w="228" w:type="dxa"/>
            <w:tcBorders>
              <w:top w:val="nil"/>
              <w:left w:val="nil"/>
              <w:bottom w:val="nil"/>
              <w:right w:val="nil"/>
            </w:tcBorders>
            <w:shd w:val="clear" w:color="auto" w:fill="auto"/>
            <w:noWrap/>
            <w:vAlign w:val="bottom"/>
            <w:hideMark/>
          </w:tcPr>
          <w:p w14:paraId="0492FD4D" w14:textId="77777777" w:rsidR="00850831" w:rsidRPr="00850831" w:rsidRDefault="00850831" w:rsidP="00850831">
            <w:pPr>
              <w:spacing w:after="0" w:line="240" w:lineRule="auto"/>
              <w:rPr>
                <w:ins w:id="98" w:author="jwang" w:date="2014-12-14T11:17:00Z"/>
                <w:rFonts w:ascii="Calibri" w:eastAsia="Times New Roman" w:hAnsi="Calibri" w:cs="Times New Roman"/>
                <w:color w:val="000000"/>
                <w:lang w:eastAsia="zh-CN"/>
              </w:rPr>
            </w:pPr>
            <w:ins w:id="99" w:author="jwang" w:date="2014-12-14T11:17:00Z">
              <w:r w:rsidRPr="00850831">
                <w:rPr>
                  <w:rFonts w:ascii="Calibri" w:eastAsia="Times New Roman" w:hAnsi="Calibri" w:cs="Times New Roman"/>
                  <w:color w:val="000000"/>
                  <w:lang w:eastAsia="zh-CN"/>
                </w:rPr>
                <w:t>Heat</w:t>
              </w:r>
            </w:ins>
          </w:p>
        </w:tc>
        <w:tc>
          <w:tcPr>
            <w:tcW w:w="228" w:type="dxa"/>
            <w:tcBorders>
              <w:top w:val="nil"/>
              <w:left w:val="nil"/>
              <w:bottom w:val="nil"/>
              <w:right w:val="nil"/>
            </w:tcBorders>
            <w:shd w:val="clear" w:color="auto" w:fill="auto"/>
            <w:noWrap/>
            <w:vAlign w:val="bottom"/>
            <w:hideMark/>
          </w:tcPr>
          <w:p w14:paraId="160C1BF6" w14:textId="77777777" w:rsidR="00850831" w:rsidRPr="00850831" w:rsidRDefault="00850831" w:rsidP="00850831">
            <w:pPr>
              <w:spacing w:after="0" w:line="240" w:lineRule="auto"/>
              <w:rPr>
                <w:ins w:id="100" w:author="jwang" w:date="2014-12-14T11:17:00Z"/>
                <w:rFonts w:ascii="Calibri" w:eastAsia="Times New Roman" w:hAnsi="Calibri" w:cs="Times New Roman"/>
                <w:color w:val="000000"/>
                <w:lang w:eastAsia="zh-CN"/>
              </w:rPr>
            </w:pPr>
            <w:ins w:id="101" w:author="jwang" w:date="2014-12-14T11:17:00Z">
              <w:r w:rsidRPr="00850831">
                <w:rPr>
                  <w:rFonts w:ascii="Calibri" w:eastAsia="Times New Roman" w:hAnsi="Calibri" w:cs="Times New Roman"/>
                  <w:color w:val="000000"/>
                  <w:lang w:eastAsia="zh-CN"/>
                </w:rPr>
                <w:t>Cool</w:t>
              </w:r>
            </w:ins>
          </w:p>
        </w:tc>
        <w:tc>
          <w:tcPr>
            <w:tcW w:w="228" w:type="dxa"/>
            <w:tcBorders>
              <w:top w:val="nil"/>
              <w:left w:val="nil"/>
              <w:bottom w:val="nil"/>
              <w:right w:val="nil"/>
            </w:tcBorders>
            <w:shd w:val="clear" w:color="auto" w:fill="auto"/>
            <w:noWrap/>
            <w:vAlign w:val="bottom"/>
            <w:hideMark/>
          </w:tcPr>
          <w:p w14:paraId="69996D8D" w14:textId="77777777" w:rsidR="00850831" w:rsidRPr="00850831" w:rsidRDefault="00850831" w:rsidP="00850831">
            <w:pPr>
              <w:spacing w:after="0" w:line="240" w:lineRule="auto"/>
              <w:rPr>
                <w:ins w:id="102" w:author="jwang" w:date="2014-12-14T11:17:00Z"/>
                <w:rFonts w:ascii="Calibri" w:eastAsia="Times New Roman" w:hAnsi="Calibri" w:cs="Times New Roman"/>
                <w:color w:val="000000"/>
                <w:lang w:eastAsia="zh-CN"/>
              </w:rPr>
            </w:pPr>
            <w:ins w:id="103" w:author="jwang" w:date="2014-12-14T11:17:00Z">
              <w:r w:rsidRPr="00850831">
                <w:rPr>
                  <w:rFonts w:ascii="Calibri" w:eastAsia="Times New Roman" w:hAnsi="Calibri" w:cs="Times New Roman"/>
                  <w:color w:val="000000"/>
                  <w:lang w:eastAsia="zh-CN"/>
                </w:rPr>
                <w:t xml:space="preserve">In </w:t>
              </w:r>
            </w:ins>
          </w:p>
        </w:tc>
        <w:tc>
          <w:tcPr>
            <w:tcW w:w="228" w:type="dxa"/>
            <w:tcBorders>
              <w:top w:val="nil"/>
              <w:left w:val="nil"/>
              <w:bottom w:val="nil"/>
              <w:right w:val="nil"/>
            </w:tcBorders>
            <w:shd w:val="clear" w:color="auto" w:fill="auto"/>
            <w:noWrap/>
            <w:vAlign w:val="bottom"/>
            <w:hideMark/>
          </w:tcPr>
          <w:p w14:paraId="3E0CBB79" w14:textId="77777777" w:rsidR="00850831" w:rsidRPr="00850831" w:rsidRDefault="00850831" w:rsidP="00850831">
            <w:pPr>
              <w:spacing w:after="0" w:line="240" w:lineRule="auto"/>
              <w:rPr>
                <w:ins w:id="104" w:author="jwang" w:date="2014-12-14T11:17:00Z"/>
                <w:rFonts w:ascii="Calibri" w:eastAsia="Times New Roman" w:hAnsi="Calibri" w:cs="Times New Roman"/>
                <w:color w:val="000000"/>
                <w:lang w:eastAsia="zh-CN"/>
              </w:rPr>
            </w:pPr>
            <w:ins w:id="105" w:author="jwang" w:date="2014-12-14T11:17:00Z">
              <w:r w:rsidRPr="00850831">
                <w:rPr>
                  <w:rFonts w:ascii="Calibri" w:eastAsia="Times New Roman" w:hAnsi="Calibri" w:cs="Times New Roman"/>
                  <w:color w:val="000000"/>
                  <w:lang w:eastAsia="zh-CN"/>
                </w:rPr>
                <w:t>In</w:t>
              </w:r>
            </w:ins>
          </w:p>
        </w:tc>
        <w:tc>
          <w:tcPr>
            <w:tcW w:w="228" w:type="dxa"/>
            <w:tcBorders>
              <w:top w:val="nil"/>
              <w:left w:val="nil"/>
              <w:bottom w:val="nil"/>
              <w:right w:val="nil"/>
            </w:tcBorders>
            <w:shd w:val="clear" w:color="auto" w:fill="auto"/>
            <w:noWrap/>
            <w:vAlign w:val="bottom"/>
            <w:hideMark/>
          </w:tcPr>
          <w:p w14:paraId="0980F776" w14:textId="77777777" w:rsidR="00850831" w:rsidRPr="00850831" w:rsidRDefault="00850831" w:rsidP="00850831">
            <w:pPr>
              <w:spacing w:after="0" w:line="240" w:lineRule="auto"/>
              <w:rPr>
                <w:ins w:id="106" w:author="jwang" w:date="2014-12-14T11:17:00Z"/>
                <w:rFonts w:ascii="Calibri" w:eastAsia="Times New Roman" w:hAnsi="Calibri" w:cs="Times New Roman"/>
                <w:color w:val="000000"/>
                <w:lang w:eastAsia="zh-CN"/>
              </w:rPr>
            </w:pPr>
            <w:ins w:id="107" w:author="jwang" w:date="2014-12-14T11:17:00Z">
              <w:r w:rsidRPr="00850831">
                <w:rPr>
                  <w:rFonts w:ascii="Calibri" w:eastAsia="Times New Roman" w:hAnsi="Calibri" w:cs="Times New Roman"/>
                  <w:color w:val="000000"/>
                  <w:lang w:eastAsia="zh-CN"/>
                </w:rPr>
                <w:t xml:space="preserve">In </w:t>
              </w:r>
            </w:ins>
          </w:p>
        </w:tc>
        <w:tc>
          <w:tcPr>
            <w:tcW w:w="228" w:type="dxa"/>
            <w:tcBorders>
              <w:top w:val="nil"/>
              <w:left w:val="nil"/>
              <w:bottom w:val="nil"/>
              <w:right w:val="nil"/>
            </w:tcBorders>
            <w:shd w:val="clear" w:color="auto" w:fill="auto"/>
            <w:noWrap/>
            <w:vAlign w:val="bottom"/>
            <w:hideMark/>
          </w:tcPr>
          <w:p w14:paraId="33A22FED" w14:textId="77777777" w:rsidR="00850831" w:rsidRPr="00850831" w:rsidRDefault="00850831" w:rsidP="00850831">
            <w:pPr>
              <w:spacing w:after="0" w:line="240" w:lineRule="auto"/>
              <w:rPr>
                <w:ins w:id="108" w:author="jwang" w:date="2014-12-14T11:17:00Z"/>
                <w:rFonts w:ascii="Calibri" w:eastAsia="Times New Roman" w:hAnsi="Calibri" w:cs="Times New Roman"/>
                <w:color w:val="000000"/>
                <w:lang w:eastAsia="zh-CN"/>
              </w:rPr>
            </w:pPr>
            <w:ins w:id="109" w:author="jwang" w:date="2014-12-14T11:17:00Z">
              <w:r w:rsidRPr="00850831">
                <w:rPr>
                  <w:rFonts w:ascii="Calibri" w:eastAsia="Times New Roman" w:hAnsi="Calibri" w:cs="Times New Roman"/>
                  <w:color w:val="000000"/>
                  <w:lang w:eastAsia="zh-CN"/>
                </w:rPr>
                <w:t xml:space="preserve">In </w:t>
              </w:r>
            </w:ins>
          </w:p>
        </w:tc>
        <w:tc>
          <w:tcPr>
            <w:tcW w:w="228" w:type="dxa"/>
            <w:tcBorders>
              <w:top w:val="nil"/>
              <w:left w:val="nil"/>
              <w:bottom w:val="nil"/>
              <w:right w:val="nil"/>
            </w:tcBorders>
            <w:shd w:val="clear" w:color="auto" w:fill="auto"/>
            <w:noWrap/>
            <w:vAlign w:val="bottom"/>
            <w:hideMark/>
          </w:tcPr>
          <w:p w14:paraId="70156A91" w14:textId="77777777" w:rsidR="00850831" w:rsidRPr="00850831" w:rsidRDefault="00850831" w:rsidP="00850831">
            <w:pPr>
              <w:spacing w:after="0" w:line="240" w:lineRule="auto"/>
              <w:rPr>
                <w:ins w:id="110" w:author="jwang" w:date="2014-12-14T11:17:00Z"/>
                <w:rFonts w:ascii="Calibri" w:eastAsia="Times New Roman" w:hAnsi="Calibri" w:cs="Times New Roman"/>
                <w:color w:val="000000"/>
                <w:lang w:eastAsia="zh-CN"/>
              </w:rPr>
            </w:pPr>
            <w:ins w:id="111" w:author="jwang" w:date="2014-12-14T11:17:00Z">
              <w:r w:rsidRPr="00850831">
                <w:rPr>
                  <w:rFonts w:ascii="Calibri" w:eastAsia="Times New Roman" w:hAnsi="Calibri" w:cs="Times New Roman"/>
                  <w:color w:val="000000"/>
                  <w:lang w:eastAsia="zh-CN"/>
                </w:rPr>
                <w:t xml:space="preserve">In </w:t>
              </w:r>
            </w:ins>
          </w:p>
        </w:tc>
        <w:tc>
          <w:tcPr>
            <w:tcW w:w="228" w:type="dxa"/>
            <w:tcBorders>
              <w:top w:val="nil"/>
              <w:left w:val="nil"/>
              <w:bottom w:val="nil"/>
              <w:right w:val="nil"/>
            </w:tcBorders>
            <w:shd w:val="clear" w:color="auto" w:fill="auto"/>
            <w:noWrap/>
            <w:vAlign w:val="bottom"/>
            <w:hideMark/>
          </w:tcPr>
          <w:p w14:paraId="00A623DB" w14:textId="77777777" w:rsidR="00850831" w:rsidRPr="00850831" w:rsidRDefault="00850831" w:rsidP="00850831">
            <w:pPr>
              <w:spacing w:after="0" w:line="240" w:lineRule="auto"/>
              <w:rPr>
                <w:ins w:id="112" w:author="jwang" w:date="2014-12-14T11:17:00Z"/>
                <w:rFonts w:ascii="Calibri" w:eastAsia="Times New Roman" w:hAnsi="Calibri" w:cs="Times New Roman"/>
                <w:color w:val="000000"/>
                <w:lang w:eastAsia="zh-CN"/>
              </w:rPr>
            </w:pPr>
            <w:ins w:id="113" w:author="jwang" w:date="2014-12-14T11:17:00Z">
              <w:r w:rsidRPr="00850831">
                <w:rPr>
                  <w:rFonts w:ascii="Calibri" w:eastAsia="Times New Roman" w:hAnsi="Calibri" w:cs="Times New Roman"/>
                  <w:color w:val="000000"/>
                  <w:lang w:eastAsia="zh-CN"/>
                </w:rPr>
                <w:t>In Air</w:t>
              </w:r>
            </w:ins>
          </w:p>
        </w:tc>
        <w:tc>
          <w:tcPr>
            <w:tcW w:w="228" w:type="dxa"/>
            <w:tcBorders>
              <w:top w:val="nil"/>
              <w:left w:val="nil"/>
              <w:bottom w:val="nil"/>
              <w:right w:val="nil"/>
            </w:tcBorders>
            <w:shd w:val="clear" w:color="auto" w:fill="auto"/>
            <w:noWrap/>
            <w:vAlign w:val="bottom"/>
            <w:hideMark/>
          </w:tcPr>
          <w:p w14:paraId="00BA40AF" w14:textId="77777777" w:rsidR="00850831" w:rsidRPr="00850831" w:rsidRDefault="00850831" w:rsidP="00850831">
            <w:pPr>
              <w:spacing w:after="0" w:line="240" w:lineRule="auto"/>
              <w:rPr>
                <w:ins w:id="114" w:author="jwang" w:date="2014-12-14T11:17:00Z"/>
                <w:rFonts w:ascii="Calibri" w:eastAsia="Times New Roman" w:hAnsi="Calibri" w:cs="Times New Roman"/>
                <w:color w:val="000000"/>
                <w:lang w:eastAsia="zh-CN"/>
              </w:rPr>
            </w:pPr>
          </w:p>
        </w:tc>
        <w:tc>
          <w:tcPr>
            <w:tcW w:w="228" w:type="dxa"/>
            <w:tcBorders>
              <w:top w:val="nil"/>
              <w:left w:val="nil"/>
              <w:bottom w:val="nil"/>
              <w:right w:val="nil"/>
            </w:tcBorders>
            <w:shd w:val="clear" w:color="auto" w:fill="auto"/>
            <w:noWrap/>
            <w:vAlign w:val="bottom"/>
            <w:hideMark/>
          </w:tcPr>
          <w:p w14:paraId="04502EEE" w14:textId="77777777" w:rsidR="00850831" w:rsidRPr="00850831" w:rsidRDefault="00850831" w:rsidP="00850831">
            <w:pPr>
              <w:spacing w:after="0" w:line="240" w:lineRule="auto"/>
              <w:rPr>
                <w:ins w:id="115" w:author="jwang" w:date="2014-12-14T11:17:00Z"/>
                <w:rFonts w:ascii="Calibri" w:eastAsia="Times New Roman" w:hAnsi="Calibri" w:cs="Times New Roman"/>
                <w:color w:val="000000"/>
                <w:lang w:eastAsia="zh-CN"/>
              </w:rPr>
            </w:pPr>
            <w:ins w:id="116"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132505AA" w14:textId="77777777" w:rsidR="00850831" w:rsidRPr="00850831" w:rsidRDefault="00850831" w:rsidP="00850831">
            <w:pPr>
              <w:spacing w:after="0" w:line="240" w:lineRule="auto"/>
              <w:rPr>
                <w:ins w:id="117" w:author="jwang" w:date="2014-12-14T11:17:00Z"/>
                <w:rFonts w:ascii="Calibri" w:eastAsia="Times New Roman" w:hAnsi="Calibri" w:cs="Times New Roman"/>
                <w:color w:val="000000"/>
                <w:lang w:eastAsia="zh-CN"/>
              </w:rPr>
            </w:pPr>
            <w:ins w:id="118" w:author="jwang" w:date="2014-12-14T11:17:00Z">
              <w:r w:rsidRPr="00850831">
                <w:rPr>
                  <w:rFonts w:ascii="Calibri" w:eastAsia="Times New Roman" w:hAnsi="Calibri" w:cs="Times New Roman"/>
                  <w:color w:val="000000"/>
                  <w:lang w:eastAsia="zh-CN"/>
                </w:rPr>
                <w:t>Wind</w:t>
              </w:r>
            </w:ins>
          </w:p>
        </w:tc>
        <w:tc>
          <w:tcPr>
            <w:tcW w:w="228" w:type="dxa"/>
            <w:tcBorders>
              <w:top w:val="nil"/>
              <w:left w:val="nil"/>
              <w:bottom w:val="nil"/>
              <w:right w:val="nil"/>
            </w:tcBorders>
            <w:shd w:val="clear" w:color="auto" w:fill="auto"/>
            <w:noWrap/>
            <w:vAlign w:val="bottom"/>
            <w:hideMark/>
          </w:tcPr>
          <w:p w14:paraId="0E570181" w14:textId="77777777" w:rsidR="00850831" w:rsidRPr="00850831" w:rsidRDefault="00850831" w:rsidP="00850831">
            <w:pPr>
              <w:spacing w:after="0" w:line="240" w:lineRule="auto"/>
              <w:rPr>
                <w:ins w:id="119" w:author="jwang" w:date="2014-12-14T11:17:00Z"/>
                <w:rFonts w:ascii="Calibri" w:eastAsia="Times New Roman" w:hAnsi="Calibri" w:cs="Times New Roman"/>
                <w:color w:val="000000"/>
                <w:lang w:eastAsia="zh-CN"/>
              </w:rPr>
            </w:pPr>
            <w:ins w:id="120" w:author="jwang" w:date="2014-12-14T11:17:00Z">
              <w:r w:rsidRPr="00850831">
                <w:rPr>
                  <w:rFonts w:ascii="Calibri" w:eastAsia="Times New Roman" w:hAnsi="Calibri" w:cs="Times New Roman"/>
                  <w:color w:val="000000"/>
                  <w:lang w:eastAsia="zh-CN"/>
                </w:rPr>
                <w:t xml:space="preserve">ISS </w:t>
              </w:r>
            </w:ins>
          </w:p>
        </w:tc>
        <w:tc>
          <w:tcPr>
            <w:tcW w:w="228" w:type="dxa"/>
            <w:tcBorders>
              <w:top w:val="nil"/>
              <w:left w:val="nil"/>
              <w:bottom w:val="nil"/>
              <w:right w:val="nil"/>
            </w:tcBorders>
            <w:shd w:val="clear" w:color="auto" w:fill="auto"/>
            <w:noWrap/>
            <w:vAlign w:val="bottom"/>
            <w:hideMark/>
          </w:tcPr>
          <w:p w14:paraId="3AE17BD1" w14:textId="77777777" w:rsidR="00850831" w:rsidRPr="00850831" w:rsidRDefault="00850831" w:rsidP="00850831">
            <w:pPr>
              <w:spacing w:after="0" w:line="240" w:lineRule="auto"/>
              <w:rPr>
                <w:ins w:id="121" w:author="jwang" w:date="2014-12-14T11:17:00Z"/>
                <w:rFonts w:ascii="Calibri" w:eastAsia="Times New Roman" w:hAnsi="Calibri" w:cs="Times New Roman"/>
                <w:color w:val="000000"/>
                <w:lang w:eastAsia="zh-CN"/>
              </w:rPr>
            </w:pPr>
            <w:ins w:id="122" w:author="jwang" w:date="2014-12-14T11:17:00Z">
              <w:r w:rsidRPr="00850831">
                <w:rPr>
                  <w:rFonts w:ascii="Calibri" w:eastAsia="Times New Roman" w:hAnsi="Calibri" w:cs="Times New Roman"/>
                  <w:color w:val="000000"/>
                  <w:lang w:eastAsia="zh-CN"/>
                </w:rPr>
                <w:t>Arc.</w:t>
              </w:r>
            </w:ins>
          </w:p>
        </w:tc>
      </w:tr>
      <w:tr w:rsidR="00914CEB" w:rsidRPr="00850831" w14:paraId="62850F3C" w14:textId="77777777" w:rsidTr="00850831">
        <w:trPr>
          <w:trHeight w:val="300"/>
          <w:ins w:id="123" w:author="jwang" w:date="2014-12-14T11:17:00Z"/>
        </w:trPr>
        <w:tc>
          <w:tcPr>
            <w:tcW w:w="229" w:type="dxa"/>
            <w:tcBorders>
              <w:top w:val="nil"/>
              <w:left w:val="nil"/>
              <w:bottom w:val="nil"/>
              <w:right w:val="nil"/>
            </w:tcBorders>
            <w:shd w:val="clear" w:color="auto" w:fill="auto"/>
            <w:noWrap/>
            <w:vAlign w:val="bottom"/>
            <w:hideMark/>
          </w:tcPr>
          <w:p w14:paraId="020B7063" w14:textId="77777777" w:rsidR="00850831" w:rsidRPr="00850831" w:rsidRDefault="00850831" w:rsidP="00850831">
            <w:pPr>
              <w:spacing w:after="0" w:line="240" w:lineRule="auto"/>
              <w:rPr>
                <w:ins w:id="124" w:author="jwang" w:date="2014-12-14T11:17:00Z"/>
                <w:rFonts w:ascii="Calibri" w:eastAsia="Times New Roman" w:hAnsi="Calibri" w:cs="Times New Roman"/>
                <w:color w:val="000000"/>
                <w:lang w:eastAsia="zh-CN"/>
              </w:rPr>
            </w:pPr>
            <w:ins w:id="125" w:author="jwang" w:date="2014-12-14T11:17:00Z">
              <w:r w:rsidRPr="00850831">
                <w:rPr>
                  <w:rFonts w:ascii="Calibri" w:eastAsia="Times New Roman" w:hAnsi="Calibri" w:cs="Times New Roman"/>
                  <w:color w:val="000000"/>
                  <w:lang w:eastAsia="zh-CN"/>
                </w:rPr>
                <w:t>Date</w:t>
              </w:r>
            </w:ins>
          </w:p>
        </w:tc>
        <w:tc>
          <w:tcPr>
            <w:tcW w:w="229" w:type="dxa"/>
            <w:tcBorders>
              <w:top w:val="nil"/>
              <w:left w:val="nil"/>
              <w:bottom w:val="nil"/>
              <w:right w:val="nil"/>
            </w:tcBorders>
            <w:shd w:val="clear" w:color="auto" w:fill="auto"/>
            <w:noWrap/>
            <w:vAlign w:val="bottom"/>
            <w:hideMark/>
          </w:tcPr>
          <w:p w14:paraId="0BE32B35" w14:textId="77777777" w:rsidR="00850831" w:rsidRPr="00850831" w:rsidRDefault="00850831" w:rsidP="00850831">
            <w:pPr>
              <w:spacing w:after="0" w:line="240" w:lineRule="auto"/>
              <w:rPr>
                <w:ins w:id="126" w:author="jwang" w:date="2014-12-14T11:17:00Z"/>
                <w:rFonts w:ascii="Calibri" w:eastAsia="Times New Roman" w:hAnsi="Calibri" w:cs="Times New Roman"/>
                <w:color w:val="000000"/>
                <w:lang w:eastAsia="zh-CN"/>
              </w:rPr>
            </w:pPr>
            <w:ins w:id="127" w:author="jwang" w:date="2014-12-14T11:17:00Z">
              <w:r w:rsidRPr="00850831">
                <w:rPr>
                  <w:rFonts w:ascii="Calibri" w:eastAsia="Times New Roman" w:hAnsi="Calibri" w:cs="Times New Roman"/>
                  <w:color w:val="000000"/>
                  <w:lang w:eastAsia="zh-CN"/>
                </w:rPr>
                <w:t>Time</w:t>
              </w:r>
            </w:ins>
          </w:p>
        </w:tc>
        <w:tc>
          <w:tcPr>
            <w:tcW w:w="229" w:type="dxa"/>
            <w:tcBorders>
              <w:top w:val="nil"/>
              <w:left w:val="nil"/>
              <w:bottom w:val="nil"/>
              <w:right w:val="nil"/>
            </w:tcBorders>
            <w:shd w:val="clear" w:color="auto" w:fill="auto"/>
            <w:noWrap/>
            <w:vAlign w:val="bottom"/>
            <w:hideMark/>
          </w:tcPr>
          <w:p w14:paraId="24FD4E4D" w14:textId="77777777" w:rsidR="00850831" w:rsidRPr="00850831" w:rsidRDefault="00850831" w:rsidP="00850831">
            <w:pPr>
              <w:spacing w:after="0" w:line="240" w:lineRule="auto"/>
              <w:rPr>
                <w:ins w:id="128" w:author="jwang" w:date="2014-12-14T11:17:00Z"/>
                <w:rFonts w:ascii="Calibri" w:eastAsia="Times New Roman" w:hAnsi="Calibri" w:cs="Times New Roman"/>
                <w:color w:val="000000"/>
                <w:lang w:eastAsia="zh-CN"/>
              </w:rPr>
            </w:pPr>
            <w:commentRangeStart w:id="129"/>
            <w:ins w:id="130" w:author="jwang" w:date="2014-12-14T11:17:00Z">
              <w:r w:rsidRPr="00850831">
                <w:rPr>
                  <w:rFonts w:ascii="Calibri" w:eastAsia="Times New Roman" w:hAnsi="Calibri" w:cs="Times New Roman"/>
                  <w:color w:val="000000"/>
                  <w:lang w:eastAsia="zh-CN"/>
                </w:rPr>
                <w:t>Out</w:t>
              </w:r>
            </w:ins>
          </w:p>
        </w:tc>
        <w:tc>
          <w:tcPr>
            <w:tcW w:w="229" w:type="dxa"/>
            <w:tcBorders>
              <w:top w:val="nil"/>
              <w:left w:val="nil"/>
              <w:bottom w:val="nil"/>
              <w:right w:val="nil"/>
            </w:tcBorders>
            <w:shd w:val="clear" w:color="auto" w:fill="auto"/>
            <w:noWrap/>
            <w:vAlign w:val="bottom"/>
            <w:hideMark/>
          </w:tcPr>
          <w:p w14:paraId="24B1935E" w14:textId="77777777" w:rsidR="00850831" w:rsidRPr="00850831" w:rsidRDefault="00850831" w:rsidP="00850831">
            <w:pPr>
              <w:spacing w:after="0" w:line="240" w:lineRule="auto"/>
              <w:rPr>
                <w:ins w:id="131" w:author="jwang" w:date="2014-12-14T11:17:00Z"/>
                <w:rFonts w:ascii="Calibri" w:eastAsia="Times New Roman" w:hAnsi="Calibri" w:cs="Times New Roman"/>
                <w:color w:val="000000"/>
                <w:lang w:eastAsia="zh-CN"/>
              </w:rPr>
            </w:pPr>
            <w:ins w:id="132" w:author="jwang" w:date="2014-12-14T11:17:00Z">
              <w:r w:rsidRPr="00850831">
                <w:rPr>
                  <w:rFonts w:ascii="Calibri" w:eastAsia="Times New Roman" w:hAnsi="Calibri" w:cs="Times New Roman"/>
                  <w:color w:val="000000"/>
                  <w:lang w:eastAsia="zh-CN"/>
                </w:rPr>
                <w:t>Temp</w:t>
              </w:r>
            </w:ins>
          </w:p>
        </w:tc>
        <w:tc>
          <w:tcPr>
            <w:tcW w:w="229" w:type="dxa"/>
            <w:tcBorders>
              <w:top w:val="nil"/>
              <w:left w:val="nil"/>
              <w:bottom w:val="nil"/>
              <w:right w:val="nil"/>
            </w:tcBorders>
            <w:shd w:val="clear" w:color="auto" w:fill="auto"/>
            <w:noWrap/>
            <w:vAlign w:val="bottom"/>
            <w:hideMark/>
          </w:tcPr>
          <w:p w14:paraId="4B6F389B" w14:textId="77777777" w:rsidR="00850831" w:rsidRPr="00850831" w:rsidRDefault="00850831" w:rsidP="00850831">
            <w:pPr>
              <w:spacing w:after="0" w:line="240" w:lineRule="auto"/>
              <w:rPr>
                <w:ins w:id="133" w:author="jwang" w:date="2014-12-14T11:17:00Z"/>
                <w:rFonts w:ascii="Calibri" w:eastAsia="Times New Roman" w:hAnsi="Calibri" w:cs="Times New Roman"/>
                <w:color w:val="000000"/>
                <w:lang w:eastAsia="zh-CN"/>
              </w:rPr>
            </w:pPr>
            <w:ins w:id="134" w:author="jwang" w:date="2014-12-14T11:17:00Z">
              <w:r w:rsidRPr="00850831">
                <w:rPr>
                  <w:rFonts w:ascii="Calibri" w:eastAsia="Times New Roman" w:hAnsi="Calibri" w:cs="Times New Roman"/>
                  <w:color w:val="000000"/>
                  <w:lang w:eastAsia="zh-CN"/>
                </w:rPr>
                <w:t>Temp</w:t>
              </w:r>
            </w:ins>
          </w:p>
        </w:tc>
        <w:tc>
          <w:tcPr>
            <w:tcW w:w="229" w:type="dxa"/>
            <w:tcBorders>
              <w:top w:val="nil"/>
              <w:left w:val="nil"/>
              <w:bottom w:val="nil"/>
              <w:right w:val="nil"/>
            </w:tcBorders>
            <w:shd w:val="clear" w:color="auto" w:fill="auto"/>
            <w:noWrap/>
            <w:vAlign w:val="bottom"/>
            <w:hideMark/>
          </w:tcPr>
          <w:p w14:paraId="04DB5E07" w14:textId="77777777" w:rsidR="00850831" w:rsidRPr="00850831" w:rsidRDefault="00850831" w:rsidP="00850831">
            <w:pPr>
              <w:spacing w:after="0" w:line="240" w:lineRule="auto"/>
              <w:rPr>
                <w:ins w:id="135" w:author="jwang" w:date="2014-12-14T11:17:00Z"/>
                <w:rFonts w:ascii="Calibri" w:eastAsia="Times New Roman" w:hAnsi="Calibri" w:cs="Times New Roman"/>
                <w:color w:val="000000"/>
                <w:lang w:eastAsia="zh-CN"/>
              </w:rPr>
            </w:pPr>
            <w:ins w:id="136" w:author="jwang" w:date="2014-12-14T11:17:00Z">
              <w:r w:rsidRPr="00850831">
                <w:rPr>
                  <w:rFonts w:ascii="Calibri" w:eastAsia="Times New Roman" w:hAnsi="Calibri" w:cs="Times New Roman"/>
                  <w:color w:val="000000"/>
                  <w:lang w:eastAsia="zh-CN"/>
                </w:rPr>
                <w:t>Hum</w:t>
              </w:r>
            </w:ins>
          </w:p>
        </w:tc>
        <w:tc>
          <w:tcPr>
            <w:tcW w:w="228" w:type="dxa"/>
            <w:tcBorders>
              <w:top w:val="nil"/>
              <w:left w:val="nil"/>
              <w:bottom w:val="nil"/>
              <w:right w:val="nil"/>
            </w:tcBorders>
            <w:shd w:val="clear" w:color="auto" w:fill="auto"/>
            <w:noWrap/>
            <w:vAlign w:val="bottom"/>
            <w:hideMark/>
          </w:tcPr>
          <w:p w14:paraId="6EB2E7E4" w14:textId="77777777" w:rsidR="00850831" w:rsidRPr="00850831" w:rsidRDefault="00850831" w:rsidP="00850831">
            <w:pPr>
              <w:spacing w:after="0" w:line="240" w:lineRule="auto"/>
              <w:rPr>
                <w:ins w:id="137" w:author="jwang" w:date="2014-12-14T11:17:00Z"/>
                <w:rFonts w:ascii="Calibri" w:eastAsia="Times New Roman" w:hAnsi="Calibri" w:cs="Times New Roman"/>
                <w:color w:val="000000"/>
                <w:lang w:eastAsia="zh-CN"/>
              </w:rPr>
            </w:pPr>
            <w:ins w:id="138" w:author="jwang" w:date="2014-12-14T11:17:00Z">
              <w:r w:rsidRPr="00850831">
                <w:rPr>
                  <w:rFonts w:ascii="Calibri" w:eastAsia="Times New Roman" w:hAnsi="Calibri" w:cs="Times New Roman"/>
                  <w:color w:val="000000"/>
                  <w:lang w:eastAsia="zh-CN"/>
                </w:rPr>
                <w:t>Pt.</w:t>
              </w:r>
            </w:ins>
          </w:p>
        </w:tc>
        <w:tc>
          <w:tcPr>
            <w:tcW w:w="228" w:type="dxa"/>
            <w:tcBorders>
              <w:top w:val="nil"/>
              <w:left w:val="nil"/>
              <w:bottom w:val="nil"/>
              <w:right w:val="nil"/>
            </w:tcBorders>
            <w:shd w:val="clear" w:color="auto" w:fill="auto"/>
            <w:noWrap/>
            <w:vAlign w:val="bottom"/>
            <w:hideMark/>
          </w:tcPr>
          <w:p w14:paraId="6076FC41" w14:textId="77777777" w:rsidR="00850831" w:rsidRPr="00850831" w:rsidRDefault="00850831" w:rsidP="00850831">
            <w:pPr>
              <w:spacing w:after="0" w:line="240" w:lineRule="auto"/>
              <w:rPr>
                <w:ins w:id="139" w:author="jwang" w:date="2014-12-14T11:17:00Z"/>
                <w:rFonts w:ascii="Calibri" w:eastAsia="Times New Roman" w:hAnsi="Calibri" w:cs="Times New Roman"/>
                <w:color w:val="000000"/>
                <w:lang w:eastAsia="zh-CN"/>
              </w:rPr>
            </w:pPr>
            <w:ins w:id="140" w:author="jwang" w:date="2014-12-14T11:17:00Z">
              <w:r w:rsidRPr="00850831">
                <w:rPr>
                  <w:rFonts w:ascii="Calibri" w:eastAsia="Times New Roman" w:hAnsi="Calibri" w:cs="Times New Roman"/>
                  <w:color w:val="000000"/>
                  <w:lang w:eastAsia="zh-CN"/>
                </w:rPr>
                <w:t>Spe</w:t>
              </w:r>
              <w:r w:rsidRPr="00850831">
                <w:rPr>
                  <w:rFonts w:ascii="Calibri" w:eastAsia="Times New Roman" w:hAnsi="Calibri" w:cs="Times New Roman"/>
                  <w:color w:val="000000"/>
                  <w:lang w:eastAsia="zh-CN"/>
                </w:rPr>
                <w:lastRenderedPageBreak/>
                <w:t>ed</w:t>
              </w:r>
            </w:ins>
          </w:p>
        </w:tc>
        <w:tc>
          <w:tcPr>
            <w:tcW w:w="228" w:type="dxa"/>
            <w:tcBorders>
              <w:top w:val="nil"/>
              <w:left w:val="nil"/>
              <w:bottom w:val="nil"/>
              <w:right w:val="nil"/>
            </w:tcBorders>
            <w:shd w:val="clear" w:color="auto" w:fill="auto"/>
            <w:noWrap/>
            <w:vAlign w:val="bottom"/>
            <w:hideMark/>
          </w:tcPr>
          <w:p w14:paraId="4FB82F24" w14:textId="77777777" w:rsidR="00850831" w:rsidRPr="00850831" w:rsidRDefault="00850831" w:rsidP="00850831">
            <w:pPr>
              <w:spacing w:after="0" w:line="240" w:lineRule="auto"/>
              <w:rPr>
                <w:ins w:id="141" w:author="jwang" w:date="2014-12-14T11:17:00Z"/>
                <w:rFonts w:ascii="Calibri" w:eastAsia="Times New Roman" w:hAnsi="Calibri" w:cs="Times New Roman"/>
                <w:color w:val="000000"/>
                <w:lang w:eastAsia="zh-CN"/>
              </w:rPr>
            </w:pPr>
            <w:ins w:id="142" w:author="jwang" w:date="2014-12-14T11:17:00Z">
              <w:r w:rsidRPr="00850831">
                <w:rPr>
                  <w:rFonts w:ascii="Calibri" w:eastAsia="Times New Roman" w:hAnsi="Calibri" w:cs="Times New Roman"/>
                  <w:color w:val="000000"/>
                  <w:lang w:eastAsia="zh-CN"/>
                </w:rPr>
                <w:lastRenderedPageBreak/>
                <w:t>Dir</w:t>
              </w:r>
            </w:ins>
          </w:p>
        </w:tc>
        <w:tc>
          <w:tcPr>
            <w:tcW w:w="228" w:type="dxa"/>
            <w:tcBorders>
              <w:top w:val="nil"/>
              <w:left w:val="nil"/>
              <w:bottom w:val="nil"/>
              <w:right w:val="nil"/>
            </w:tcBorders>
            <w:shd w:val="clear" w:color="auto" w:fill="auto"/>
            <w:noWrap/>
            <w:vAlign w:val="bottom"/>
            <w:hideMark/>
          </w:tcPr>
          <w:p w14:paraId="67F556A3" w14:textId="77777777" w:rsidR="00850831" w:rsidRPr="00850831" w:rsidRDefault="00850831" w:rsidP="00850831">
            <w:pPr>
              <w:spacing w:after="0" w:line="240" w:lineRule="auto"/>
              <w:rPr>
                <w:ins w:id="143" w:author="jwang" w:date="2014-12-14T11:17:00Z"/>
                <w:rFonts w:ascii="Calibri" w:eastAsia="Times New Roman" w:hAnsi="Calibri" w:cs="Times New Roman"/>
                <w:color w:val="000000"/>
                <w:lang w:eastAsia="zh-CN"/>
              </w:rPr>
            </w:pPr>
            <w:ins w:id="144" w:author="jwang" w:date="2014-12-14T11:17:00Z">
              <w:r w:rsidRPr="00850831">
                <w:rPr>
                  <w:rFonts w:ascii="Calibri" w:eastAsia="Times New Roman" w:hAnsi="Calibri" w:cs="Times New Roman"/>
                  <w:color w:val="000000"/>
                  <w:lang w:eastAsia="zh-CN"/>
                </w:rPr>
                <w:t>Run</w:t>
              </w:r>
            </w:ins>
          </w:p>
        </w:tc>
        <w:tc>
          <w:tcPr>
            <w:tcW w:w="228" w:type="dxa"/>
            <w:tcBorders>
              <w:top w:val="nil"/>
              <w:left w:val="nil"/>
              <w:bottom w:val="nil"/>
              <w:right w:val="nil"/>
            </w:tcBorders>
            <w:shd w:val="clear" w:color="auto" w:fill="auto"/>
            <w:noWrap/>
            <w:vAlign w:val="bottom"/>
            <w:hideMark/>
          </w:tcPr>
          <w:p w14:paraId="4A098DE5" w14:textId="77777777" w:rsidR="00850831" w:rsidRPr="00850831" w:rsidRDefault="00850831" w:rsidP="00850831">
            <w:pPr>
              <w:spacing w:after="0" w:line="240" w:lineRule="auto"/>
              <w:rPr>
                <w:ins w:id="145" w:author="jwang" w:date="2014-12-14T11:17:00Z"/>
                <w:rFonts w:ascii="Calibri" w:eastAsia="Times New Roman" w:hAnsi="Calibri" w:cs="Times New Roman"/>
                <w:color w:val="000000"/>
                <w:lang w:eastAsia="zh-CN"/>
              </w:rPr>
            </w:pPr>
            <w:ins w:id="146" w:author="jwang" w:date="2014-12-14T11:17:00Z">
              <w:r w:rsidRPr="00850831">
                <w:rPr>
                  <w:rFonts w:ascii="Calibri" w:eastAsia="Times New Roman" w:hAnsi="Calibri" w:cs="Times New Roman"/>
                  <w:color w:val="000000"/>
                  <w:lang w:eastAsia="zh-CN"/>
                </w:rPr>
                <w:t>Spe</w:t>
              </w:r>
              <w:r w:rsidRPr="00850831">
                <w:rPr>
                  <w:rFonts w:ascii="Calibri" w:eastAsia="Times New Roman" w:hAnsi="Calibri" w:cs="Times New Roman"/>
                  <w:color w:val="000000"/>
                  <w:lang w:eastAsia="zh-CN"/>
                </w:rPr>
                <w:lastRenderedPageBreak/>
                <w:t>ed</w:t>
              </w:r>
            </w:ins>
          </w:p>
        </w:tc>
        <w:tc>
          <w:tcPr>
            <w:tcW w:w="228" w:type="dxa"/>
            <w:tcBorders>
              <w:top w:val="nil"/>
              <w:left w:val="nil"/>
              <w:bottom w:val="nil"/>
              <w:right w:val="nil"/>
            </w:tcBorders>
            <w:shd w:val="clear" w:color="auto" w:fill="auto"/>
            <w:noWrap/>
            <w:vAlign w:val="bottom"/>
            <w:hideMark/>
          </w:tcPr>
          <w:p w14:paraId="6B956C7F" w14:textId="77777777" w:rsidR="00850831" w:rsidRPr="00850831" w:rsidRDefault="00850831" w:rsidP="00850831">
            <w:pPr>
              <w:spacing w:after="0" w:line="240" w:lineRule="auto"/>
              <w:rPr>
                <w:ins w:id="147" w:author="jwang" w:date="2014-12-14T11:17:00Z"/>
                <w:rFonts w:ascii="Calibri" w:eastAsia="Times New Roman" w:hAnsi="Calibri" w:cs="Times New Roman"/>
                <w:color w:val="000000"/>
                <w:lang w:eastAsia="zh-CN"/>
              </w:rPr>
            </w:pPr>
            <w:ins w:id="148" w:author="jwang" w:date="2014-12-14T11:17:00Z">
              <w:r w:rsidRPr="00850831">
                <w:rPr>
                  <w:rFonts w:ascii="Calibri" w:eastAsia="Times New Roman" w:hAnsi="Calibri" w:cs="Times New Roman"/>
                  <w:color w:val="000000"/>
                  <w:lang w:eastAsia="zh-CN"/>
                </w:rPr>
                <w:lastRenderedPageBreak/>
                <w:t>Dir</w:t>
              </w:r>
            </w:ins>
          </w:p>
        </w:tc>
        <w:tc>
          <w:tcPr>
            <w:tcW w:w="228" w:type="dxa"/>
            <w:tcBorders>
              <w:top w:val="nil"/>
              <w:left w:val="nil"/>
              <w:bottom w:val="nil"/>
              <w:right w:val="nil"/>
            </w:tcBorders>
            <w:shd w:val="clear" w:color="auto" w:fill="auto"/>
            <w:noWrap/>
            <w:vAlign w:val="bottom"/>
            <w:hideMark/>
          </w:tcPr>
          <w:p w14:paraId="5E7029F6" w14:textId="77777777" w:rsidR="00850831" w:rsidRPr="00850831" w:rsidRDefault="00850831" w:rsidP="00850831">
            <w:pPr>
              <w:spacing w:after="0" w:line="240" w:lineRule="auto"/>
              <w:rPr>
                <w:ins w:id="149" w:author="jwang" w:date="2014-12-14T11:17:00Z"/>
                <w:rFonts w:ascii="Calibri" w:eastAsia="Times New Roman" w:hAnsi="Calibri" w:cs="Times New Roman"/>
                <w:color w:val="000000"/>
                <w:lang w:eastAsia="zh-CN"/>
              </w:rPr>
            </w:pPr>
            <w:ins w:id="150" w:author="jwang" w:date="2014-12-14T11:17:00Z">
              <w:r w:rsidRPr="00850831">
                <w:rPr>
                  <w:rFonts w:ascii="Calibri" w:eastAsia="Times New Roman" w:hAnsi="Calibri" w:cs="Times New Roman"/>
                  <w:color w:val="000000"/>
                  <w:lang w:eastAsia="zh-CN"/>
                </w:rPr>
                <w:t>Chi</w:t>
              </w:r>
              <w:r w:rsidRPr="00850831">
                <w:rPr>
                  <w:rFonts w:ascii="Calibri" w:eastAsia="Times New Roman" w:hAnsi="Calibri" w:cs="Times New Roman"/>
                  <w:color w:val="000000"/>
                  <w:lang w:eastAsia="zh-CN"/>
                </w:rPr>
                <w:lastRenderedPageBreak/>
                <w:t>ll</w:t>
              </w:r>
            </w:ins>
          </w:p>
        </w:tc>
        <w:tc>
          <w:tcPr>
            <w:tcW w:w="228" w:type="dxa"/>
            <w:tcBorders>
              <w:top w:val="nil"/>
              <w:left w:val="nil"/>
              <w:bottom w:val="nil"/>
              <w:right w:val="nil"/>
            </w:tcBorders>
            <w:shd w:val="clear" w:color="auto" w:fill="auto"/>
            <w:noWrap/>
            <w:vAlign w:val="bottom"/>
            <w:hideMark/>
          </w:tcPr>
          <w:p w14:paraId="1006BCE1" w14:textId="77777777" w:rsidR="00850831" w:rsidRPr="00850831" w:rsidRDefault="00850831" w:rsidP="00850831">
            <w:pPr>
              <w:spacing w:after="0" w:line="240" w:lineRule="auto"/>
              <w:rPr>
                <w:ins w:id="151" w:author="jwang" w:date="2014-12-14T11:17:00Z"/>
                <w:rFonts w:ascii="Calibri" w:eastAsia="Times New Roman" w:hAnsi="Calibri" w:cs="Times New Roman"/>
                <w:color w:val="000000"/>
                <w:lang w:eastAsia="zh-CN"/>
              </w:rPr>
            </w:pPr>
            <w:ins w:id="152" w:author="jwang" w:date="2014-12-14T11:17:00Z">
              <w:r w:rsidRPr="00850831">
                <w:rPr>
                  <w:rFonts w:ascii="Calibri" w:eastAsia="Times New Roman" w:hAnsi="Calibri" w:cs="Times New Roman"/>
                  <w:color w:val="000000"/>
                  <w:lang w:eastAsia="zh-CN"/>
                </w:rPr>
                <w:lastRenderedPageBreak/>
                <w:t>Ind</w:t>
              </w:r>
              <w:r w:rsidRPr="00850831">
                <w:rPr>
                  <w:rFonts w:ascii="Calibri" w:eastAsia="Times New Roman" w:hAnsi="Calibri" w:cs="Times New Roman"/>
                  <w:color w:val="000000"/>
                  <w:lang w:eastAsia="zh-CN"/>
                </w:rPr>
                <w:lastRenderedPageBreak/>
                <w:t>ex</w:t>
              </w:r>
            </w:ins>
          </w:p>
        </w:tc>
        <w:tc>
          <w:tcPr>
            <w:tcW w:w="228" w:type="dxa"/>
            <w:tcBorders>
              <w:top w:val="nil"/>
              <w:left w:val="nil"/>
              <w:bottom w:val="nil"/>
              <w:right w:val="nil"/>
            </w:tcBorders>
            <w:shd w:val="clear" w:color="auto" w:fill="auto"/>
            <w:noWrap/>
            <w:vAlign w:val="bottom"/>
            <w:hideMark/>
          </w:tcPr>
          <w:p w14:paraId="6D88B68A" w14:textId="77777777" w:rsidR="00850831" w:rsidRPr="00850831" w:rsidRDefault="00850831" w:rsidP="00850831">
            <w:pPr>
              <w:spacing w:after="0" w:line="240" w:lineRule="auto"/>
              <w:rPr>
                <w:ins w:id="153" w:author="jwang" w:date="2014-12-14T11:17:00Z"/>
                <w:rFonts w:ascii="Calibri" w:eastAsia="Times New Roman" w:hAnsi="Calibri" w:cs="Times New Roman"/>
                <w:color w:val="000000"/>
                <w:lang w:eastAsia="zh-CN"/>
              </w:rPr>
            </w:pPr>
            <w:ins w:id="154" w:author="jwang" w:date="2014-12-14T11:17:00Z">
              <w:r w:rsidRPr="00850831">
                <w:rPr>
                  <w:rFonts w:ascii="Calibri" w:eastAsia="Times New Roman" w:hAnsi="Calibri" w:cs="Times New Roman"/>
                  <w:color w:val="000000"/>
                  <w:lang w:eastAsia="zh-CN"/>
                </w:rPr>
                <w:lastRenderedPageBreak/>
                <w:t>Ind</w:t>
              </w:r>
              <w:r w:rsidRPr="00850831">
                <w:rPr>
                  <w:rFonts w:ascii="Calibri" w:eastAsia="Times New Roman" w:hAnsi="Calibri" w:cs="Times New Roman"/>
                  <w:color w:val="000000"/>
                  <w:lang w:eastAsia="zh-CN"/>
                </w:rPr>
                <w:lastRenderedPageBreak/>
                <w:t>ex</w:t>
              </w:r>
            </w:ins>
          </w:p>
        </w:tc>
        <w:tc>
          <w:tcPr>
            <w:tcW w:w="228" w:type="dxa"/>
            <w:tcBorders>
              <w:top w:val="nil"/>
              <w:left w:val="nil"/>
              <w:bottom w:val="nil"/>
              <w:right w:val="nil"/>
            </w:tcBorders>
            <w:shd w:val="clear" w:color="auto" w:fill="auto"/>
            <w:noWrap/>
            <w:vAlign w:val="bottom"/>
            <w:hideMark/>
          </w:tcPr>
          <w:p w14:paraId="30CFABD1" w14:textId="77777777" w:rsidR="00850831" w:rsidRPr="00850831" w:rsidRDefault="00850831" w:rsidP="00850831">
            <w:pPr>
              <w:spacing w:after="0" w:line="240" w:lineRule="auto"/>
              <w:rPr>
                <w:ins w:id="155" w:author="jwang" w:date="2014-12-14T11:17:00Z"/>
                <w:rFonts w:ascii="Calibri" w:eastAsia="Times New Roman" w:hAnsi="Calibri" w:cs="Times New Roman"/>
                <w:color w:val="000000"/>
                <w:lang w:eastAsia="zh-CN"/>
              </w:rPr>
            </w:pPr>
            <w:ins w:id="156" w:author="jwang" w:date="2014-12-14T11:17:00Z">
              <w:r w:rsidRPr="00850831">
                <w:rPr>
                  <w:rFonts w:ascii="Calibri" w:eastAsia="Times New Roman" w:hAnsi="Calibri" w:cs="Times New Roman"/>
                  <w:color w:val="000000"/>
                  <w:lang w:eastAsia="zh-CN"/>
                </w:rPr>
                <w:lastRenderedPageBreak/>
                <w:t>Ind</w:t>
              </w:r>
              <w:r w:rsidRPr="00850831">
                <w:rPr>
                  <w:rFonts w:ascii="Calibri" w:eastAsia="Times New Roman" w:hAnsi="Calibri" w:cs="Times New Roman"/>
                  <w:color w:val="000000"/>
                  <w:lang w:eastAsia="zh-CN"/>
                </w:rPr>
                <w:lastRenderedPageBreak/>
                <w:t>ex</w:t>
              </w:r>
            </w:ins>
          </w:p>
        </w:tc>
        <w:tc>
          <w:tcPr>
            <w:tcW w:w="228" w:type="dxa"/>
            <w:tcBorders>
              <w:top w:val="nil"/>
              <w:left w:val="nil"/>
              <w:bottom w:val="nil"/>
              <w:right w:val="nil"/>
            </w:tcBorders>
            <w:shd w:val="clear" w:color="auto" w:fill="auto"/>
            <w:noWrap/>
            <w:vAlign w:val="bottom"/>
            <w:hideMark/>
          </w:tcPr>
          <w:p w14:paraId="29FF491E" w14:textId="77777777" w:rsidR="00850831" w:rsidRPr="00850831" w:rsidRDefault="00850831" w:rsidP="00850831">
            <w:pPr>
              <w:spacing w:after="0" w:line="240" w:lineRule="auto"/>
              <w:rPr>
                <w:ins w:id="157" w:author="jwang" w:date="2014-12-14T11:17:00Z"/>
                <w:rFonts w:ascii="Calibri" w:eastAsia="Times New Roman" w:hAnsi="Calibri" w:cs="Times New Roman"/>
                <w:color w:val="000000"/>
                <w:lang w:eastAsia="zh-CN"/>
              </w:rPr>
            </w:pPr>
            <w:ins w:id="158" w:author="jwang" w:date="2014-12-14T11:17:00Z">
              <w:r w:rsidRPr="00850831">
                <w:rPr>
                  <w:rFonts w:ascii="Calibri" w:eastAsia="Times New Roman" w:hAnsi="Calibri" w:cs="Times New Roman"/>
                  <w:color w:val="000000"/>
                  <w:lang w:eastAsia="zh-CN"/>
                </w:rPr>
                <w:lastRenderedPageBreak/>
                <w:t xml:space="preserve">Bar  </w:t>
              </w:r>
            </w:ins>
          </w:p>
        </w:tc>
        <w:tc>
          <w:tcPr>
            <w:tcW w:w="228" w:type="dxa"/>
            <w:tcBorders>
              <w:top w:val="nil"/>
              <w:left w:val="nil"/>
              <w:bottom w:val="nil"/>
              <w:right w:val="nil"/>
            </w:tcBorders>
            <w:shd w:val="clear" w:color="auto" w:fill="auto"/>
            <w:noWrap/>
            <w:vAlign w:val="bottom"/>
            <w:hideMark/>
          </w:tcPr>
          <w:p w14:paraId="41A4D5B8" w14:textId="77777777" w:rsidR="00850831" w:rsidRPr="00850831" w:rsidRDefault="00850831" w:rsidP="00850831">
            <w:pPr>
              <w:spacing w:after="0" w:line="240" w:lineRule="auto"/>
              <w:rPr>
                <w:ins w:id="159" w:author="jwang" w:date="2014-12-14T11:17:00Z"/>
                <w:rFonts w:ascii="Calibri" w:eastAsia="Times New Roman" w:hAnsi="Calibri" w:cs="Times New Roman"/>
                <w:color w:val="000000"/>
                <w:lang w:eastAsia="zh-CN"/>
              </w:rPr>
            </w:pPr>
            <w:ins w:id="160" w:author="jwang" w:date="2014-12-14T11:17:00Z">
              <w:r w:rsidRPr="00850831">
                <w:rPr>
                  <w:rFonts w:ascii="Calibri" w:eastAsia="Times New Roman" w:hAnsi="Calibri" w:cs="Times New Roman"/>
                  <w:color w:val="000000"/>
                  <w:lang w:eastAsia="zh-CN"/>
                </w:rPr>
                <w:t>Rain</w:t>
              </w:r>
            </w:ins>
          </w:p>
        </w:tc>
        <w:tc>
          <w:tcPr>
            <w:tcW w:w="228" w:type="dxa"/>
            <w:tcBorders>
              <w:top w:val="nil"/>
              <w:left w:val="nil"/>
              <w:bottom w:val="nil"/>
              <w:right w:val="nil"/>
            </w:tcBorders>
            <w:shd w:val="clear" w:color="auto" w:fill="auto"/>
            <w:noWrap/>
            <w:vAlign w:val="bottom"/>
            <w:hideMark/>
          </w:tcPr>
          <w:p w14:paraId="6BA7DB2B" w14:textId="77777777" w:rsidR="00850831" w:rsidRPr="00850831" w:rsidRDefault="00850831" w:rsidP="00850831">
            <w:pPr>
              <w:spacing w:after="0" w:line="240" w:lineRule="auto"/>
              <w:rPr>
                <w:ins w:id="161" w:author="jwang" w:date="2014-12-14T11:17:00Z"/>
                <w:rFonts w:ascii="Calibri" w:eastAsia="Times New Roman" w:hAnsi="Calibri" w:cs="Times New Roman"/>
                <w:color w:val="000000"/>
                <w:lang w:eastAsia="zh-CN"/>
              </w:rPr>
            </w:pPr>
            <w:ins w:id="162" w:author="jwang" w:date="2014-12-14T11:17:00Z">
              <w:r w:rsidRPr="00850831">
                <w:rPr>
                  <w:rFonts w:ascii="Calibri" w:eastAsia="Times New Roman" w:hAnsi="Calibri" w:cs="Times New Roman"/>
                  <w:color w:val="000000"/>
                  <w:lang w:eastAsia="zh-CN"/>
                </w:rPr>
                <w:t>Rate</w:t>
              </w:r>
            </w:ins>
          </w:p>
        </w:tc>
        <w:tc>
          <w:tcPr>
            <w:tcW w:w="228" w:type="dxa"/>
            <w:tcBorders>
              <w:top w:val="nil"/>
              <w:left w:val="nil"/>
              <w:bottom w:val="nil"/>
              <w:right w:val="nil"/>
            </w:tcBorders>
            <w:shd w:val="clear" w:color="auto" w:fill="auto"/>
            <w:noWrap/>
            <w:vAlign w:val="bottom"/>
            <w:hideMark/>
          </w:tcPr>
          <w:p w14:paraId="218FECF8" w14:textId="77777777" w:rsidR="00850831" w:rsidRPr="00850831" w:rsidRDefault="00850831" w:rsidP="00850831">
            <w:pPr>
              <w:spacing w:after="0" w:line="240" w:lineRule="auto"/>
              <w:rPr>
                <w:ins w:id="163" w:author="jwang" w:date="2014-12-14T11:17:00Z"/>
                <w:rFonts w:ascii="Calibri" w:eastAsia="Times New Roman" w:hAnsi="Calibri" w:cs="Times New Roman"/>
                <w:color w:val="000000"/>
                <w:lang w:eastAsia="zh-CN"/>
              </w:rPr>
            </w:pPr>
            <w:commentRangeStart w:id="164"/>
            <w:ins w:id="165" w:author="jwang" w:date="2014-12-14T11:17:00Z">
              <w:r w:rsidRPr="00850831">
                <w:rPr>
                  <w:rFonts w:ascii="Calibri" w:eastAsia="Times New Roman" w:hAnsi="Calibri" w:cs="Times New Roman"/>
                  <w:color w:val="000000"/>
                  <w:lang w:eastAsia="zh-CN"/>
                </w:rPr>
                <w:t>Rad.</w:t>
              </w:r>
            </w:ins>
          </w:p>
        </w:tc>
        <w:tc>
          <w:tcPr>
            <w:tcW w:w="228" w:type="dxa"/>
            <w:tcBorders>
              <w:top w:val="nil"/>
              <w:left w:val="nil"/>
              <w:bottom w:val="nil"/>
              <w:right w:val="nil"/>
            </w:tcBorders>
            <w:shd w:val="clear" w:color="auto" w:fill="auto"/>
            <w:noWrap/>
            <w:vAlign w:val="bottom"/>
            <w:hideMark/>
          </w:tcPr>
          <w:p w14:paraId="2982B2BF" w14:textId="77777777" w:rsidR="00850831" w:rsidRPr="00850831" w:rsidRDefault="00850831" w:rsidP="00850831">
            <w:pPr>
              <w:spacing w:after="0" w:line="240" w:lineRule="auto"/>
              <w:rPr>
                <w:ins w:id="166" w:author="jwang" w:date="2014-12-14T11:17:00Z"/>
                <w:rFonts w:ascii="Calibri" w:eastAsia="Times New Roman" w:hAnsi="Calibri" w:cs="Times New Roman"/>
                <w:color w:val="000000"/>
                <w:lang w:eastAsia="zh-CN"/>
              </w:rPr>
            </w:pPr>
            <w:ins w:id="167" w:author="jwang" w:date="2014-12-14T11:17:00Z">
              <w:r w:rsidRPr="00850831">
                <w:rPr>
                  <w:rFonts w:ascii="Calibri" w:eastAsia="Times New Roman" w:hAnsi="Calibri" w:cs="Times New Roman"/>
                  <w:color w:val="000000"/>
                  <w:lang w:eastAsia="zh-CN"/>
                </w:rPr>
                <w:t>Ener</w:t>
              </w:r>
              <w:r w:rsidRPr="00850831">
                <w:rPr>
                  <w:rFonts w:ascii="Calibri" w:eastAsia="Times New Roman" w:hAnsi="Calibri" w:cs="Times New Roman"/>
                  <w:color w:val="000000"/>
                  <w:lang w:eastAsia="zh-CN"/>
                </w:rPr>
                <w:lastRenderedPageBreak/>
                <w:t>gy</w:t>
              </w:r>
            </w:ins>
          </w:p>
        </w:tc>
        <w:tc>
          <w:tcPr>
            <w:tcW w:w="228" w:type="dxa"/>
            <w:tcBorders>
              <w:top w:val="nil"/>
              <w:left w:val="nil"/>
              <w:bottom w:val="nil"/>
              <w:right w:val="nil"/>
            </w:tcBorders>
            <w:shd w:val="clear" w:color="auto" w:fill="auto"/>
            <w:noWrap/>
            <w:vAlign w:val="bottom"/>
            <w:hideMark/>
          </w:tcPr>
          <w:p w14:paraId="16101C43" w14:textId="77777777" w:rsidR="00850831" w:rsidRPr="00850831" w:rsidRDefault="00850831" w:rsidP="00850831">
            <w:pPr>
              <w:spacing w:after="0" w:line="240" w:lineRule="auto"/>
              <w:rPr>
                <w:ins w:id="168" w:author="jwang" w:date="2014-12-14T11:17:00Z"/>
                <w:rFonts w:ascii="Calibri" w:eastAsia="Times New Roman" w:hAnsi="Calibri" w:cs="Times New Roman"/>
                <w:color w:val="000000"/>
                <w:lang w:eastAsia="zh-CN"/>
              </w:rPr>
            </w:pPr>
            <w:ins w:id="169" w:author="jwang" w:date="2014-12-14T11:17:00Z">
              <w:r w:rsidRPr="00850831">
                <w:rPr>
                  <w:rFonts w:ascii="Calibri" w:eastAsia="Times New Roman" w:hAnsi="Calibri" w:cs="Times New Roman"/>
                  <w:color w:val="000000"/>
                  <w:lang w:eastAsia="zh-CN"/>
                </w:rPr>
                <w:lastRenderedPageBreak/>
                <w:t xml:space="preserve">Rad. </w:t>
              </w:r>
            </w:ins>
          </w:p>
        </w:tc>
        <w:tc>
          <w:tcPr>
            <w:tcW w:w="228" w:type="dxa"/>
            <w:tcBorders>
              <w:top w:val="nil"/>
              <w:left w:val="nil"/>
              <w:bottom w:val="nil"/>
              <w:right w:val="nil"/>
            </w:tcBorders>
            <w:shd w:val="clear" w:color="auto" w:fill="auto"/>
            <w:noWrap/>
            <w:vAlign w:val="bottom"/>
            <w:hideMark/>
          </w:tcPr>
          <w:p w14:paraId="0318E5C6" w14:textId="77777777" w:rsidR="00850831" w:rsidRPr="00850831" w:rsidRDefault="00850831" w:rsidP="00850831">
            <w:pPr>
              <w:spacing w:after="0" w:line="240" w:lineRule="auto"/>
              <w:rPr>
                <w:ins w:id="170" w:author="jwang" w:date="2014-12-14T11:17:00Z"/>
                <w:rFonts w:ascii="Calibri" w:eastAsia="Times New Roman" w:hAnsi="Calibri" w:cs="Times New Roman"/>
                <w:color w:val="000000"/>
                <w:lang w:eastAsia="zh-CN"/>
              </w:rPr>
            </w:pPr>
            <w:ins w:id="171" w:author="jwang" w:date="2014-12-14T11:17:00Z">
              <w:r w:rsidRPr="00850831">
                <w:rPr>
                  <w:rFonts w:ascii="Calibri" w:eastAsia="Times New Roman" w:hAnsi="Calibri" w:cs="Times New Roman"/>
                  <w:color w:val="000000"/>
                  <w:lang w:eastAsia="zh-CN"/>
                </w:rPr>
                <w:t>Ind</w:t>
              </w:r>
              <w:r w:rsidRPr="00850831">
                <w:rPr>
                  <w:rFonts w:ascii="Calibri" w:eastAsia="Times New Roman" w:hAnsi="Calibri" w:cs="Times New Roman"/>
                  <w:color w:val="000000"/>
                  <w:lang w:eastAsia="zh-CN"/>
                </w:rPr>
                <w:lastRenderedPageBreak/>
                <w:t>ex</w:t>
              </w:r>
            </w:ins>
          </w:p>
        </w:tc>
        <w:tc>
          <w:tcPr>
            <w:tcW w:w="228" w:type="dxa"/>
            <w:tcBorders>
              <w:top w:val="nil"/>
              <w:left w:val="nil"/>
              <w:bottom w:val="nil"/>
              <w:right w:val="nil"/>
            </w:tcBorders>
            <w:shd w:val="clear" w:color="auto" w:fill="auto"/>
            <w:noWrap/>
            <w:vAlign w:val="bottom"/>
            <w:hideMark/>
          </w:tcPr>
          <w:p w14:paraId="6D338F94" w14:textId="77777777" w:rsidR="00850831" w:rsidRPr="00850831" w:rsidRDefault="00850831" w:rsidP="00850831">
            <w:pPr>
              <w:spacing w:after="0" w:line="240" w:lineRule="auto"/>
              <w:rPr>
                <w:ins w:id="172" w:author="jwang" w:date="2014-12-14T11:17:00Z"/>
                <w:rFonts w:ascii="Calibri" w:eastAsia="Times New Roman" w:hAnsi="Calibri" w:cs="Times New Roman"/>
                <w:color w:val="000000"/>
                <w:lang w:eastAsia="zh-CN"/>
              </w:rPr>
            </w:pPr>
            <w:ins w:id="173" w:author="jwang" w:date="2014-12-14T11:17:00Z">
              <w:r w:rsidRPr="00850831">
                <w:rPr>
                  <w:rFonts w:ascii="Calibri" w:eastAsia="Times New Roman" w:hAnsi="Calibri" w:cs="Times New Roman"/>
                  <w:color w:val="000000"/>
                  <w:lang w:eastAsia="zh-CN"/>
                </w:rPr>
                <w:lastRenderedPageBreak/>
                <w:t>Dose</w:t>
              </w:r>
            </w:ins>
          </w:p>
        </w:tc>
        <w:tc>
          <w:tcPr>
            <w:tcW w:w="228" w:type="dxa"/>
            <w:tcBorders>
              <w:top w:val="nil"/>
              <w:left w:val="nil"/>
              <w:bottom w:val="nil"/>
              <w:right w:val="nil"/>
            </w:tcBorders>
            <w:shd w:val="clear" w:color="auto" w:fill="auto"/>
            <w:noWrap/>
            <w:vAlign w:val="bottom"/>
            <w:hideMark/>
          </w:tcPr>
          <w:p w14:paraId="6E1818E0" w14:textId="77777777" w:rsidR="00850831" w:rsidRPr="00850831" w:rsidRDefault="00850831" w:rsidP="00850831">
            <w:pPr>
              <w:spacing w:after="0" w:line="240" w:lineRule="auto"/>
              <w:rPr>
                <w:ins w:id="174" w:author="jwang" w:date="2014-12-14T11:17:00Z"/>
                <w:rFonts w:ascii="Calibri" w:eastAsia="Times New Roman" w:hAnsi="Calibri" w:cs="Times New Roman"/>
                <w:color w:val="000000"/>
                <w:lang w:eastAsia="zh-CN"/>
              </w:rPr>
            </w:pPr>
            <w:ins w:id="175" w:author="jwang" w:date="2014-12-14T11:17:00Z">
              <w:r w:rsidRPr="00850831">
                <w:rPr>
                  <w:rFonts w:ascii="Calibri" w:eastAsia="Times New Roman" w:hAnsi="Calibri" w:cs="Times New Roman"/>
                  <w:color w:val="000000"/>
                  <w:lang w:eastAsia="zh-CN"/>
                </w:rPr>
                <w:t xml:space="preserve">UV </w:t>
              </w:r>
            </w:ins>
          </w:p>
        </w:tc>
        <w:tc>
          <w:tcPr>
            <w:tcW w:w="228" w:type="dxa"/>
            <w:tcBorders>
              <w:top w:val="nil"/>
              <w:left w:val="nil"/>
              <w:bottom w:val="nil"/>
              <w:right w:val="nil"/>
            </w:tcBorders>
            <w:shd w:val="clear" w:color="auto" w:fill="auto"/>
            <w:noWrap/>
            <w:vAlign w:val="bottom"/>
            <w:hideMark/>
          </w:tcPr>
          <w:p w14:paraId="2D7F40BD" w14:textId="77777777" w:rsidR="00850831" w:rsidRPr="00850831" w:rsidRDefault="00850831" w:rsidP="00850831">
            <w:pPr>
              <w:spacing w:after="0" w:line="240" w:lineRule="auto"/>
              <w:rPr>
                <w:ins w:id="176" w:author="jwang" w:date="2014-12-14T11:17:00Z"/>
                <w:rFonts w:ascii="Calibri" w:eastAsia="Times New Roman" w:hAnsi="Calibri" w:cs="Times New Roman"/>
                <w:color w:val="000000"/>
                <w:lang w:eastAsia="zh-CN"/>
              </w:rPr>
            </w:pPr>
            <w:ins w:id="177" w:author="jwang" w:date="2014-12-14T11:17:00Z">
              <w:r w:rsidRPr="00850831">
                <w:rPr>
                  <w:rFonts w:ascii="Calibri" w:eastAsia="Times New Roman" w:hAnsi="Calibri" w:cs="Times New Roman"/>
                  <w:color w:val="000000"/>
                  <w:lang w:eastAsia="zh-CN"/>
                </w:rPr>
                <w:t xml:space="preserve">D-D </w:t>
              </w:r>
            </w:ins>
          </w:p>
        </w:tc>
        <w:tc>
          <w:tcPr>
            <w:tcW w:w="228" w:type="dxa"/>
            <w:tcBorders>
              <w:top w:val="nil"/>
              <w:left w:val="nil"/>
              <w:bottom w:val="nil"/>
              <w:right w:val="nil"/>
            </w:tcBorders>
            <w:shd w:val="clear" w:color="auto" w:fill="auto"/>
            <w:noWrap/>
            <w:vAlign w:val="bottom"/>
            <w:hideMark/>
          </w:tcPr>
          <w:p w14:paraId="05E353C7" w14:textId="77777777" w:rsidR="00850831" w:rsidRPr="00850831" w:rsidRDefault="00850831" w:rsidP="00850831">
            <w:pPr>
              <w:spacing w:after="0" w:line="240" w:lineRule="auto"/>
              <w:rPr>
                <w:ins w:id="178" w:author="jwang" w:date="2014-12-14T11:17:00Z"/>
                <w:rFonts w:ascii="Calibri" w:eastAsia="Times New Roman" w:hAnsi="Calibri" w:cs="Times New Roman"/>
                <w:color w:val="000000"/>
                <w:lang w:eastAsia="zh-CN"/>
              </w:rPr>
            </w:pPr>
            <w:ins w:id="179" w:author="jwang" w:date="2014-12-14T11:17:00Z">
              <w:r w:rsidRPr="00850831">
                <w:rPr>
                  <w:rFonts w:ascii="Calibri" w:eastAsia="Times New Roman" w:hAnsi="Calibri" w:cs="Times New Roman"/>
                  <w:color w:val="000000"/>
                  <w:lang w:eastAsia="zh-CN"/>
                </w:rPr>
                <w:t xml:space="preserve">D-D </w:t>
              </w:r>
            </w:ins>
          </w:p>
        </w:tc>
        <w:tc>
          <w:tcPr>
            <w:tcW w:w="228" w:type="dxa"/>
            <w:tcBorders>
              <w:top w:val="nil"/>
              <w:left w:val="nil"/>
              <w:bottom w:val="nil"/>
              <w:right w:val="nil"/>
            </w:tcBorders>
            <w:shd w:val="clear" w:color="auto" w:fill="auto"/>
            <w:noWrap/>
            <w:vAlign w:val="bottom"/>
            <w:hideMark/>
          </w:tcPr>
          <w:p w14:paraId="7D11A6D9" w14:textId="77777777" w:rsidR="00850831" w:rsidRPr="00850831" w:rsidRDefault="00850831" w:rsidP="00850831">
            <w:pPr>
              <w:spacing w:after="0" w:line="240" w:lineRule="auto"/>
              <w:rPr>
                <w:ins w:id="180" w:author="jwang" w:date="2014-12-14T11:17:00Z"/>
                <w:rFonts w:ascii="Calibri" w:eastAsia="Times New Roman" w:hAnsi="Calibri" w:cs="Times New Roman"/>
                <w:color w:val="000000"/>
                <w:lang w:eastAsia="zh-CN"/>
              </w:rPr>
            </w:pPr>
            <w:ins w:id="181" w:author="jwang" w:date="2014-12-14T11:17:00Z">
              <w:r w:rsidRPr="00850831">
                <w:rPr>
                  <w:rFonts w:ascii="Calibri" w:eastAsia="Times New Roman" w:hAnsi="Calibri" w:cs="Times New Roman"/>
                  <w:color w:val="000000"/>
                  <w:lang w:eastAsia="zh-CN"/>
                </w:rPr>
                <w:t>Temp</w:t>
              </w:r>
            </w:ins>
          </w:p>
        </w:tc>
        <w:tc>
          <w:tcPr>
            <w:tcW w:w="228" w:type="dxa"/>
            <w:tcBorders>
              <w:top w:val="nil"/>
              <w:left w:val="nil"/>
              <w:bottom w:val="nil"/>
              <w:right w:val="nil"/>
            </w:tcBorders>
            <w:shd w:val="clear" w:color="auto" w:fill="auto"/>
            <w:noWrap/>
            <w:vAlign w:val="bottom"/>
            <w:hideMark/>
          </w:tcPr>
          <w:p w14:paraId="293ABD75" w14:textId="77777777" w:rsidR="00850831" w:rsidRPr="00850831" w:rsidRDefault="00850831" w:rsidP="00850831">
            <w:pPr>
              <w:spacing w:after="0" w:line="240" w:lineRule="auto"/>
              <w:rPr>
                <w:ins w:id="182" w:author="jwang" w:date="2014-12-14T11:17:00Z"/>
                <w:rFonts w:ascii="Calibri" w:eastAsia="Times New Roman" w:hAnsi="Calibri" w:cs="Times New Roman"/>
                <w:color w:val="000000"/>
                <w:lang w:eastAsia="zh-CN"/>
              </w:rPr>
            </w:pPr>
            <w:ins w:id="183" w:author="jwang" w:date="2014-12-14T11:17:00Z">
              <w:r w:rsidRPr="00850831">
                <w:rPr>
                  <w:rFonts w:ascii="Calibri" w:eastAsia="Times New Roman" w:hAnsi="Calibri" w:cs="Times New Roman"/>
                  <w:color w:val="000000"/>
                  <w:lang w:eastAsia="zh-CN"/>
                </w:rPr>
                <w:t>Hum</w:t>
              </w:r>
            </w:ins>
          </w:p>
        </w:tc>
        <w:tc>
          <w:tcPr>
            <w:tcW w:w="228" w:type="dxa"/>
            <w:tcBorders>
              <w:top w:val="nil"/>
              <w:left w:val="nil"/>
              <w:bottom w:val="nil"/>
              <w:right w:val="nil"/>
            </w:tcBorders>
            <w:shd w:val="clear" w:color="auto" w:fill="auto"/>
            <w:noWrap/>
            <w:vAlign w:val="bottom"/>
            <w:hideMark/>
          </w:tcPr>
          <w:p w14:paraId="4D82F743" w14:textId="77777777" w:rsidR="00850831" w:rsidRPr="00850831" w:rsidRDefault="00850831" w:rsidP="00850831">
            <w:pPr>
              <w:spacing w:after="0" w:line="240" w:lineRule="auto"/>
              <w:rPr>
                <w:ins w:id="184" w:author="jwang" w:date="2014-12-14T11:17:00Z"/>
                <w:rFonts w:ascii="Calibri" w:eastAsia="Times New Roman" w:hAnsi="Calibri" w:cs="Times New Roman"/>
                <w:color w:val="000000"/>
                <w:lang w:eastAsia="zh-CN"/>
              </w:rPr>
            </w:pPr>
            <w:ins w:id="185" w:author="jwang" w:date="2014-12-14T11:17:00Z">
              <w:r w:rsidRPr="00850831">
                <w:rPr>
                  <w:rFonts w:ascii="Calibri" w:eastAsia="Times New Roman" w:hAnsi="Calibri" w:cs="Times New Roman"/>
                  <w:color w:val="000000"/>
                  <w:lang w:eastAsia="zh-CN"/>
                </w:rPr>
                <w:t>Dew</w:t>
              </w:r>
            </w:ins>
          </w:p>
        </w:tc>
        <w:tc>
          <w:tcPr>
            <w:tcW w:w="228" w:type="dxa"/>
            <w:tcBorders>
              <w:top w:val="nil"/>
              <w:left w:val="nil"/>
              <w:bottom w:val="nil"/>
              <w:right w:val="nil"/>
            </w:tcBorders>
            <w:shd w:val="clear" w:color="auto" w:fill="auto"/>
            <w:noWrap/>
            <w:vAlign w:val="bottom"/>
            <w:hideMark/>
          </w:tcPr>
          <w:p w14:paraId="3454A34D" w14:textId="77777777" w:rsidR="00850831" w:rsidRPr="00850831" w:rsidRDefault="00850831" w:rsidP="00850831">
            <w:pPr>
              <w:spacing w:after="0" w:line="240" w:lineRule="auto"/>
              <w:rPr>
                <w:ins w:id="186" w:author="jwang" w:date="2014-12-14T11:17:00Z"/>
                <w:rFonts w:ascii="Calibri" w:eastAsia="Times New Roman" w:hAnsi="Calibri" w:cs="Times New Roman"/>
                <w:color w:val="000000"/>
                <w:lang w:eastAsia="zh-CN"/>
              </w:rPr>
            </w:pPr>
            <w:ins w:id="187" w:author="jwang" w:date="2014-12-14T11:17:00Z">
              <w:r w:rsidRPr="00850831">
                <w:rPr>
                  <w:rFonts w:ascii="Calibri" w:eastAsia="Times New Roman" w:hAnsi="Calibri" w:cs="Times New Roman"/>
                  <w:color w:val="000000"/>
                  <w:lang w:eastAsia="zh-CN"/>
                </w:rPr>
                <w:t>Heat</w:t>
              </w:r>
            </w:ins>
          </w:p>
        </w:tc>
        <w:tc>
          <w:tcPr>
            <w:tcW w:w="228" w:type="dxa"/>
            <w:tcBorders>
              <w:top w:val="nil"/>
              <w:left w:val="nil"/>
              <w:bottom w:val="nil"/>
              <w:right w:val="nil"/>
            </w:tcBorders>
            <w:shd w:val="clear" w:color="auto" w:fill="auto"/>
            <w:noWrap/>
            <w:vAlign w:val="bottom"/>
            <w:hideMark/>
          </w:tcPr>
          <w:p w14:paraId="2E099245" w14:textId="77777777" w:rsidR="00850831" w:rsidRPr="00850831" w:rsidRDefault="00850831" w:rsidP="00850831">
            <w:pPr>
              <w:spacing w:after="0" w:line="240" w:lineRule="auto"/>
              <w:rPr>
                <w:ins w:id="188" w:author="jwang" w:date="2014-12-14T11:17:00Z"/>
                <w:rFonts w:ascii="Calibri" w:eastAsia="Times New Roman" w:hAnsi="Calibri" w:cs="Times New Roman"/>
                <w:color w:val="000000"/>
                <w:lang w:eastAsia="zh-CN"/>
              </w:rPr>
            </w:pPr>
            <w:ins w:id="189" w:author="jwang" w:date="2014-12-14T11:17:00Z">
              <w:r w:rsidRPr="00850831">
                <w:rPr>
                  <w:rFonts w:ascii="Calibri" w:eastAsia="Times New Roman" w:hAnsi="Calibri" w:cs="Times New Roman"/>
                  <w:color w:val="000000"/>
                  <w:lang w:eastAsia="zh-CN"/>
                </w:rPr>
                <w:t>EMC</w:t>
              </w:r>
            </w:ins>
          </w:p>
        </w:tc>
        <w:tc>
          <w:tcPr>
            <w:tcW w:w="228" w:type="dxa"/>
            <w:tcBorders>
              <w:top w:val="nil"/>
              <w:left w:val="nil"/>
              <w:bottom w:val="nil"/>
              <w:right w:val="nil"/>
            </w:tcBorders>
            <w:shd w:val="clear" w:color="auto" w:fill="auto"/>
            <w:noWrap/>
            <w:vAlign w:val="bottom"/>
            <w:hideMark/>
          </w:tcPr>
          <w:p w14:paraId="403D3DFA" w14:textId="77777777" w:rsidR="00850831" w:rsidRPr="00850831" w:rsidRDefault="00850831" w:rsidP="00850831">
            <w:pPr>
              <w:spacing w:after="0" w:line="240" w:lineRule="auto"/>
              <w:rPr>
                <w:ins w:id="190" w:author="jwang" w:date="2014-12-14T11:17:00Z"/>
                <w:rFonts w:ascii="Calibri" w:eastAsia="Times New Roman" w:hAnsi="Calibri" w:cs="Times New Roman"/>
                <w:color w:val="000000"/>
                <w:lang w:eastAsia="zh-CN"/>
              </w:rPr>
            </w:pPr>
            <w:ins w:id="191" w:author="jwang" w:date="2014-12-14T11:17:00Z">
              <w:r w:rsidRPr="00850831">
                <w:rPr>
                  <w:rFonts w:ascii="Calibri" w:eastAsia="Times New Roman" w:hAnsi="Calibri" w:cs="Times New Roman"/>
                  <w:color w:val="000000"/>
                  <w:lang w:eastAsia="zh-CN"/>
                </w:rPr>
                <w:t>Dens</w:t>
              </w:r>
              <w:r w:rsidRPr="00850831">
                <w:rPr>
                  <w:rFonts w:ascii="Calibri" w:eastAsia="Times New Roman" w:hAnsi="Calibri" w:cs="Times New Roman"/>
                  <w:color w:val="000000"/>
                  <w:lang w:eastAsia="zh-CN"/>
                </w:rPr>
                <w:lastRenderedPageBreak/>
                <w:t>ity</w:t>
              </w:r>
            </w:ins>
          </w:p>
        </w:tc>
        <w:tc>
          <w:tcPr>
            <w:tcW w:w="228" w:type="dxa"/>
            <w:tcBorders>
              <w:top w:val="nil"/>
              <w:left w:val="nil"/>
              <w:bottom w:val="nil"/>
              <w:right w:val="nil"/>
            </w:tcBorders>
            <w:shd w:val="clear" w:color="auto" w:fill="auto"/>
            <w:noWrap/>
            <w:vAlign w:val="bottom"/>
            <w:hideMark/>
          </w:tcPr>
          <w:p w14:paraId="087F82A8" w14:textId="77777777" w:rsidR="00850831" w:rsidRPr="00850831" w:rsidRDefault="00850831" w:rsidP="00850831">
            <w:pPr>
              <w:spacing w:after="0" w:line="240" w:lineRule="auto"/>
              <w:rPr>
                <w:ins w:id="192" w:author="jwang" w:date="2014-12-14T11:17:00Z"/>
                <w:rFonts w:ascii="Calibri" w:eastAsia="Times New Roman" w:hAnsi="Calibri" w:cs="Times New Roman"/>
                <w:color w:val="000000"/>
                <w:lang w:eastAsia="zh-CN"/>
              </w:rPr>
            </w:pPr>
            <w:ins w:id="193" w:author="jwang" w:date="2014-12-14T11:17:00Z">
              <w:r w:rsidRPr="00850831">
                <w:rPr>
                  <w:rFonts w:ascii="Calibri" w:eastAsia="Times New Roman" w:hAnsi="Calibri" w:cs="Times New Roman"/>
                  <w:color w:val="000000"/>
                  <w:lang w:eastAsia="zh-CN"/>
                </w:rPr>
                <w:lastRenderedPageBreak/>
                <w:t xml:space="preserve">ET </w:t>
              </w:r>
            </w:ins>
          </w:p>
        </w:tc>
        <w:tc>
          <w:tcPr>
            <w:tcW w:w="228" w:type="dxa"/>
            <w:tcBorders>
              <w:top w:val="nil"/>
              <w:left w:val="nil"/>
              <w:bottom w:val="nil"/>
              <w:right w:val="nil"/>
            </w:tcBorders>
            <w:shd w:val="clear" w:color="auto" w:fill="auto"/>
            <w:noWrap/>
            <w:vAlign w:val="bottom"/>
            <w:hideMark/>
          </w:tcPr>
          <w:p w14:paraId="1EC40A8D" w14:textId="77777777" w:rsidR="00850831" w:rsidRPr="00850831" w:rsidRDefault="00850831" w:rsidP="00850831">
            <w:pPr>
              <w:spacing w:after="0" w:line="240" w:lineRule="auto"/>
              <w:rPr>
                <w:ins w:id="194" w:author="jwang" w:date="2014-12-14T11:17:00Z"/>
                <w:rFonts w:ascii="Calibri" w:eastAsia="Times New Roman" w:hAnsi="Calibri" w:cs="Times New Roman"/>
                <w:color w:val="000000"/>
                <w:lang w:eastAsia="zh-CN"/>
              </w:rPr>
            </w:pPr>
            <w:ins w:id="195" w:author="jwang" w:date="2014-12-14T11:17:00Z">
              <w:r w:rsidRPr="00850831">
                <w:rPr>
                  <w:rFonts w:ascii="Calibri" w:eastAsia="Times New Roman" w:hAnsi="Calibri" w:cs="Times New Roman"/>
                  <w:color w:val="000000"/>
                  <w:lang w:eastAsia="zh-CN"/>
                </w:rPr>
                <w:t>Samp</w:t>
              </w:r>
            </w:ins>
          </w:p>
        </w:tc>
        <w:tc>
          <w:tcPr>
            <w:tcW w:w="228" w:type="dxa"/>
            <w:tcBorders>
              <w:top w:val="nil"/>
              <w:left w:val="nil"/>
              <w:bottom w:val="nil"/>
              <w:right w:val="nil"/>
            </w:tcBorders>
            <w:shd w:val="clear" w:color="auto" w:fill="auto"/>
            <w:noWrap/>
            <w:vAlign w:val="bottom"/>
            <w:hideMark/>
          </w:tcPr>
          <w:p w14:paraId="61D57A71" w14:textId="77777777" w:rsidR="00850831" w:rsidRPr="00850831" w:rsidRDefault="00850831" w:rsidP="00850831">
            <w:pPr>
              <w:spacing w:after="0" w:line="240" w:lineRule="auto"/>
              <w:rPr>
                <w:ins w:id="196" w:author="jwang" w:date="2014-12-14T11:17:00Z"/>
                <w:rFonts w:ascii="Calibri" w:eastAsia="Times New Roman" w:hAnsi="Calibri" w:cs="Times New Roman"/>
                <w:color w:val="000000"/>
                <w:lang w:eastAsia="zh-CN"/>
              </w:rPr>
            </w:pPr>
            <w:ins w:id="197" w:author="jwang" w:date="2014-12-14T11:17:00Z">
              <w:r w:rsidRPr="00850831">
                <w:rPr>
                  <w:rFonts w:ascii="Calibri" w:eastAsia="Times New Roman" w:hAnsi="Calibri" w:cs="Times New Roman"/>
                  <w:color w:val="000000"/>
                  <w:lang w:eastAsia="zh-CN"/>
                </w:rPr>
                <w:t xml:space="preserve">Tx </w:t>
              </w:r>
            </w:ins>
          </w:p>
        </w:tc>
        <w:tc>
          <w:tcPr>
            <w:tcW w:w="228" w:type="dxa"/>
            <w:tcBorders>
              <w:top w:val="nil"/>
              <w:left w:val="nil"/>
              <w:bottom w:val="nil"/>
              <w:right w:val="nil"/>
            </w:tcBorders>
            <w:shd w:val="clear" w:color="auto" w:fill="auto"/>
            <w:noWrap/>
            <w:vAlign w:val="bottom"/>
            <w:hideMark/>
          </w:tcPr>
          <w:p w14:paraId="55C73C3B" w14:textId="77777777" w:rsidR="00850831" w:rsidRPr="00850831" w:rsidRDefault="00850831" w:rsidP="00850831">
            <w:pPr>
              <w:spacing w:after="0" w:line="240" w:lineRule="auto"/>
              <w:rPr>
                <w:ins w:id="198" w:author="jwang" w:date="2014-12-14T11:17:00Z"/>
                <w:rFonts w:ascii="Calibri" w:eastAsia="Times New Roman" w:hAnsi="Calibri" w:cs="Times New Roman"/>
                <w:color w:val="000000"/>
                <w:lang w:eastAsia="zh-CN"/>
              </w:rPr>
            </w:pPr>
            <w:ins w:id="199" w:author="jwang" w:date="2014-12-14T11:17:00Z">
              <w:r w:rsidRPr="00850831">
                <w:rPr>
                  <w:rFonts w:ascii="Calibri" w:eastAsia="Times New Roman" w:hAnsi="Calibri" w:cs="Times New Roman"/>
                  <w:color w:val="000000"/>
                  <w:lang w:eastAsia="zh-CN"/>
                </w:rPr>
                <w:t>Rece</w:t>
              </w:r>
              <w:r w:rsidRPr="00850831">
                <w:rPr>
                  <w:rFonts w:ascii="Calibri" w:eastAsia="Times New Roman" w:hAnsi="Calibri" w:cs="Times New Roman"/>
                  <w:color w:val="000000"/>
                  <w:lang w:eastAsia="zh-CN"/>
                </w:rPr>
                <w:lastRenderedPageBreak/>
                <w:t>pt</w:t>
              </w:r>
            </w:ins>
          </w:p>
        </w:tc>
        <w:tc>
          <w:tcPr>
            <w:tcW w:w="228" w:type="dxa"/>
            <w:tcBorders>
              <w:top w:val="nil"/>
              <w:left w:val="nil"/>
              <w:bottom w:val="nil"/>
              <w:right w:val="nil"/>
            </w:tcBorders>
            <w:shd w:val="clear" w:color="auto" w:fill="auto"/>
            <w:noWrap/>
            <w:vAlign w:val="bottom"/>
            <w:hideMark/>
          </w:tcPr>
          <w:p w14:paraId="575E94F3" w14:textId="77777777" w:rsidR="00850831" w:rsidRPr="00850831" w:rsidRDefault="00850831" w:rsidP="00850831">
            <w:pPr>
              <w:spacing w:after="0" w:line="240" w:lineRule="auto"/>
              <w:rPr>
                <w:ins w:id="200" w:author="jwang" w:date="2014-12-14T11:17:00Z"/>
                <w:rFonts w:ascii="Calibri" w:eastAsia="Times New Roman" w:hAnsi="Calibri" w:cs="Times New Roman"/>
                <w:color w:val="000000"/>
                <w:lang w:eastAsia="zh-CN"/>
              </w:rPr>
            </w:pPr>
            <w:ins w:id="201" w:author="jwang" w:date="2014-12-14T11:17:00Z">
              <w:r w:rsidRPr="00850831">
                <w:rPr>
                  <w:rFonts w:ascii="Calibri" w:eastAsia="Times New Roman" w:hAnsi="Calibri" w:cs="Times New Roman"/>
                  <w:color w:val="000000"/>
                  <w:lang w:eastAsia="zh-CN"/>
                </w:rPr>
                <w:lastRenderedPageBreak/>
                <w:t>Int.</w:t>
              </w:r>
            </w:ins>
            <w:commentRangeEnd w:id="129"/>
            <w:ins w:id="202" w:author="jwang" w:date="2014-12-14T11:20:00Z">
              <w:r w:rsidR="00914CEB">
                <w:rPr>
                  <w:rStyle w:val="CommentReference"/>
                </w:rPr>
                <w:commentReference w:id="129"/>
              </w:r>
            </w:ins>
            <w:commentRangeEnd w:id="164"/>
            <w:r w:rsidR="00AE1B6D">
              <w:rPr>
                <w:rStyle w:val="CommentReference"/>
              </w:rPr>
              <w:commentReference w:id="164"/>
            </w:r>
          </w:p>
        </w:tc>
      </w:tr>
    </w:tbl>
    <w:p w14:paraId="25A64C49" w14:textId="77777777" w:rsidR="0051583E" w:rsidRDefault="0051583E" w:rsidP="00CD4D39">
      <w:pPr>
        <w:rPr>
          <w:ins w:id="203" w:author="jwang" w:date="2014-12-14T11:15:00Z"/>
        </w:rPr>
      </w:pPr>
    </w:p>
    <w:p w14:paraId="77C95E0A" w14:textId="77777777" w:rsidR="00C76F3F" w:rsidRDefault="00C76F3F" w:rsidP="00CD4D39"/>
    <w:p w14:paraId="03299774" w14:textId="77777777" w:rsidR="0051583E" w:rsidRDefault="0051583E" w:rsidP="00CD4D39"/>
    <w:p w14:paraId="6DA3ED51" w14:textId="77777777" w:rsidR="0051583E" w:rsidRDefault="0051583E" w:rsidP="00CD4D39">
      <w:r w:rsidRPr="0051583E">
        <w:t>H:\pollen_data\h</w:t>
      </w:r>
      <w:r>
        <w:t>orseweed\TN\</w:t>
      </w:r>
      <w:r w:rsidRPr="0051583E">
        <w:t>dailyratio</w:t>
      </w:r>
      <w:r>
        <w:t xml:space="preserve">.txt:  pollen   concentration data  measured by  an in-situ instrument, independent from the Roto-rod, ask  Rongjian Ye for details. </w:t>
      </w:r>
    </w:p>
    <w:p w14:paraId="44D434C3" w14:textId="77777777" w:rsidR="0051583E" w:rsidRDefault="0051583E" w:rsidP="00CD4D39"/>
    <w:p w14:paraId="1BF902D2" w14:textId="77777777" w:rsidR="0051583E" w:rsidRDefault="0051583E" w:rsidP="00CD4D39">
      <w:r w:rsidRPr="0051583E">
        <w:t>H:\pollen_data\h</w:t>
      </w:r>
      <w:r>
        <w:t>orseweed\TN\</w:t>
      </w:r>
      <w:r w:rsidRPr="0051583E">
        <w:t>rotor-RPM-2013</w:t>
      </w:r>
      <w:r>
        <w:t>.</w:t>
      </w:r>
      <w:r w:rsidRPr="0051583E">
        <w:t xml:space="preserve"> Xlsx</w:t>
      </w:r>
      <w:r>
        <w:t>:  Roto-rod rotation speeds</w:t>
      </w:r>
      <w:ins w:id="204" w:author="jwang" w:date="2014-12-15T10:41:00Z">
        <w:r w:rsidR="00143662">
          <w:t xml:space="preserve"> (unit, RPM)</w:t>
        </w:r>
      </w:ins>
      <w:r>
        <w:t xml:space="preserve">. </w:t>
      </w:r>
    </w:p>
    <w:p w14:paraId="3AEDEDEF" w14:textId="77777777" w:rsidR="0051583E" w:rsidRDefault="0051583E" w:rsidP="00CD4D39"/>
    <w:p w14:paraId="54CDB3C7" w14:textId="77777777" w:rsidR="0051583E" w:rsidRDefault="007A581C" w:rsidP="00CD4D39">
      <w:r w:rsidRPr="007A581C">
        <w:t>H:\pollen_data\horseweed\TN\idlcode</w:t>
      </w:r>
      <w:r>
        <w:t xml:space="preserve">\:  idl codes and results of the data analysis. </w:t>
      </w:r>
    </w:p>
    <w:p w14:paraId="7276BDD8" w14:textId="77777777" w:rsidR="007A581C" w:rsidRDefault="007A581C" w:rsidP="00CD4D39"/>
    <w:p w14:paraId="505DFE87" w14:textId="77777777" w:rsidR="0062752E" w:rsidRDefault="0062752E" w:rsidP="00CD4D39">
      <w:r w:rsidRPr="007A581C">
        <w:t>H:\pollen_data\horseweed\TN\idlcode</w:t>
      </w:r>
      <w:r>
        <w:t xml:space="preserve">\reount_deposition.pdf: explains the main idea of the source strength and deposition calculation. </w:t>
      </w:r>
    </w:p>
    <w:p w14:paraId="40FA7302" w14:textId="77777777" w:rsidR="00475C83" w:rsidRDefault="008F53AD" w:rsidP="00475C83">
      <w:pPr>
        <w:rPr>
          <w:ins w:id="205" w:author="jwang" w:date="2014-12-15T10:50:00Z"/>
        </w:rPr>
      </w:pPr>
      <w:ins w:id="206" w:author="jwang" w:date="2014-12-15T10:48:00Z">
        <w:r>
          <w:t>First the wind data (</w:t>
        </w:r>
      </w:ins>
      <w:ins w:id="207" w:author="jwang" w:date="2014-12-15T10:49:00Z">
        <w:r>
          <w:t>1</w:t>
        </w:r>
      </w:ins>
      <w:ins w:id="208" w:author="jwang" w:date="2014-12-15T10:48:00Z">
        <w:r>
          <w:t>0</w:t>
        </w:r>
      </w:ins>
      <w:ins w:id="209" w:author="jwang" w:date="2014-12-15T10:49:00Z">
        <w:r>
          <w:t xml:space="preserve"> Hz) was tilt corrected </w:t>
        </w:r>
        <w:commentRangeStart w:id="210"/>
        <w:commentRangeStart w:id="211"/>
        <w:r>
          <w:fldChar w:fldCharType="begin"/>
        </w:r>
        <w:r>
          <w:instrText xml:space="preserve"> HYPERLINK "http://www.ceamflux.com/Docs/EddyPro3_User_Guide.pdf" </w:instrText>
        </w:r>
        <w:r>
          <w:fldChar w:fldCharType="separate"/>
        </w:r>
        <w:r w:rsidRPr="003F4548">
          <w:rPr>
            <w:rStyle w:val="Hyperlink"/>
          </w:rPr>
          <w:t>http://www.ceamflux.com/Docs/EddyPro3_User_Guide.pdf</w:t>
        </w:r>
        <w:r>
          <w:rPr>
            <w:rStyle w:val="Hyperlink"/>
          </w:rPr>
          <w:fldChar w:fldCharType="end"/>
        </w:r>
        <w:commentRangeEnd w:id="210"/>
        <w:r>
          <w:rPr>
            <w:rStyle w:val="CommentReference"/>
          </w:rPr>
          <w:commentReference w:id="210"/>
        </w:r>
        <w:r>
          <w:t>.</w:t>
        </w:r>
      </w:ins>
      <w:commentRangeEnd w:id="211"/>
      <w:r w:rsidR="00AE1B6D">
        <w:rPr>
          <w:rStyle w:val="CommentReference"/>
        </w:rPr>
        <w:commentReference w:id="211"/>
      </w:r>
      <w:ins w:id="212" w:author="jwang" w:date="2014-12-15T10:50:00Z">
        <w:r w:rsidR="00475C83" w:rsidRPr="00475C83">
          <w:t xml:space="preserve"> </w:t>
        </w:r>
        <w:r w:rsidR="00475C83">
          <w:t xml:space="preserve">The tilt effect is corrected using the method given in </w:t>
        </w:r>
        <w:commentRangeStart w:id="213"/>
        <w:r w:rsidR="00475C83">
          <w:fldChar w:fldCharType="begin"/>
        </w:r>
        <w:r w:rsidR="00475C83">
          <w:instrText xml:space="preserve"> HYPERLINK "http://www.ceamflux.com/Docs/EddyPro3_User_Guide.pdf" </w:instrText>
        </w:r>
        <w:r w:rsidR="00475C83">
          <w:fldChar w:fldCharType="separate"/>
        </w:r>
        <w:r w:rsidR="00475C83" w:rsidRPr="003F4548">
          <w:rPr>
            <w:rStyle w:val="Hyperlink"/>
          </w:rPr>
          <w:t>http://www.ceamflux.com/Docs/EddyPro3_User_Guide.pdf</w:t>
        </w:r>
        <w:r w:rsidR="00475C83">
          <w:rPr>
            <w:rStyle w:val="Hyperlink"/>
          </w:rPr>
          <w:fldChar w:fldCharType="end"/>
        </w:r>
        <w:r w:rsidR="00475C83">
          <w:t xml:space="preserve">.  </w:t>
        </w:r>
        <w:commentRangeEnd w:id="213"/>
        <w:r w:rsidR="00475C83">
          <w:rPr>
            <w:rStyle w:val="CommentReference"/>
          </w:rPr>
          <w:commentReference w:id="213"/>
        </w:r>
        <w:r w:rsidR="00475C83">
          <w:t xml:space="preserve">In the analysis, using 30-min interval, by doing this average   vertical  wind speed  of each 30-min becomes zero.  The idl code does the correction </w:t>
        </w:r>
      </w:ins>
    </w:p>
    <w:p w14:paraId="631AF821" w14:textId="77777777" w:rsidR="00475C83" w:rsidRDefault="00475C83" w:rsidP="00475C83">
      <w:pPr>
        <w:rPr>
          <w:ins w:id="214" w:author="jwang" w:date="2014-12-15T10:50:00Z"/>
        </w:rPr>
      </w:pPr>
      <w:ins w:id="215" w:author="jwang" w:date="2014-12-15T10:50:00Z">
        <w:r w:rsidRPr="008E6FD6">
          <w:t>C:\Program Files\Exelis\IDL82\lib</w:t>
        </w:r>
        <w:r>
          <w:t>\testtilt.pro</w:t>
        </w:r>
      </w:ins>
    </w:p>
    <w:p w14:paraId="1CADF31D" w14:textId="77777777" w:rsidR="004D0929" w:rsidRDefault="004D0929" w:rsidP="00CD4D39">
      <w:pPr>
        <w:rPr>
          <w:ins w:id="216" w:author="jwang" w:date="2014-12-15T10:49:00Z"/>
        </w:rPr>
      </w:pPr>
    </w:p>
    <w:p w14:paraId="5854734E" w14:textId="77777777" w:rsidR="008F53AD" w:rsidRDefault="008F53AD" w:rsidP="00CD4D39">
      <w:pPr>
        <w:rPr>
          <w:ins w:id="217" w:author="jwang" w:date="2014-12-15T10:49:00Z"/>
        </w:rPr>
      </w:pPr>
      <w:ins w:id="218" w:author="jwang" w:date="2014-12-15T10:49:00Z">
        <w:r>
          <w:t>Second , concentration and deposition were calculated.</w:t>
        </w:r>
      </w:ins>
    </w:p>
    <w:p w14:paraId="3AD85406" w14:textId="77777777" w:rsidR="008F53AD" w:rsidDel="008F53AD" w:rsidRDefault="008F53AD" w:rsidP="00CD4D39">
      <w:pPr>
        <w:rPr>
          <w:del w:id="219" w:author="jwang" w:date="2014-12-15T10:50:00Z"/>
        </w:rPr>
      </w:pPr>
      <w:ins w:id="220" w:author="jwang" w:date="2014-12-15T10:50:00Z">
        <w:r>
          <w:t>Third, source strength was calculated</w:t>
        </w:r>
      </w:ins>
    </w:p>
    <w:p w14:paraId="181C381C" w14:textId="77777777" w:rsidR="003C3C0E" w:rsidRDefault="004D0929" w:rsidP="00CD4D39">
      <w:pPr>
        <w:rPr>
          <w:ins w:id="221" w:author="jwang" w:date="2014-12-15T10:48:00Z"/>
        </w:rPr>
      </w:pPr>
      <w:del w:id="222" w:author="jwang" w:date="2014-12-15T10:50:00Z">
        <w:r w:rsidDel="008F53AD">
          <w:delText>The idea is to read</w:delText>
        </w:r>
        <w:r w:rsidR="008E6FD6" w:rsidDel="008F53AD">
          <w:delText xml:space="preserve"> out</w:delText>
        </w:r>
        <w:r w:rsidDel="008F53AD">
          <w:delText xml:space="preserve"> the raw data first, and then calculate deposition and concentration, finally get the source strength using the method given in Wang’s paper</w:delText>
        </w:r>
      </w:del>
      <w:ins w:id="223" w:author="jwang" w:date="2014-12-15T10:47:00Z">
        <w:r w:rsidR="00C743E6">
          <w:t xml:space="preserve"> (Wang and Yang 2009</w:t>
        </w:r>
        <w:r w:rsidR="00B23004">
          <w:t>,</w:t>
        </w:r>
        <w:r w:rsidR="00B23004" w:rsidRPr="00B23004">
          <w:t xml:space="preserve"> </w:t>
        </w:r>
      </w:ins>
      <w:ins w:id="224" w:author="jwang" w:date="2014-12-15T10:48:00Z">
        <w:r w:rsidR="003C3C0E">
          <w:fldChar w:fldCharType="begin"/>
        </w:r>
        <w:r w:rsidR="003C3C0E">
          <w:instrText xml:space="preserve"> HYPERLINK "</w:instrText>
        </w:r>
      </w:ins>
      <w:ins w:id="225" w:author="jwang" w:date="2014-12-15T10:47:00Z">
        <w:r w:rsidR="003C3C0E" w:rsidRPr="00B23004">
          <w:instrText>http://rsetserver.sws.uiuc.edu/Geneflow/WangandYang2009SourceStrength.pdf</w:instrText>
        </w:r>
      </w:ins>
      <w:ins w:id="226" w:author="jwang" w:date="2014-12-15T10:48:00Z">
        <w:r w:rsidR="003C3C0E">
          <w:instrText xml:space="preserve">" </w:instrText>
        </w:r>
        <w:r w:rsidR="003C3C0E">
          <w:fldChar w:fldCharType="separate"/>
        </w:r>
      </w:ins>
      <w:ins w:id="227" w:author="jwang" w:date="2014-12-15T10:47:00Z">
        <w:r w:rsidR="003C3C0E" w:rsidRPr="009E603F">
          <w:rPr>
            <w:rStyle w:val="Hyperlink"/>
          </w:rPr>
          <w:t>http://rsetserver.sws.uiuc.edu/Geneflow/WangandYang2009SourceStrength.pdf</w:t>
        </w:r>
      </w:ins>
      <w:ins w:id="228" w:author="jwang" w:date="2014-12-15T10:48:00Z">
        <w:r w:rsidR="003C3C0E">
          <w:fldChar w:fldCharType="end"/>
        </w:r>
      </w:ins>
    </w:p>
    <w:p w14:paraId="0DA13A0E" w14:textId="77777777" w:rsidR="0062752E" w:rsidRDefault="00C743E6" w:rsidP="00CD4D39">
      <w:ins w:id="229" w:author="jwang" w:date="2014-12-15T10:47:00Z">
        <w:r>
          <w:t>)</w:t>
        </w:r>
      </w:ins>
      <w:r w:rsidR="004D0929">
        <w:t xml:space="preserve">. </w:t>
      </w:r>
    </w:p>
    <w:p w14:paraId="7D3CE12E" w14:textId="77777777" w:rsidR="008E6FD6" w:rsidDel="00475C83" w:rsidRDefault="004D0929" w:rsidP="00CD4D39">
      <w:pPr>
        <w:rPr>
          <w:del w:id="230" w:author="jwang" w:date="2014-12-15T10:50:00Z"/>
        </w:rPr>
      </w:pPr>
      <w:del w:id="231" w:author="jwang" w:date="2014-12-15T10:50:00Z">
        <w:r w:rsidDel="00475C83">
          <w:delText>The til</w:delText>
        </w:r>
      </w:del>
      <w:del w:id="232" w:author="jwang" w:date="2014-12-15T10:43:00Z">
        <w:r w:rsidDel="006F7120">
          <w:delText>e</w:delText>
        </w:r>
      </w:del>
      <w:del w:id="233" w:author="jwang" w:date="2014-12-15T10:50:00Z">
        <w:r w:rsidDel="00475C83">
          <w:delText xml:space="preserve"> effect is corrected using the method given in </w:delText>
        </w:r>
        <w:commentRangeStart w:id="234"/>
        <w:r w:rsidR="003A1744" w:rsidDel="00475C83">
          <w:fldChar w:fldCharType="begin"/>
        </w:r>
        <w:r w:rsidR="003A1744" w:rsidDel="00475C83">
          <w:delInstrText xml:space="preserve"> HYPERLINK "http://www.ceamflux.com/Docs/EddyPro3_User_Guide.pdf" </w:delInstrText>
        </w:r>
        <w:r w:rsidR="003A1744" w:rsidDel="00475C83">
          <w:fldChar w:fldCharType="separate"/>
        </w:r>
        <w:r w:rsidRPr="003F4548" w:rsidDel="00475C83">
          <w:rPr>
            <w:rStyle w:val="Hyperlink"/>
          </w:rPr>
          <w:delText>http://www.ceamflux.com/Docs/EddyPro3_User_Guide.pdf</w:delText>
        </w:r>
        <w:r w:rsidR="003A1744" w:rsidDel="00475C83">
          <w:rPr>
            <w:rStyle w:val="Hyperlink"/>
          </w:rPr>
          <w:fldChar w:fldCharType="end"/>
        </w:r>
        <w:r w:rsidDel="00475C83">
          <w:delText xml:space="preserve">.  </w:delText>
        </w:r>
        <w:commentRangeEnd w:id="234"/>
        <w:r w:rsidR="006F7120" w:rsidDel="00475C83">
          <w:rPr>
            <w:rStyle w:val="CommentReference"/>
          </w:rPr>
          <w:commentReference w:id="234"/>
        </w:r>
        <w:r w:rsidDel="00475C83">
          <w:delText xml:space="preserve">In the </w:delText>
        </w:r>
        <w:r w:rsidR="00860BC8" w:rsidDel="00475C83">
          <w:delText xml:space="preserve">analysis, using 30-min interval, by doing this average   vertical  wind speed </w:delText>
        </w:r>
        <w:r w:rsidDel="00475C83">
          <w:delText xml:space="preserve"> </w:delText>
        </w:r>
        <w:r w:rsidR="00860BC8" w:rsidDel="00475C83">
          <w:delText xml:space="preserve">of each 30-min becomes zero. </w:delText>
        </w:r>
        <w:r w:rsidR="008E6FD6" w:rsidDel="00475C83">
          <w:delText xml:space="preserve"> The idl code does the correction </w:delText>
        </w:r>
      </w:del>
    </w:p>
    <w:p w14:paraId="2397A776" w14:textId="77777777" w:rsidR="008E6FD6" w:rsidDel="00475C83" w:rsidRDefault="008E6FD6" w:rsidP="00CD4D39">
      <w:pPr>
        <w:rPr>
          <w:del w:id="235" w:author="jwang" w:date="2014-12-15T10:50:00Z"/>
        </w:rPr>
      </w:pPr>
      <w:del w:id="236" w:author="jwang" w:date="2014-12-15T10:50:00Z">
        <w:r w:rsidRPr="008E6FD6" w:rsidDel="00475C83">
          <w:delText>C:\Program Files\Exelis\IDL82\lib</w:delText>
        </w:r>
        <w:r w:rsidDel="00475C83">
          <w:delText>\testtilt.pro</w:delText>
        </w:r>
      </w:del>
    </w:p>
    <w:p w14:paraId="0C001630" w14:textId="77777777" w:rsidR="008E6FD6" w:rsidRDefault="008E6FD6" w:rsidP="00CD4D39">
      <w:r w:rsidRPr="008E6FD6">
        <w:t>H:\pollen_data\horseweed\TN\idlcode</w:t>
      </w:r>
      <w:r>
        <w:t>\</w:t>
      </w:r>
      <w:r w:rsidRPr="008E6FD6">
        <w:t>pollensourcestrength_final_data</w:t>
      </w:r>
      <w:r>
        <w:t>.pro:</w:t>
      </w:r>
    </w:p>
    <w:p w14:paraId="7A5FEB60" w14:textId="77777777" w:rsidR="008E6FD6" w:rsidRDefault="008E6FD6" w:rsidP="00CD4D39">
      <w:r>
        <w:t xml:space="preserve">Calculates source strength  from deposition, concentration and wind speeds at different heights. </w:t>
      </w:r>
    </w:p>
    <w:p w14:paraId="4CD5CE11" w14:textId="77777777" w:rsidR="00A24DBA" w:rsidRDefault="008E6FD6" w:rsidP="00CD4D39">
      <w:pPr>
        <w:rPr>
          <w:ins w:id="237" w:author="jwang" w:date="2014-12-15T10:51:00Z"/>
        </w:rPr>
      </w:pPr>
      <w:r>
        <w:t xml:space="preserve">This code calls </w:t>
      </w:r>
      <w:commentRangeStart w:id="238"/>
      <w:commentRangeStart w:id="239"/>
      <w:r>
        <w:t>subroutine cal_wind_corrected</w:t>
      </w:r>
      <w:r w:rsidR="00A24DBA">
        <w:t xml:space="preserve">.pro to get </w:t>
      </w:r>
      <w:commentRangeEnd w:id="238"/>
      <w:r w:rsidR="002E20F7">
        <w:rPr>
          <w:rStyle w:val="CommentReference"/>
        </w:rPr>
        <w:commentReference w:id="238"/>
      </w:r>
      <w:commentRangeEnd w:id="239"/>
      <w:r w:rsidR="00AE1B6D">
        <w:rPr>
          <w:rStyle w:val="CommentReference"/>
        </w:rPr>
        <w:commentReference w:id="239"/>
      </w:r>
      <w:r w:rsidR="00A24DBA">
        <w:t xml:space="preserve">the </w:t>
      </w:r>
      <w:ins w:id="240" w:author="jwang" w:date="2014-12-15T10:51:00Z">
        <w:r w:rsidR="002E20F7">
          <w:t xml:space="preserve">tilt </w:t>
        </w:r>
      </w:ins>
      <w:r w:rsidR="00A24DBA">
        <w:t xml:space="preserve">corrected  wind speed at 2.6 m,  as well as vertical wind speed, L, ustar, virtual temperature, wind components. </w:t>
      </w:r>
    </w:p>
    <w:p w14:paraId="414F3652" w14:textId="77777777" w:rsidR="00A004BD" w:rsidRDefault="00A004BD" w:rsidP="00CD4D39"/>
    <w:p w14:paraId="16E3C0F5" w14:textId="77777777" w:rsidR="00A24DBA" w:rsidRDefault="00A24DBA" w:rsidP="00CD4D39">
      <w:r>
        <w:t>The difference between this version and ~\cal_wind.pro is the ~\cal_wind.pro does not do any correction and the results are from the files</w:t>
      </w:r>
      <w:r w:rsidR="008E6FD6">
        <w:t xml:space="preserve"> </w:t>
      </w:r>
      <w:r w:rsidR="008E6FD6">
        <w:tab/>
      </w:r>
      <w:r w:rsidRPr="00A24DBA">
        <w:t>H:\pollen_data\horseweed\TN\wind</w:t>
      </w:r>
      <w:r>
        <w:t xml:space="preserve">\2013*_INFO1.DAT, one-min average. </w:t>
      </w:r>
    </w:p>
    <w:p w14:paraId="3A6E3053" w14:textId="77777777" w:rsidR="00A24DBA" w:rsidRDefault="00A24DBA" w:rsidP="00CD4D39">
      <w:r>
        <w:t>The routine also calls a subroutine vertical_wind.pro:  cal</w:t>
      </w:r>
      <w:r w:rsidR="00266D7E">
        <w:t xml:space="preserve">culates wind speed at different heights. I think I gave Xiufen a </w:t>
      </w:r>
      <w:commentRangeStart w:id="241"/>
      <w:commentRangeStart w:id="242"/>
      <w:r w:rsidR="00266D7E">
        <w:t xml:space="preserve">C++ code which </w:t>
      </w:r>
      <w:commentRangeEnd w:id="241"/>
      <w:r w:rsidR="00966EF1">
        <w:rPr>
          <w:rStyle w:val="CommentReference"/>
        </w:rPr>
        <w:commentReference w:id="241"/>
      </w:r>
      <w:commentRangeEnd w:id="242"/>
      <w:r w:rsidR="00AE4C43">
        <w:rPr>
          <w:rStyle w:val="CommentReference"/>
        </w:rPr>
        <w:commentReference w:id="242"/>
      </w:r>
      <w:r w:rsidR="00266D7E">
        <w:t xml:space="preserve">can do the same thing. </w:t>
      </w:r>
    </w:p>
    <w:p w14:paraId="3040B845" w14:textId="77777777" w:rsidR="00266D7E" w:rsidRDefault="00266D7E">
      <w:pPr>
        <w:pStyle w:val="CommentText"/>
        <w:pPrChange w:id="243" w:author="Haiyan Huang" w:date="2014-12-15T22:42:00Z">
          <w:pPr/>
        </w:pPrChange>
      </w:pPr>
      <w:r>
        <w:t xml:space="preserve">The rest of </w:t>
      </w:r>
      <w:commentRangeStart w:id="244"/>
      <w:r>
        <w:t xml:space="preserve">the routine </w:t>
      </w:r>
      <w:commentRangeEnd w:id="244"/>
      <w:r w:rsidR="0027570B">
        <w:rPr>
          <w:rStyle w:val="CommentReference"/>
        </w:rPr>
        <w:commentReference w:id="244"/>
      </w:r>
      <w:ins w:id="247" w:author="Haiyan Huang" w:date="2014-12-15T22:42:00Z">
        <w:r w:rsidR="00AE4C43">
          <w:t>(</w:t>
        </w:r>
        <w:r w:rsidR="00AE4C43" w:rsidRPr="008E6FD6">
          <w:t>pollensourcestrength_final_data</w:t>
        </w:r>
        <w:r w:rsidR="00AE4C43">
          <w:t>.pro)</w:t>
        </w:r>
      </w:ins>
      <w:r>
        <w:t xml:space="preserve">is to get </w:t>
      </w:r>
      <w:del w:id="248" w:author="jwang" w:date="2014-12-15T10:53:00Z">
        <w:r w:rsidDel="00205061">
          <w:delText xml:space="preserve"> </w:delText>
        </w:r>
      </w:del>
      <w:r>
        <w:t xml:space="preserve">deposition, concentration source strength using the method </w:t>
      </w:r>
      <w:del w:id="249" w:author="Haiyan Huang" w:date="2014-12-15T22:42:00Z">
        <w:r w:rsidDel="00AE4C43">
          <w:delText>descr</w:delText>
        </w:r>
      </w:del>
      <w:ins w:id="250" w:author="jwang" w:date="2014-12-15T11:52:00Z">
        <w:del w:id="251" w:author="Haiyan Huang" w:date="2014-12-15T22:42:00Z">
          <w:r w:rsidR="003336C9" w:rsidDel="00AE4C43">
            <w:rPr>
              <w:rFonts w:hint="eastAsia"/>
              <w:lang w:eastAsia="zh-CN"/>
            </w:rPr>
            <w:delText>i</w:delText>
          </w:r>
        </w:del>
      </w:ins>
      <w:del w:id="252" w:author="Haiyan Huang" w:date="2014-12-15T22:42:00Z">
        <w:r w:rsidDel="00AE4C43">
          <w:delText>bpted</w:delText>
        </w:r>
      </w:del>
      <w:ins w:id="253" w:author="Haiyan Huang" w:date="2014-12-15T22:42:00Z">
        <w:r w:rsidR="00AE4C43">
          <w:t>descr</w:t>
        </w:r>
        <w:r w:rsidR="00AE4C43">
          <w:rPr>
            <w:lang w:eastAsia="zh-CN"/>
          </w:rPr>
          <w:t>i</w:t>
        </w:r>
        <w:r w:rsidR="00AE4C43">
          <w:t>bed</w:t>
        </w:r>
      </w:ins>
      <w:r>
        <w:t xml:space="preserve"> in </w:t>
      </w:r>
      <w:r w:rsidRPr="00266D7E">
        <w:t>H:\pollen_data\horseweed\</w:t>
      </w:r>
      <w:r>
        <w:t xml:space="preserve">TN\idlcode\reount_deposition.pdf. </w:t>
      </w:r>
    </w:p>
    <w:p w14:paraId="3DE9F9EC" w14:textId="77777777" w:rsidR="00266D7E" w:rsidRDefault="00266D7E" w:rsidP="00CD4D39"/>
    <w:p w14:paraId="542597D1" w14:textId="77777777" w:rsidR="00A24DBA" w:rsidRDefault="00A24DBA" w:rsidP="00CD4D39"/>
    <w:p w14:paraId="413E18E6" w14:textId="77777777" w:rsidR="00A24DBA" w:rsidRDefault="00A24DBA" w:rsidP="00CD4D39"/>
    <w:p w14:paraId="064DFF95" w14:textId="77777777" w:rsidR="00A24DBA" w:rsidRDefault="00A24DBA" w:rsidP="00CD4D39"/>
    <w:p w14:paraId="7952AA4D" w14:textId="77777777" w:rsidR="008E6FD6" w:rsidRDefault="008E6FD6" w:rsidP="00CD4D39"/>
    <w:p w14:paraId="735C4E7F" w14:textId="77777777" w:rsidR="008E6FD6" w:rsidRDefault="008E6FD6" w:rsidP="00CD4D39"/>
    <w:p w14:paraId="373C4829" w14:textId="77777777" w:rsidR="008E6FD6" w:rsidRDefault="008E6FD6" w:rsidP="00CD4D39"/>
    <w:p w14:paraId="1EA927A3" w14:textId="77777777" w:rsidR="00860BC8" w:rsidRDefault="00860BC8" w:rsidP="00CD4D39"/>
    <w:p w14:paraId="5A624A6A" w14:textId="77777777" w:rsidR="00860BC8" w:rsidRDefault="00860BC8" w:rsidP="00CD4D39">
      <w:r w:rsidRPr="00860BC8">
        <w:t>H:\pollen_data\horseweed\IL</w:t>
      </w:r>
      <w:r>
        <w:t xml:space="preserve">: Illinois data. </w:t>
      </w:r>
    </w:p>
    <w:p w14:paraId="07CDB92D" w14:textId="77777777" w:rsidR="004D0929" w:rsidRDefault="00860BC8" w:rsidP="00CD4D39">
      <w:r w:rsidRPr="00860BC8">
        <w:t>H:\pollen_data\horseweed\IL\ballon</w:t>
      </w:r>
      <w:r>
        <w:t>\</w:t>
      </w:r>
      <w:r w:rsidRPr="00860BC8">
        <w:t xml:space="preserve"> ballon_latlon</w:t>
      </w:r>
      <w:r>
        <w:t xml:space="preserve">.txt:  latitude and longitude where the balloons were tied to the ground, many lat/lon were guessed from logs,  the lat and lon are used to calculate x, y  values relative to the </w:t>
      </w:r>
      <w:commentRangeStart w:id="254"/>
      <w:commentRangeStart w:id="255"/>
      <w:r>
        <w:t>NE pole location</w:t>
      </w:r>
      <w:commentRangeEnd w:id="254"/>
      <w:r w:rsidR="00724777">
        <w:rPr>
          <w:rStyle w:val="CommentReference"/>
        </w:rPr>
        <w:commentReference w:id="254"/>
      </w:r>
      <w:commentRangeEnd w:id="255"/>
      <w:r w:rsidR="00AE4C43">
        <w:rPr>
          <w:rStyle w:val="CommentReference"/>
        </w:rPr>
        <w:commentReference w:id="255"/>
      </w:r>
      <w:r>
        <w:t xml:space="preserve">. </w:t>
      </w:r>
    </w:p>
    <w:p w14:paraId="7A459FB4" w14:textId="77777777" w:rsidR="00860BC8" w:rsidRDefault="00860BC8" w:rsidP="00CD4D39">
      <w:r w:rsidRPr="00860BC8">
        <w:t>H:\pollen_data\horseweed\IL\ballon</w:t>
      </w:r>
      <w:r>
        <w:t xml:space="preserve">\ </w:t>
      </w:r>
      <w:r w:rsidRPr="00860BC8">
        <w:t>ballon_with_height_</w:t>
      </w:r>
      <w:commentRangeStart w:id="256"/>
      <w:commentRangeStart w:id="257"/>
      <w:r w:rsidRPr="00860BC8">
        <w:t>dis</w:t>
      </w:r>
      <w:r>
        <w:t>.txt: balloon raw</w:t>
      </w:r>
      <w:r w:rsidR="009D032D">
        <w:t xml:space="preserve"> data with height and distance, some heights and distances were guessed from the data of other dates. </w:t>
      </w:r>
      <w:commentRangeEnd w:id="256"/>
      <w:r w:rsidR="00615D8D">
        <w:rPr>
          <w:rStyle w:val="CommentReference"/>
        </w:rPr>
        <w:commentReference w:id="256"/>
      </w:r>
      <w:commentRangeEnd w:id="257"/>
      <w:r w:rsidR="00AE4C43">
        <w:rPr>
          <w:rStyle w:val="CommentReference"/>
        </w:rPr>
        <w:commentReference w:id="257"/>
      </w:r>
    </w:p>
    <w:p w14:paraId="5C0CAA9C" w14:textId="77777777" w:rsidR="00860BC8" w:rsidRDefault="00860BC8" w:rsidP="00CD4D39">
      <w:r w:rsidRPr="00860BC8">
        <w:t>H:\pollen_data\horseweed\IL\ballon</w:t>
      </w:r>
      <w:r>
        <w:t xml:space="preserve">\ </w:t>
      </w:r>
      <w:r w:rsidRPr="00860BC8">
        <w:t>ballon_with_height_dis</w:t>
      </w:r>
      <w:r>
        <w:t>_old.txt: same as the p</w:t>
      </w:r>
      <w:r w:rsidR="009D032D">
        <w:t xml:space="preserve">revious file, but the old version, incomplete. </w:t>
      </w:r>
    </w:p>
    <w:p w14:paraId="6CFA0400" w14:textId="77777777" w:rsidR="009D032D" w:rsidRDefault="009D032D" w:rsidP="00CD4D39"/>
    <w:p w14:paraId="4E787254" w14:textId="77777777" w:rsidR="00860BC8" w:rsidRDefault="009D032D" w:rsidP="00CD4D39">
      <w:r w:rsidRPr="00860BC8">
        <w:t>H:\pollen_data\horseweed\IL\ballon</w:t>
      </w:r>
      <w:r>
        <w:t xml:space="preserve">\sample.txt and ~\sample_dis.txt: sample files for IDL reading code, useless if you do not use IDL. </w:t>
      </w:r>
    </w:p>
    <w:p w14:paraId="7DC6E3F1" w14:textId="77777777" w:rsidR="009D032D" w:rsidRDefault="009D032D" w:rsidP="00CD4D39"/>
    <w:p w14:paraId="5223962D" w14:textId="77777777" w:rsidR="009D032D" w:rsidRDefault="009D032D" w:rsidP="00CD4D39">
      <w:r w:rsidRPr="009D032D">
        <w:lastRenderedPageBreak/>
        <w:t>H:\pollen_data\horseweed\IL\cem</w:t>
      </w:r>
      <w:r>
        <w:t>\: deposition   raw data collected from the</w:t>
      </w:r>
      <w:commentRangeStart w:id="258"/>
      <w:commentRangeStart w:id="259"/>
      <w:r>
        <w:t xml:space="preserve"> tiles placed on the ground. </w:t>
      </w:r>
      <w:commentRangeEnd w:id="258"/>
      <w:r w:rsidR="00F82A72">
        <w:rPr>
          <w:rStyle w:val="CommentReference"/>
        </w:rPr>
        <w:commentReference w:id="258"/>
      </w:r>
      <w:commentRangeEnd w:id="259"/>
      <w:r w:rsidR="00AE4C43">
        <w:rPr>
          <w:rStyle w:val="CommentReference"/>
        </w:rPr>
        <w:commentReference w:id="259"/>
      </w:r>
    </w:p>
    <w:p w14:paraId="3A451F7A" w14:textId="77777777" w:rsidR="009D032D" w:rsidRDefault="009D032D" w:rsidP="00CD4D39"/>
    <w:p w14:paraId="08D57114" w14:textId="77777777" w:rsidR="009D032D" w:rsidRDefault="009D032D" w:rsidP="00CD4D39">
      <w:r w:rsidRPr="009D032D">
        <w:t>H:\pollen_data\horseweed\IL\cem</w:t>
      </w:r>
      <w:r>
        <w:t xml:space="preserve">\cem_new.txt: the most recent deposition raw </w:t>
      </w:r>
      <w:commentRangeStart w:id="260"/>
      <w:commentRangeStart w:id="261"/>
      <w:r>
        <w:t xml:space="preserve">data, grains were counted with two methods, 8-point(column J to Q) and 4-line (column R to U). Seems the 4-line </w:t>
      </w:r>
      <w:commentRangeEnd w:id="260"/>
      <w:r w:rsidR="00672264">
        <w:rPr>
          <w:rStyle w:val="CommentReference"/>
        </w:rPr>
        <w:commentReference w:id="260"/>
      </w:r>
      <w:commentRangeEnd w:id="261"/>
      <w:r w:rsidR="003E15ED">
        <w:rPr>
          <w:rStyle w:val="CommentReference"/>
        </w:rPr>
        <w:commentReference w:id="261"/>
      </w:r>
      <w:r>
        <w:t xml:space="preserve">is better, 8-point will end up with very big data. </w:t>
      </w:r>
    </w:p>
    <w:p w14:paraId="7F5FB300" w14:textId="77777777" w:rsidR="009D032D" w:rsidRDefault="009D032D" w:rsidP="00CD4D39">
      <w:r w:rsidRPr="009D032D">
        <w:t>H:\pollen_data\horseweed\IL\pole</w:t>
      </w:r>
      <w:r>
        <w:t xml:space="preserve">\: </w:t>
      </w:r>
      <w:commentRangeStart w:id="262"/>
      <w:r>
        <w:t xml:space="preserve">edge pole raw data. </w:t>
      </w:r>
      <w:commentRangeEnd w:id="262"/>
      <w:r w:rsidR="00D75B5D">
        <w:rPr>
          <w:rStyle w:val="CommentReference"/>
        </w:rPr>
        <w:commentReference w:id="262"/>
      </w:r>
    </w:p>
    <w:p w14:paraId="156303AF" w14:textId="77777777" w:rsidR="00266D7E" w:rsidRDefault="00266D7E" w:rsidP="00CD4D39"/>
    <w:p w14:paraId="12910DA5" w14:textId="77777777" w:rsidR="00266D7E" w:rsidRDefault="00266D7E" w:rsidP="00CD4D39">
      <w:r>
        <w:t xml:space="preserve">The seed  </w:t>
      </w:r>
      <w:ins w:id="263" w:author="Haiyan Huang" w:date="2014-12-15T23:12:00Z">
        <w:r w:rsidR="00213230">
          <w:t>data</w:t>
        </w:r>
      </w:ins>
      <w:del w:id="264" w:author="Haiyan Huang" w:date="2014-12-15T23:12:00Z">
        <w:r w:rsidDel="00213230">
          <w:delText>results</w:delText>
        </w:r>
      </w:del>
      <w:r>
        <w:t xml:space="preserve"> are calculated using the same way. The </w:t>
      </w:r>
      <w:commentRangeStart w:id="265"/>
      <w:commentRangeStart w:id="266"/>
      <w:r>
        <w:t xml:space="preserve">only difference is the counting method of the seed.  The seed  numbers are obtained from counting all the grains on the slides by eye. </w:t>
      </w:r>
      <w:commentRangeEnd w:id="265"/>
      <w:r w:rsidR="00607BC3">
        <w:rPr>
          <w:rStyle w:val="CommentReference"/>
        </w:rPr>
        <w:commentReference w:id="265"/>
      </w:r>
      <w:commentRangeEnd w:id="266"/>
      <w:r w:rsidR="003E15ED">
        <w:rPr>
          <w:rStyle w:val="CommentReference"/>
        </w:rPr>
        <w:commentReference w:id="266"/>
      </w:r>
    </w:p>
    <w:p w14:paraId="61C527D7" w14:textId="77777777" w:rsidR="00266D7E" w:rsidRDefault="00266D7E" w:rsidP="00CD4D39"/>
    <w:p w14:paraId="63964615" w14:textId="77777777" w:rsidR="00266D7E" w:rsidRDefault="00266D7E" w:rsidP="00CD4D39"/>
    <w:p w14:paraId="170B91D0" w14:textId="77777777" w:rsidR="009D032D" w:rsidRDefault="009D032D" w:rsidP="00CD4D39"/>
    <w:p w14:paraId="31E5878B" w14:textId="77777777" w:rsidR="004D0929" w:rsidRDefault="004D0929" w:rsidP="00CD4D39"/>
    <w:p w14:paraId="4D8DB510" w14:textId="77777777" w:rsidR="0062752E" w:rsidRDefault="0062752E" w:rsidP="00CD4D39"/>
    <w:p w14:paraId="50681149" w14:textId="77777777" w:rsidR="001C2139" w:rsidRDefault="0062752E" w:rsidP="00CD4D39">
      <w:r>
        <w:t xml:space="preserve">  </w:t>
      </w:r>
    </w:p>
    <w:p w14:paraId="436BFBA1" w14:textId="77777777" w:rsidR="001C2139" w:rsidRDefault="001C2139" w:rsidP="00CD4D39"/>
    <w:p w14:paraId="20A12EB9" w14:textId="77777777" w:rsidR="00FA7AF0" w:rsidRDefault="00FA7AF0">
      <w:r w:rsidRPr="00FA7AF0">
        <w:t>H:\pollen_data\horseweed</w:t>
      </w:r>
      <w:r w:rsidR="00266D7E">
        <w:t>\IL\</w:t>
      </w:r>
      <w:r w:rsidR="004C7424">
        <w:t>idlcode\</w:t>
      </w:r>
      <w:r w:rsidR="00266D7E">
        <w:t xml:space="preserve"> for Illinois. </w:t>
      </w:r>
    </w:p>
    <w:p w14:paraId="628A43E0" w14:textId="77777777" w:rsidR="004C7424" w:rsidRDefault="004C7424"/>
    <w:p w14:paraId="6D5ACBF4" w14:textId="77777777" w:rsidR="004C7424" w:rsidRDefault="004C7424">
      <w:commentRangeStart w:id="267"/>
      <w:commentRangeStart w:id="268"/>
      <w:r w:rsidRPr="004C7424">
        <w:t>gapfilling_pollen</w:t>
      </w:r>
      <w:r>
        <w:t>.pro</w:t>
      </w:r>
      <w:commentRangeEnd w:id="267"/>
      <w:r w:rsidR="00CE0BD6">
        <w:rPr>
          <w:rStyle w:val="CommentReference"/>
        </w:rPr>
        <w:commentReference w:id="267"/>
      </w:r>
      <w:commentRangeEnd w:id="268"/>
      <w:r w:rsidR="003E15ED">
        <w:rPr>
          <w:rStyle w:val="CommentReference"/>
        </w:rPr>
        <w:commentReference w:id="268"/>
      </w:r>
    </w:p>
    <w:p w14:paraId="4F4F38D7" w14:textId="77777777" w:rsidR="004C7424" w:rsidRDefault="004C7424">
      <w:r>
        <w:t>In Line 90 , ‘</w:t>
      </w:r>
      <w:r w:rsidRPr="004C7424">
        <w:t>IL_pollen.sav'</w:t>
      </w:r>
      <w:r>
        <w:t xml:space="preserve">  is the   pollen raw  data read from excel file, it is  in binary forma</w:t>
      </w:r>
      <w:ins w:id="269" w:author="jwang" w:date="2014-12-15T12:01:00Z">
        <w:r w:rsidR="00624110">
          <w:rPr>
            <w:rFonts w:hint="eastAsia"/>
            <w:lang w:eastAsia="zh-CN"/>
          </w:rPr>
          <w:t>t</w:t>
        </w:r>
      </w:ins>
      <w:r>
        <w:t xml:space="preserve"> only can be accessed  by IDL. </w:t>
      </w:r>
    </w:p>
    <w:p w14:paraId="2D446AD8" w14:textId="77777777" w:rsidR="00266D7E" w:rsidRDefault="00266D7E"/>
    <w:p w14:paraId="34C3B909" w14:textId="77777777" w:rsidR="004C7424" w:rsidRDefault="00266D7E">
      <w:r>
        <w:t xml:space="preserve">The methods are the same as TN. </w:t>
      </w:r>
      <w:r w:rsidR="004C7424">
        <w:t xml:space="preserve"> The names of subroutines may have different names, but the principal is the same. </w:t>
      </w:r>
    </w:p>
    <w:p w14:paraId="539E5C92" w14:textId="77777777" w:rsidR="004C7424" w:rsidRDefault="004C7424">
      <w:r>
        <w:t>The wind data in IL is worse than TN, there was no 10hz wind data for many  days, so the til</w:t>
      </w:r>
      <w:ins w:id="270" w:author="jwang" w:date="2014-12-15T12:02:00Z">
        <w:r w:rsidR="006E2E08">
          <w:rPr>
            <w:rFonts w:hint="eastAsia"/>
            <w:lang w:eastAsia="zh-CN"/>
          </w:rPr>
          <w:t>t</w:t>
        </w:r>
      </w:ins>
      <w:del w:id="271" w:author="jwang" w:date="2014-12-15T12:02:00Z">
        <w:r w:rsidDel="006E2E08">
          <w:delText>e</w:delText>
        </w:r>
      </w:del>
      <w:r>
        <w:t xml:space="preserve"> correction was only for </w:t>
      </w:r>
      <w:commentRangeStart w:id="272"/>
      <w:commentRangeStart w:id="273"/>
      <w:r>
        <w:t xml:space="preserve">the dates </w:t>
      </w:r>
      <w:r w:rsidR="002E7C60">
        <w:t>with 10 Hz data</w:t>
      </w:r>
      <w:commentRangeEnd w:id="272"/>
      <w:r w:rsidR="006E2E08">
        <w:rPr>
          <w:rStyle w:val="CommentReference"/>
        </w:rPr>
        <w:commentReference w:id="272"/>
      </w:r>
      <w:commentRangeEnd w:id="273"/>
      <w:r w:rsidR="003E15ED">
        <w:rPr>
          <w:rStyle w:val="CommentReference"/>
        </w:rPr>
        <w:commentReference w:id="273"/>
      </w:r>
      <w:r w:rsidR="002E7C60">
        <w:t xml:space="preserve">. </w:t>
      </w:r>
      <w:r>
        <w:t>Lots of missing data</w:t>
      </w:r>
      <w:r w:rsidR="002E7C60">
        <w:t xml:space="preserve"> in con and dep</w:t>
      </w:r>
      <w:r>
        <w:t xml:space="preserve">, so </w:t>
      </w:r>
      <w:r w:rsidR="002E7C60">
        <w:t xml:space="preserve">  this code also does an interpolation to scale the con /dep. </w:t>
      </w:r>
    </w:p>
    <w:p w14:paraId="7D521FC2" w14:textId="77777777" w:rsidR="002E7C60" w:rsidRDefault="002E7C60">
      <w:r>
        <w:lastRenderedPageBreak/>
        <w:t xml:space="preserve">This code also outputs the concentration and deposition, source strength, and meteorological parameters for the experimental  periods, begintime and endtime.  Those data are used to generate the correlation analysis, diurnal variation. </w:t>
      </w:r>
    </w:p>
    <w:p w14:paraId="529943B2" w14:textId="77777777" w:rsidR="002E7C60" w:rsidRDefault="00266060">
      <w:r>
        <w:t>gapfilling_seed</w:t>
      </w:r>
      <w:r w:rsidR="002E7C60" w:rsidRPr="002E7C60">
        <w:t>.pro</w:t>
      </w:r>
      <w:r w:rsidR="002E7C60">
        <w:t>: same as gapfilling_pollen.pro, but for seed</w:t>
      </w:r>
    </w:p>
    <w:p w14:paraId="5CC6E4FF" w14:textId="77777777" w:rsidR="00266060" w:rsidRDefault="00266060">
      <w:r w:rsidRPr="00266060">
        <w:t>buck_con_seed</w:t>
      </w:r>
      <w:r>
        <w:t xml:space="preserve">.pro: scaling seed source strength  using </w:t>
      </w:r>
      <w:commentRangeStart w:id="274"/>
      <w:commentRangeStart w:id="275"/>
      <w:r>
        <w:t xml:space="preserve">bucket measurements </w:t>
      </w:r>
      <w:commentRangeEnd w:id="274"/>
      <w:r w:rsidR="00AD23EF">
        <w:rPr>
          <w:rStyle w:val="CommentReference"/>
        </w:rPr>
        <w:commentReference w:id="274"/>
      </w:r>
      <w:commentRangeEnd w:id="275"/>
      <w:r w:rsidR="00B45089">
        <w:rPr>
          <w:rStyle w:val="CommentReference"/>
        </w:rPr>
        <w:commentReference w:id="275"/>
      </w:r>
    </w:p>
    <w:p w14:paraId="554BE29A" w14:textId="77777777" w:rsidR="00266060" w:rsidRDefault="00266060"/>
    <w:p w14:paraId="5B411139" w14:textId="77777777" w:rsidR="002E7C60" w:rsidRDefault="002E7C60"/>
    <w:p w14:paraId="6A3EAB65" w14:textId="77777777" w:rsidR="002E7C60" w:rsidRDefault="002E7C60"/>
    <w:p w14:paraId="01422CEB" w14:textId="77777777" w:rsidR="002E7C60" w:rsidRDefault="002E7C60">
      <w:r>
        <w:t>contour_ballon.pro: read balloon data for pollen, outputs the concentration at different heights and distances, and gets the matched</w:t>
      </w:r>
      <w:r w:rsidR="001B7D2D">
        <w:t xml:space="preserve"> meteorological</w:t>
      </w:r>
      <w:r>
        <w:t xml:space="preserve">  parameters  based on begin time and endtime. </w:t>
      </w:r>
    </w:p>
    <w:p w14:paraId="62C1E413" w14:textId="77777777" w:rsidR="00266060" w:rsidRDefault="00266060"/>
    <w:p w14:paraId="4357894A" w14:textId="77777777" w:rsidR="00266060" w:rsidRDefault="00266060">
      <w:r w:rsidRPr="00266060">
        <w:t>Ballonseedresult</w:t>
      </w:r>
      <w:r>
        <w:t xml:space="preserve">.pro: </w:t>
      </w:r>
      <w:commentRangeStart w:id="276"/>
      <w:commentRangeStart w:id="277"/>
      <w:r>
        <w:t xml:space="preserve">seed data from balloon. </w:t>
      </w:r>
      <w:commentRangeEnd w:id="276"/>
      <w:r w:rsidR="009D6B81">
        <w:rPr>
          <w:rStyle w:val="CommentReference"/>
        </w:rPr>
        <w:commentReference w:id="276"/>
      </w:r>
      <w:commentRangeEnd w:id="277"/>
      <w:r w:rsidR="00213230">
        <w:rPr>
          <w:rStyle w:val="CommentReference"/>
        </w:rPr>
        <w:commentReference w:id="277"/>
      </w:r>
    </w:p>
    <w:p w14:paraId="103ABFC4" w14:textId="77777777" w:rsidR="002E7C60" w:rsidRDefault="001B7D2D">
      <w:r w:rsidRPr="001B7D2D">
        <w:t>cem_pollendata</w:t>
      </w:r>
      <w:r>
        <w:t>.pro : read   and gets pollen deposition on tiles, the calculation method is the same</w:t>
      </w:r>
      <w:ins w:id="278" w:author="jwang" w:date="2014-12-15T12:09:00Z">
        <w:r w:rsidR="0005402F">
          <w:rPr>
            <w:rFonts w:hint="eastAsia"/>
            <w:lang w:eastAsia="zh-CN"/>
          </w:rPr>
          <w:t xml:space="preserve"> as for pollen</w:t>
        </w:r>
      </w:ins>
      <w:r>
        <w:t xml:space="preserve">. </w:t>
      </w:r>
    </w:p>
    <w:p w14:paraId="38DB7A8D" w14:textId="77777777" w:rsidR="001B7D2D" w:rsidRDefault="001B7D2D">
      <w:r w:rsidRPr="001B7D2D">
        <w:t>cem_seeddata</w:t>
      </w:r>
      <w:r w:rsidR="00AE2CEC">
        <w:t>.pro</w:t>
      </w:r>
      <w:commentRangeStart w:id="279"/>
      <w:commentRangeStart w:id="280"/>
      <w:r w:rsidR="00AE2CEC">
        <w:t xml:space="preserve">: </w:t>
      </w:r>
      <w:ins w:id="281" w:author="Haiyan Huang" w:date="2014-12-15T23:19:00Z">
        <w:r w:rsidR="00213230">
          <w:t xml:space="preserve">same as previous code, but </w:t>
        </w:r>
      </w:ins>
      <w:r w:rsidR="00AE2CEC">
        <w:t xml:space="preserve">for seed. </w:t>
      </w:r>
      <w:commentRangeEnd w:id="279"/>
      <w:r w:rsidR="00805DA6">
        <w:rPr>
          <w:rStyle w:val="CommentReference"/>
        </w:rPr>
        <w:commentReference w:id="279"/>
      </w:r>
      <w:commentRangeEnd w:id="280"/>
      <w:r w:rsidR="00213230">
        <w:rPr>
          <w:rStyle w:val="CommentReference"/>
        </w:rPr>
        <w:commentReference w:id="280"/>
      </w:r>
    </w:p>
    <w:p w14:paraId="56F93D7A" w14:textId="77777777" w:rsidR="001B7D2D" w:rsidRDefault="001B7D2D"/>
    <w:p w14:paraId="32B84B63" w14:textId="77777777" w:rsidR="002E7C60" w:rsidRDefault="001B7D2D">
      <w:pPr>
        <w:rPr>
          <w:ins w:id="282" w:author="jwang" w:date="2014-12-15T12:10:00Z"/>
          <w:lang w:eastAsia="zh-CN"/>
        </w:rPr>
      </w:pPr>
      <w:r w:rsidRPr="001B7D2D">
        <w:t>pole_pollendata</w:t>
      </w:r>
      <w:r>
        <w:t>.pro: read</w:t>
      </w:r>
      <w:r w:rsidR="00266060">
        <w:t xml:space="preserve"> and gets the con at edge </w:t>
      </w:r>
      <w:commentRangeStart w:id="283"/>
      <w:commentRangeStart w:id="284"/>
      <w:commentRangeStart w:id="285"/>
      <w:commentRangeStart w:id="286"/>
      <w:r w:rsidR="00266060">
        <w:t>pole</w:t>
      </w:r>
      <w:commentRangeEnd w:id="283"/>
      <w:r w:rsidR="007365CD">
        <w:rPr>
          <w:rStyle w:val="CommentReference"/>
        </w:rPr>
        <w:commentReference w:id="283"/>
      </w:r>
      <w:commentRangeEnd w:id="284"/>
      <w:r w:rsidR="00213230">
        <w:rPr>
          <w:rStyle w:val="CommentReference"/>
        </w:rPr>
        <w:commentReference w:id="284"/>
      </w:r>
      <w:commentRangeEnd w:id="285"/>
      <w:r w:rsidR="00213230">
        <w:rPr>
          <w:rStyle w:val="CommentReference"/>
        </w:rPr>
        <w:commentReference w:id="285"/>
      </w:r>
      <w:commentRangeEnd w:id="286"/>
      <w:r w:rsidR="00213230">
        <w:rPr>
          <w:rStyle w:val="CommentReference"/>
        </w:rPr>
        <w:commentReference w:id="286"/>
      </w:r>
    </w:p>
    <w:p w14:paraId="6330D52D" w14:textId="77777777" w:rsidR="007365CD" w:rsidRDefault="007365CD">
      <w:pPr>
        <w:rPr>
          <w:lang w:eastAsia="zh-CN"/>
        </w:rPr>
      </w:pPr>
    </w:p>
    <w:p w14:paraId="636F12BC" w14:textId="77777777" w:rsidR="002E7C60" w:rsidRDefault="002E7C60"/>
    <w:p w14:paraId="372EAC03" w14:textId="77777777" w:rsidR="002E7C60" w:rsidRDefault="002E7C60"/>
    <w:p w14:paraId="1489B048" w14:textId="77777777" w:rsidR="002E7C60" w:rsidRDefault="002E7C60"/>
    <w:p w14:paraId="013C6EAF" w14:textId="77777777" w:rsidR="00FA7AF0" w:rsidRDefault="004C7424">
      <w:r>
        <w:t xml:space="preserve"> </w:t>
      </w:r>
    </w:p>
    <w:sectPr w:rsidR="00FA7A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jwang" w:date="2014-12-15T10:50:00Z" w:initials="j">
    <w:p w14:paraId="32AC9822" w14:textId="77777777" w:rsidR="00254FFE" w:rsidRPr="00F074EA" w:rsidRDefault="00254FFE">
      <w:pPr>
        <w:pStyle w:val="CommentText"/>
        <w:rPr>
          <w:vertAlign w:val="subscript"/>
        </w:rPr>
      </w:pPr>
      <w:r>
        <w:rPr>
          <w:rStyle w:val="CommentReference"/>
        </w:rPr>
        <w:annotationRef/>
      </w:r>
      <w:r>
        <w:t>What were the mistakes? Please give the details.</w:t>
      </w:r>
      <w:r w:rsidR="00E26C73">
        <w:t xml:space="preserve"> Which files are right?</w:t>
      </w:r>
    </w:p>
  </w:comment>
  <w:comment w:id="10" w:author="Haiyan Huang" w:date="2014-12-15T23:24:00Z" w:initials="HH">
    <w:p w14:paraId="22552F83" w14:textId="77777777" w:rsidR="00A56263" w:rsidRDefault="00A56263">
      <w:pPr>
        <w:pStyle w:val="CommentText"/>
      </w:pPr>
      <w:r>
        <w:rPr>
          <w:rStyle w:val="CommentReference"/>
        </w:rPr>
        <w:annotationRef/>
      </w:r>
      <w:r>
        <w:t xml:space="preserve">Some end times are 13 am or 14 am , so I supposed they  must be wrong,. I did not use this directory. Just for backup for the very original data.  I used the above directory data and corrected the end times. </w:t>
      </w:r>
    </w:p>
  </w:comment>
  <w:comment w:id="16" w:author="jwang" w:date="2014-12-15T10:50:00Z" w:initials="j">
    <w:p w14:paraId="390C824B" w14:textId="77777777" w:rsidR="008A18E0" w:rsidRDefault="008A18E0">
      <w:pPr>
        <w:pStyle w:val="CommentText"/>
      </w:pPr>
      <w:r>
        <w:rPr>
          <w:rStyle w:val="CommentReference"/>
        </w:rPr>
        <w:annotationRef/>
      </w:r>
      <w:r>
        <w:t>These a</w:t>
      </w:r>
      <w:r w:rsidR="001505F5">
        <w:t>re raw data or did you process</w:t>
      </w:r>
      <w:r>
        <w:t>. Please add</w:t>
      </w:r>
    </w:p>
  </w:comment>
  <w:comment w:id="25" w:author="jwang" w:date="2014-12-15T10:50:00Z" w:initials="j">
    <w:p w14:paraId="2FEF3896" w14:textId="77777777" w:rsidR="00ED32D1" w:rsidRDefault="00ED32D1">
      <w:pPr>
        <w:pStyle w:val="CommentText"/>
      </w:pPr>
      <w:r>
        <w:rPr>
          <w:rStyle w:val="CommentReference"/>
        </w:rPr>
        <w:annotationRef/>
      </w:r>
      <w:r>
        <w:t>These are duplicated data?</w:t>
      </w:r>
      <w:r w:rsidR="00055CA1">
        <w:t xml:space="preserve"> What is the difference than previous ones?</w:t>
      </w:r>
      <w:r w:rsidR="00935C1E">
        <w:t xml:space="preserve"> What is the Sav format processed</w:t>
      </w:r>
      <w:r w:rsidR="00E97857">
        <w:t xml:space="preserve"> </w:t>
      </w:r>
      <w:r w:rsidR="00935C1E">
        <w:t>by IDL?</w:t>
      </w:r>
      <w:r w:rsidR="006E32CE">
        <w:t xml:space="preserve"> By which IDL file?</w:t>
      </w:r>
    </w:p>
  </w:comment>
  <w:comment w:id="26" w:author="Haiyan Huang" w:date="2014-12-15T23:28:00Z" w:initials="HH">
    <w:p w14:paraId="075A94F5" w14:textId="77777777" w:rsidR="00A56263" w:rsidRDefault="00A56263" w:rsidP="00A56263">
      <w:pPr>
        <w:pStyle w:val="CommentText"/>
      </w:pPr>
      <w:r>
        <w:rPr>
          <w:rStyle w:val="CommentReference"/>
        </w:rPr>
        <w:annotationRef/>
      </w:r>
      <w:r>
        <w:t xml:space="preserve">As I explained in the text, it is raw data,  the pollen grains are counted using 8-line method. The difference and previous directory is the previous file is based on 8-point method, and does not cover the whole period. </w:t>
      </w:r>
    </w:p>
    <w:p w14:paraId="391132E7" w14:textId="77777777" w:rsidR="00A56263" w:rsidRDefault="00A56263">
      <w:pPr>
        <w:pStyle w:val="CommentText"/>
      </w:pPr>
    </w:p>
  </w:comment>
  <w:comment w:id="28" w:author="jwang" w:date="2014-12-15T10:50:00Z" w:initials="j">
    <w:p w14:paraId="63DA8EB9" w14:textId="77777777" w:rsidR="00E4447D" w:rsidRDefault="00E4447D">
      <w:pPr>
        <w:pStyle w:val="CommentText"/>
      </w:pPr>
      <w:r>
        <w:rPr>
          <w:rStyle w:val="CommentReference"/>
        </w:rPr>
        <w:annotationRef/>
      </w:r>
      <w:r>
        <w:t>Are the date and time wrong also?</w:t>
      </w:r>
    </w:p>
  </w:comment>
  <w:comment w:id="29" w:author="Haiyan Huang" w:date="2014-12-15T23:27:00Z" w:initials="HH">
    <w:p w14:paraId="52A241FF" w14:textId="77777777" w:rsidR="00A56263" w:rsidRDefault="00A56263">
      <w:pPr>
        <w:pStyle w:val="CommentText"/>
      </w:pPr>
      <w:r>
        <w:rPr>
          <w:rStyle w:val="CommentReference"/>
        </w:rPr>
        <w:annotationRef/>
      </w:r>
      <w:r>
        <w:t>As far as I can see the date and time are right, the seed observation days are less than pollen, begin from late Aug</w:t>
      </w:r>
    </w:p>
  </w:comment>
  <w:comment w:id="30" w:author="jwang" w:date="2014-12-15T11:51:00Z" w:initials="j">
    <w:p w14:paraId="35CAB7F7" w14:textId="77777777" w:rsidR="005667AD" w:rsidRDefault="005667AD">
      <w:pPr>
        <w:pStyle w:val="CommentText"/>
      </w:pPr>
      <w:r>
        <w:rPr>
          <w:rStyle w:val="CommentReference"/>
        </w:rPr>
        <w:annotationRef/>
      </w:r>
      <w:r>
        <w:t xml:space="preserve">What is </w:t>
      </w:r>
      <w:r w:rsidR="003E75C0">
        <w:rPr>
          <w:rFonts w:hint="eastAsia"/>
          <w:lang w:eastAsia="zh-CN"/>
        </w:rPr>
        <w:t>.</w:t>
      </w:r>
      <w:r>
        <w:t>Sav</w:t>
      </w:r>
      <w:r w:rsidR="003E75C0">
        <w:rPr>
          <w:rFonts w:hint="eastAsia"/>
          <w:lang w:eastAsia="zh-CN"/>
        </w:rPr>
        <w:t xml:space="preserve"> files</w:t>
      </w:r>
      <w:r>
        <w:t>?</w:t>
      </w:r>
    </w:p>
  </w:comment>
  <w:comment w:id="31" w:author="Haiyan Huang" w:date="2014-12-15T22:33:00Z" w:initials="HH">
    <w:p w14:paraId="3D0060E3" w14:textId="77777777" w:rsidR="00AE1B6D" w:rsidRDefault="00AE1B6D">
      <w:pPr>
        <w:pStyle w:val="CommentText"/>
      </w:pPr>
      <w:r>
        <w:rPr>
          <w:rStyle w:val="CommentReference"/>
        </w:rPr>
        <w:annotationRef/>
      </w:r>
      <w:r>
        <w:t xml:space="preserve">All *sav files are binary files only can be read by IDL. I read the ascii files first and saved the outputs in binary files. Otherwise reading ascii files at each run is very time consuming. I did not mention them because they are useless for people do not use IDL, you can generate binary files using C++. </w:t>
      </w:r>
    </w:p>
  </w:comment>
  <w:comment w:id="129" w:author="jwang" w:date="2014-12-15T10:50:00Z" w:initials="j">
    <w:p w14:paraId="5291BC5B" w14:textId="77777777" w:rsidR="00914CEB" w:rsidRDefault="00914CEB">
      <w:pPr>
        <w:pStyle w:val="CommentText"/>
      </w:pPr>
      <w:r>
        <w:rPr>
          <w:rStyle w:val="CommentReference"/>
        </w:rPr>
        <w:annotationRef/>
      </w:r>
      <w:r>
        <w:t>Do you know the units?</w:t>
      </w:r>
    </w:p>
  </w:comment>
  <w:comment w:id="164" w:author="Haiyan Huang" w:date="2014-12-15T22:36:00Z" w:initials="HH">
    <w:p w14:paraId="3BF3CB5F" w14:textId="77777777" w:rsidR="00AE1B6D" w:rsidRDefault="00AE1B6D">
      <w:pPr>
        <w:pStyle w:val="CommentText"/>
      </w:pPr>
      <w:r>
        <w:rPr>
          <w:rStyle w:val="CommentReference"/>
        </w:rPr>
        <w:annotationRef/>
      </w:r>
      <w:r>
        <w:t xml:space="preserve">What is this? </w:t>
      </w:r>
    </w:p>
  </w:comment>
  <w:comment w:id="210" w:author="jwang" w:date="2014-12-15T10:50:00Z" w:initials="j">
    <w:p w14:paraId="12CDCCF6" w14:textId="77777777" w:rsidR="008F53AD" w:rsidRDefault="008F53AD">
      <w:pPr>
        <w:pStyle w:val="CommentText"/>
      </w:pPr>
      <w:r>
        <w:rPr>
          <w:rStyle w:val="CommentReference"/>
        </w:rPr>
        <w:annotationRef/>
      </w:r>
      <w:r>
        <w:t>Page numbers</w:t>
      </w:r>
    </w:p>
  </w:comment>
  <w:comment w:id="211" w:author="Haiyan Huang" w:date="2014-12-15T22:36:00Z" w:initials="HH">
    <w:p w14:paraId="7C3CBDD9" w14:textId="77777777" w:rsidR="00AE1B6D" w:rsidRDefault="00AE1B6D">
      <w:pPr>
        <w:pStyle w:val="CommentText"/>
      </w:pPr>
      <w:r>
        <w:rPr>
          <w:rStyle w:val="CommentReference"/>
        </w:rPr>
        <w:annotationRef/>
      </w:r>
      <w:r>
        <w:t xml:space="preserve">I do not remember the page number, just search tile correction and eddypro, you can directly reach the page. </w:t>
      </w:r>
    </w:p>
  </w:comment>
  <w:comment w:id="213" w:author="jwang" w:date="2014-12-15T10:50:00Z" w:initials="j">
    <w:p w14:paraId="414C2EC9" w14:textId="77777777" w:rsidR="00475C83" w:rsidRDefault="00475C83" w:rsidP="00475C83">
      <w:pPr>
        <w:pStyle w:val="CommentText"/>
      </w:pPr>
      <w:r>
        <w:rPr>
          <w:rStyle w:val="CommentReference"/>
        </w:rPr>
        <w:annotationRef/>
      </w:r>
      <w:r>
        <w:t>Do you have the page numbers? The new person needs them</w:t>
      </w:r>
    </w:p>
  </w:comment>
  <w:comment w:id="234" w:author="jwang" w:date="2014-12-15T10:50:00Z" w:initials="j">
    <w:p w14:paraId="22AB9FBA" w14:textId="77777777" w:rsidR="006F7120" w:rsidRDefault="006F7120">
      <w:pPr>
        <w:pStyle w:val="CommentText"/>
      </w:pPr>
      <w:r>
        <w:rPr>
          <w:rStyle w:val="CommentReference"/>
        </w:rPr>
        <w:annotationRef/>
      </w:r>
      <w:r>
        <w:t xml:space="preserve">Do you have the page numbers? The </w:t>
      </w:r>
      <w:r w:rsidR="0031111E">
        <w:t>new person</w:t>
      </w:r>
      <w:r>
        <w:t xml:space="preserve"> need</w:t>
      </w:r>
      <w:r w:rsidR="0031111E">
        <w:t>s</w:t>
      </w:r>
      <w:r>
        <w:t xml:space="preserve"> them</w:t>
      </w:r>
    </w:p>
  </w:comment>
  <w:comment w:id="238" w:author="jwang" w:date="2014-12-15T10:52:00Z" w:initials="j">
    <w:p w14:paraId="2D1B59B8" w14:textId="77777777" w:rsidR="002E20F7" w:rsidRDefault="002E20F7">
      <w:pPr>
        <w:pStyle w:val="CommentText"/>
      </w:pPr>
      <w:r>
        <w:rPr>
          <w:rStyle w:val="CommentReference"/>
        </w:rPr>
        <w:annotationRef/>
      </w:r>
      <w:r>
        <w:t>Is this different than testtilt.pro?</w:t>
      </w:r>
    </w:p>
  </w:comment>
  <w:comment w:id="239" w:author="Haiyan Huang" w:date="2014-12-15T22:37:00Z" w:initials="HH">
    <w:p w14:paraId="0D4DB5B3" w14:textId="77777777" w:rsidR="00AE1B6D" w:rsidRDefault="00AE1B6D">
      <w:pPr>
        <w:pStyle w:val="CommentText"/>
      </w:pPr>
      <w:r>
        <w:rPr>
          <w:rStyle w:val="CommentReference"/>
        </w:rPr>
        <w:annotationRef/>
      </w:r>
      <w:r>
        <w:t>I’ve explained in the text, testtile.pro only does tilt correction to U, V</w:t>
      </w:r>
      <w:r w:rsidR="00AE4C43">
        <w:t xml:space="preserve"> and corvariance. This code calculates wind speed, L, U* based on corrected U, V, corvariance.  </w:t>
      </w:r>
    </w:p>
  </w:comment>
  <w:comment w:id="241" w:author="jwang" w:date="2014-12-15T10:53:00Z" w:initials="j">
    <w:p w14:paraId="79403CEF" w14:textId="77777777" w:rsidR="00966EF1" w:rsidRDefault="00966EF1">
      <w:pPr>
        <w:pStyle w:val="CommentText"/>
      </w:pPr>
      <w:r>
        <w:rPr>
          <w:rStyle w:val="CommentReference"/>
        </w:rPr>
        <w:annotationRef/>
      </w:r>
      <w:r>
        <w:t>Please attached the C++ code at the end of the Readme</w:t>
      </w:r>
    </w:p>
  </w:comment>
  <w:comment w:id="242" w:author="Haiyan Huang" w:date="2014-12-15T22:40:00Z" w:initials="HH">
    <w:p w14:paraId="306EA3C5" w14:textId="77777777" w:rsidR="00AE4C43" w:rsidRDefault="00AE4C43">
      <w:pPr>
        <w:pStyle w:val="CommentText"/>
      </w:pPr>
      <w:r>
        <w:rPr>
          <w:rStyle w:val="CommentReference"/>
        </w:rPr>
        <w:annotationRef/>
      </w:r>
      <w:r>
        <w:t xml:space="preserve">Can you ask Xiufen for this? I did this code using my old laptop, it is broken. </w:t>
      </w:r>
      <w:r w:rsidR="00A56263">
        <w:t xml:space="preserve"> But I gave this to her before.</w:t>
      </w:r>
    </w:p>
  </w:comment>
  <w:comment w:id="244" w:author="jwang" w:date="2014-12-15T10:54:00Z" w:initials="j">
    <w:p w14:paraId="1F8D9BA7" w14:textId="77777777" w:rsidR="0027570B" w:rsidRDefault="0027570B">
      <w:pPr>
        <w:pStyle w:val="CommentText"/>
      </w:pPr>
      <w:r>
        <w:rPr>
          <w:rStyle w:val="CommentReference"/>
        </w:rPr>
        <w:annotationRef/>
      </w:r>
      <w:bookmarkStart w:id="245" w:name="OLE_LINK1"/>
      <w:bookmarkStart w:id="246" w:name="OLE_LINK2"/>
      <w:r w:rsidRPr="008E6FD6">
        <w:t>pollensourcestrength_final_data</w:t>
      </w:r>
      <w:r>
        <w:t>.pro?</w:t>
      </w:r>
    </w:p>
    <w:bookmarkEnd w:id="245"/>
    <w:bookmarkEnd w:id="246"/>
  </w:comment>
  <w:comment w:id="254" w:author="jwang" w:date="2014-12-15T10:57:00Z" w:initials="j">
    <w:p w14:paraId="16991C67" w14:textId="77777777" w:rsidR="00724777" w:rsidRDefault="00724777">
      <w:pPr>
        <w:pStyle w:val="CommentText"/>
      </w:pPr>
      <w:r>
        <w:rPr>
          <w:rStyle w:val="CommentReference"/>
        </w:rPr>
        <w:annotationRef/>
      </w:r>
      <w:r>
        <w:t xml:space="preserve">attached a map for this </w:t>
      </w:r>
      <w:r w:rsidR="003A1744">
        <w:t>like Ro</w:t>
      </w:r>
      <w:r>
        <w:t>ngjian did in his Explaination</w:t>
      </w:r>
    </w:p>
  </w:comment>
  <w:comment w:id="255" w:author="Haiyan Huang" w:date="2014-12-15T22:42:00Z" w:initials="HH">
    <w:p w14:paraId="0AE360E1" w14:textId="77777777" w:rsidR="00AE4C43" w:rsidRDefault="00AE4C43">
      <w:pPr>
        <w:pStyle w:val="CommentText"/>
      </w:pPr>
      <w:r>
        <w:rPr>
          <w:rStyle w:val="CommentReference"/>
        </w:rPr>
        <w:annotationRef/>
      </w:r>
      <w:r>
        <w:t xml:space="preserve">Can you ask Xiufen for this? I left all the maps and logs with her. </w:t>
      </w:r>
    </w:p>
  </w:comment>
  <w:comment w:id="256" w:author="jwang" w:date="2014-12-15T12:07:00Z" w:initials="j">
    <w:p w14:paraId="500859D3" w14:textId="77777777" w:rsidR="00615D8D" w:rsidRDefault="00615D8D">
      <w:pPr>
        <w:pStyle w:val="CommentText"/>
        <w:rPr>
          <w:lang w:eastAsia="zh-CN"/>
        </w:rPr>
      </w:pPr>
      <w:r>
        <w:rPr>
          <w:rStyle w:val="CommentReference"/>
        </w:rPr>
        <w:annotationRef/>
      </w:r>
      <w:r>
        <w:rPr>
          <w:rFonts w:hint="eastAsia"/>
          <w:lang w:eastAsia="zh-CN"/>
        </w:rPr>
        <w:t>I think you have the files that have x, y, and z coordinates</w:t>
      </w:r>
      <w:r w:rsidR="00B961C2">
        <w:rPr>
          <w:rFonts w:hint="eastAsia"/>
          <w:lang w:eastAsia="zh-CN"/>
        </w:rPr>
        <w:t>. W</w:t>
      </w:r>
      <w:r w:rsidR="00B961C2">
        <w:rPr>
          <w:lang w:eastAsia="zh-CN"/>
        </w:rPr>
        <w:t>h</w:t>
      </w:r>
      <w:r w:rsidR="00B961C2">
        <w:rPr>
          <w:rFonts w:hint="eastAsia"/>
          <w:lang w:eastAsia="zh-CN"/>
        </w:rPr>
        <w:t>ere are they?</w:t>
      </w:r>
    </w:p>
  </w:comment>
  <w:comment w:id="257" w:author="Haiyan Huang" w:date="2014-12-15T22:42:00Z" w:initials="HH">
    <w:p w14:paraId="6B6AD56E" w14:textId="77777777" w:rsidR="00AE4C43" w:rsidRDefault="00AE4C43">
      <w:pPr>
        <w:pStyle w:val="CommentText"/>
      </w:pPr>
      <w:r>
        <w:rPr>
          <w:rStyle w:val="CommentReference"/>
        </w:rPr>
        <w:annotationRef/>
      </w:r>
      <w:r>
        <w:t xml:space="preserve">Yes, </w:t>
      </w:r>
      <w:r w:rsidR="00A56263">
        <w:t xml:space="preserve">ask Xiufen for this </w:t>
      </w:r>
      <w:r>
        <w:t xml:space="preserve">, I did not keep it separated file. </w:t>
      </w:r>
      <w:r w:rsidR="00A56263">
        <w:t xml:space="preserve"> I sent them as input to model, I did not keep them in separated file. </w:t>
      </w:r>
    </w:p>
  </w:comment>
  <w:comment w:id="258" w:author="jwang" w:date="2014-12-15T11:58:00Z" w:initials="j">
    <w:p w14:paraId="7C8ADEBC" w14:textId="77777777" w:rsidR="00F82A72" w:rsidRDefault="00F82A72">
      <w:pPr>
        <w:pStyle w:val="CommentText"/>
        <w:rPr>
          <w:lang w:eastAsia="zh-CN"/>
        </w:rPr>
      </w:pPr>
      <w:r>
        <w:rPr>
          <w:rStyle w:val="CommentReference"/>
        </w:rPr>
        <w:annotationRef/>
      </w:r>
      <w:r>
        <w:rPr>
          <w:rFonts w:hint="eastAsia"/>
          <w:lang w:eastAsia="zh-CN"/>
        </w:rPr>
        <w:t xml:space="preserve">Unit? </w:t>
      </w:r>
      <w:r>
        <w:rPr>
          <w:lang w:eastAsia="zh-CN"/>
        </w:rPr>
        <w:t>G</w:t>
      </w:r>
      <w:r>
        <w:rPr>
          <w:rFonts w:hint="eastAsia"/>
          <w:lang w:eastAsia="zh-CN"/>
        </w:rPr>
        <w:t>rains?Grains/m3?orgrians/m2/s</w:t>
      </w:r>
      <w:r w:rsidR="00A9124C">
        <w:rPr>
          <w:rFonts w:hint="eastAsia"/>
          <w:lang w:eastAsia="zh-CN"/>
        </w:rPr>
        <w:t>?</w:t>
      </w:r>
      <w:r w:rsidR="00DB198F">
        <w:rPr>
          <w:rFonts w:hint="eastAsia"/>
          <w:lang w:eastAsia="zh-CN"/>
        </w:rPr>
        <w:t>, X, Y,Z?</w:t>
      </w:r>
      <w:r w:rsidR="00A661BB">
        <w:rPr>
          <w:rFonts w:hint="eastAsia"/>
          <w:lang w:eastAsia="zh-CN"/>
        </w:rPr>
        <w:t>Cem is 50 by 50 cm?</w:t>
      </w:r>
    </w:p>
  </w:comment>
  <w:comment w:id="259" w:author="Haiyan Huang" w:date="2014-12-15T22:45:00Z" w:initials="HH">
    <w:p w14:paraId="768FC336" w14:textId="77777777" w:rsidR="00AE4C43" w:rsidRDefault="00AE4C43">
      <w:pPr>
        <w:pStyle w:val="CommentText"/>
      </w:pPr>
      <w:r>
        <w:rPr>
          <w:rStyle w:val="CommentReference"/>
        </w:rPr>
        <w:annotationRef/>
      </w:r>
      <w:r>
        <w:t>As I mentioned</w:t>
      </w:r>
      <w:r w:rsidR="000D5441">
        <w:t xml:space="preserve"> in the text, it is raw data</w:t>
      </w:r>
      <w:r>
        <w:t xml:space="preserve"> given by Zhou</w:t>
      </w:r>
      <w:r w:rsidR="003E15ED">
        <w:t>, so unit is grains per line or per point (some depositions are counted using one-line, some are using one-point)</w:t>
      </w:r>
      <w:r>
        <w:t xml:space="preserve">.  </w:t>
      </w:r>
      <w:r w:rsidR="003E15ED">
        <w:t>As far as I remember tile</w:t>
      </w:r>
      <w:r>
        <w:t xml:space="preserve"> is 15x15cm, please check the logs. </w:t>
      </w:r>
    </w:p>
    <w:p w14:paraId="0440E4A2" w14:textId="77777777" w:rsidR="003E15ED" w:rsidRDefault="003E15ED">
      <w:pPr>
        <w:pStyle w:val="CommentText"/>
      </w:pPr>
      <w:r>
        <w:t xml:space="preserve">X, y, z are given by lat/lon,, I calculated  with IDL. You can get them with C++, I did not keep them. . </w:t>
      </w:r>
    </w:p>
    <w:p w14:paraId="488FD1A0" w14:textId="77777777" w:rsidR="00AE4C43" w:rsidRDefault="003E15ED">
      <w:pPr>
        <w:pStyle w:val="CommentText"/>
      </w:pPr>
      <w:r>
        <w:t>Xiufen may</w:t>
      </w:r>
      <w:r w:rsidR="000D5441">
        <w:t xml:space="preserve"> have it, I sent to her </w:t>
      </w:r>
      <w:r w:rsidR="00A56263">
        <w:t xml:space="preserve"> as input to the model. </w:t>
      </w:r>
    </w:p>
    <w:p w14:paraId="5069B87F" w14:textId="77777777" w:rsidR="00AE4C43" w:rsidRDefault="00AE4C43">
      <w:pPr>
        <w:pStyle w:val="CommentText"/>
      </w:pPr>
    </w:p>
  </w:comment>
  <w:comment w:id="260" w:author="jwang" w:date="2014-12-15T11:58:00Z" w:initials="j">
    <w:p w14:paraId="02D7C405" w14:textId="77777777" w:rsidR="00672264" w:rsidRDefault="00672264">
      <w:pPr>
        <w:pStyle w:val="CommentText"/>
      </w:pPr>
      <w:r>
        <w:rPr>
          <w:rStyle w:val="CommentReference"/>
        </w:rPr>
        <w:annotationRef/>
      </w:r>
      <w:r>
        <w:rPr>
          <w:rFonts w:hint="eastAsia"/>
          <w:lang w:eastAsia="zh-CN"/>
        </w:rPr>
        <w:t xml:space="preserve">Unit? </w:t>
      </w:r>
      <w:r>
        <w:rPr>
          <w:lang w:eastAsia="zh-CN"/>
        </w:rPr>
        <w:t>G</w:t>
      </w:r>
      <w:r>
        <w:rPr>
          <w:rFonts w:hint="eastAsia"/>
          <w:lang w:eastAsia="zh-CN"/>
        </w:rPr>
        <w:t>rains?Grains/m3?orgrians/m2/s?, X, Y,Z?Cem is 50 by 50 cm?</w:t>
      </w:r>
    </w:p>
  </w:comment>
  <w:comment w:id="261" w:author="Haiyan Huang" w:date="2014-12-15T22:53:00Z" w:initials="HH">
    <w:p w14:paraId="2A87AC2A" w14:textId="77777777" w:rsidR="003E15ED" w:rsidRDefault="003E15ED">
      <w:pPr>
        <w:pStyle w:val="CommentText"/>
      </w:pPr>
      <w:r>
        <w:rPr>
          <w:rStyle w:val="CommentReference"/>
        </w:rPr>
        <w:annotationRef/>
      </w:r>
      <w:r>
        <w:t xml:space="preserve">Same as previous file, but with four-line method,  it is raw data, so unit is grains per line. </w:t>
      </w:r>
    </w:p>
  </w:comment>
  <w:comment w:id="262" w:author="jwang" w:date="2014-12-15T12:00:00Z" w:initials="j">
    <w:p w14:paraId="31E49184" w14:textId="77777777" w:rsidR="00D75B5D" w:rsidRDefault="00D75B5D">
      <w:pPr>
        <w:pStyle w:val="CommentText"/>
      </w:pPr>
      <w:r>
        <w:rPr>
          <w:rStyle w:val="CommentReference"/>
        </w:rPr>
        <w:annotationRef/>
      </w:r>
      <w:r w:rsidR="003E15ED">
        <w:rPr>
          <w:lang w:eastAsia="zh-CN"/>
        </w:rPr>
        <w:t xml:space="preserve">Again, raw data so the unit is grains per line or per point. </w:t>
      </w:r>
    </w:p>
  </w:comment>
  <w:comment w:id="265" w:author="jwang" w:date="2014-12-15T12:01:00Z" w:initials="j">
    <w:p w14:paraId="28AF3FA9" w14:textId="77777777" w:rsidR="00607BC3" w:rsidRDefault="00607BC3">
      <w:pPr>
        <w:pStyle w:val="CommentText"/>
        <w:rPr>
          <w:lang w:eastAsia="zh-CN"/>
        </w:rPr>
      </w:pPr>
      <w:r>
        <w:rPr>
          <w:rStyle w:val="CommentReference"/>
        </w:rPr>
        <w:annotationRef/>
      </w:r>
      <w:r w:rsidR="009C65C8">
        <w:rPr>
          <w:rFonts w:hint="eastAsia"/>
          <w:lang w:eastAsia="zh-CN"/>
        </w:rPr>
        <w:t xml:space="preserve">Which code files </w:t>
      </w:r>
      <w:r w:rsidR="009C65C8">
        <w:rPr>
          <w:lang w:eastAsia="zh-CN"/>
        </w:rPr>
        <w:t>processing</w:t>
      </w:r>
      <w:r w:rsidR="009C65C8">
        <w:rPr>
          <w:rFonts w:hint="eastAsia"/>
          <w:lang w:eastAsia="zh-CN"/>
        </w:rPr>
        <w:t xml:space="preserve"> this?</w:t>
      </w:r>
    </w:p>
  </w:comment>
  <w:comment w:id="266" w:author="Haiyan Huang" w:date="2014-12-15T22:56:00Z" w:initials="HH">
    <w:p w14:paraId="6629ED8A" w14:textId="77777777" w:rsidR="003E15ED" w:rsidRDefault="003E15ED">
      <w:pPr>
        <w:pStyle w:val="CommentText"/>
      </w:pPr>
      <w:r>
        <w:rPr>
          <w:rStyle w:val="CommentReference"/>
        </w:rPr>
        <w:annotationRef/>
      </w:r>
      <w:r w:rsidR="00213230">
        <w:t xml:space="preserve">It is the raw data,  counted by Mr. Zhou. not processed by me. </w:t>
      </w:r>
    </w:p>
    <w:p w14:paraId="718ABB58" w14:textId="77777777" w:rsidR="00213230" w:rsidRDefault="00213230">
      <w:pPr>
        <w:pStyle w:val="CommentText"/>
      </w:pPr>
    </w:p>
  </w:comment>
  <w:comment w:id="267" w:author="jwang" w:date="2014-12-15T12:08:00Z" w:initials="j">
    <w:p w14:paraId="7242149A" w14:textId="77777777" w:rsidR="00CE0BD6" w:rsidRDefault="00CE0BD6">
      <w:pPr>
        <w:pStyle w:val="CommentText"/>
        <w:rPr>
          <w:lang w:eastAsia="zh-CN"/>
        </w:rPr>
      </w:pPr>
      <w:r>
        <w:rPr>
          <w:rStyle w:val="CommentReference"/>
        </w:rPr>
        <w:annotationRef/>
      </w:r>
      <w:r>
        <w:rPr>
          <w:lang w:eastAsia="zh-CN"/>
        </w:rPr>
        <w:t>W</w:t>
      </w:r>
      <w:r>
        <w:rPr>
          <w:rFonts w:hint="eastAsia"/>
          <w:lang w:eastAsia="zh-CN"/>
        </w:rPr>
        <w:t>hat is gap filling?</w:t>
      </w:r>
    </w:p>
    <w:p w14:paraId="6C1D5F0A" w14:textId="77777777" w:rsidR="003E15ED" w:rsidRDefault="003E15ED">
      <w:pPr>
        <w:pStyle w:val="CommentText"/>
        <w:rPr>
          <w:lang w:eastAsia="zh-CN"/>
        </w:rPr>
      </w:pPr>
    </w:p>
  </w:comment>
  <w:comment w:id="268" w:author="Haiyan Huang" w:date="2014-12-15T22:57:00Z" w:initials="HH">
    <w:p w14:paraId="3DD3EFA7" w14:textId="77777777" w:rsidR="003E15ED" w:rsidRDefault="003E15ED">
      <w:pPr>
        <w:pStyle w:val="CommentText"/>
      </w:pPr>
      <w:r>
        <w:rPr>
          <w:rStyle w:val="CommentReference"/>
        </w:rPr>
        <w:annotationRef/>
      </w:r>
      <w:r>
        <w:t xml:space="preserve">Just the name of the code,  I named it because this code deals with the missing data (About 30%-50%, you can see it from the raw data file.). </w:t>
      </w:r>
    </w:p>
  </w:comment>
  <w:comment w:id="272" w:author="jwang" w:date="2014-12-15T12:02:00Z" w:initials="j">
    <w:p w14:paraId="069DBE9A" w14:textId="77777777" w:rsidR="006E2E08" w:rsidRDefault="006E2E08">
      <w:pPr>
        <w:pStyle w:val="CommentText"/>
        <w:rPr>
          <w:lang w:eastAsia="zh-CN"/>
        </w:rPr>
      </w:pPr>
      <w:r>
        <w:rPr>
          <w:rStyle w:val="CommentReference"/>
        </w:rPr>
        <w:annotationRef/>
      </w:r>
      <w:r>
        <w:rPr>
          <w:lang w:eastAsia="zh-CN"/>
        </w:rPr>
        <w:t>W</w:t>
      </w:r>
      <w:r>
        <w:rPr>
          <w:rFonts w:hint="eastAsia"/>
          <w:lang w:eastAsia="zh-CN"/>
        </w:rPr>
        <w:t>hich dates had 10 hzz,which dates did not?</w:t>
      </w:r>
    </w:p>
  </w:comment>
  <w:comment w:id="273" w:author="Haiyan Huang" w:date="2014-12-15T22:58:00Z" w:initials="HH">
    <w:p w14:paraId="6CA5C0C1" w14:textId="77777777" w:rsidR="00B45089" w:rsidRDefault="003E15ED">
      <w:pPr>
        <w:pStyle w:val="CommentText"/>
      </w:pPr>
      <w:r>
        <w:rPr>
          <w:rStyle w:val="CommentReference"/>
        </w:rPr>
        <w:annotationRef/>
      </w:r>
      <w:r w:rsidR="00B45089">
        <w:t xml:space="preserve">I do not remember,   but you can find it easily by looking into the wind directory.  </w:t>
      </w:r>
      <w:r w:rsidR="00B45089" w:rsidRPr="00B45089">
        <w:t>H:\pollen_data\horseweed\HighFreData</w:t>
      </w:r>
      <w:r w:rsidR="00B45089">
        <w:t xml:space="preserve">\. </w:t>
      </w:r>
    </w:p>
    <w:p w14:paraId="2DE0AFC4" w14:textId="77777777" w:rsidR="00A56263" w:rsidRDefault="00B45089">
      <w:pPr>
        <w:pStyle w:val="CommentText"/>
      </w:pPr>
      <w:r>
        <w:t xml:space="preserve">TOA5_7804.ts_data is 10hz </w:t>
      </w:r>
    </w:p>
    <w:p w14:paraId="1FC3AB3A" w14:textId="77777777" w:rsidR="003E15ED" w:rsidRDefault="00B45089">
      <w:pPr>
        <w:pStyle w:val="CommentText"/>
      </w:pPr>
      <w:r>
        <w:t xml:space="preserve"> TOA5_7804.stats is 1-min. </w:t>
      </w:r>
    </w:p>
  </w:comment>
  <w:comment w:id="274" w:author="jwang" w:date="2014-12-15T12:03:00Z" w:initials="j">
    <w:p w14:paraId="308C8C50" w14:textId="77777777" w:rsidR="00AD23EF" w:rsidRDefault="00AD23EF">
      <w:pPr>
        <w:pStyle w:val="CommentText"/>
        <w:rPr>
          <w:lang w:eastAsia="zh-CN"/>
        </w:rPr>
      </w:pPr>
      <w:r>
        <w:rPr>
          <w:rStyle w:val="CommentReference"/>
        </w:rPr>
        <w:annotationRef/>
      </w:r>
      <w:r>
        <w:rPr>
          <w:lang w:eastAsia="zh-CN"/>
        </w:rPr>
        <w:t>W</w:t>
      </w:r>
      <w:r>
        <w:rPr>
          <w:rFonts w:hint="eastAsia"/>
          <w:lang w:eastAsia="zh-CN"/>
        </w:rPr>
        <w:t xml:space="preserve">here is </w:t>
      </w:r>
      <w:r>
        <w:rPr>
          <w:lang w:eastAsia="zh-CN"/>
        </w:rPr>
        <w:t>the</w:t>
      </w:r>
      <w:r>
        <w:rPr>
          <w:rFonts w:hint="eastAsia"/>
          <w:lang w:eastAsia="zh-CN"/>
        </w:rPr>
        <w:t xml:space="preserve"> buckt?</w:t>
      </w:r>
      <w:r w:rsidR="00D66CA5">
        <w:rPr>
          <w:rFonts w:hint="eastAsia"/>
          <w:lang w:eastAsia="zh-CN"/>
        </w:rPr>
        <w:t>X, Y ,z?ormap</w:t>
      </w:r>
      <w:r w:rsidR="00460FDE">
        <w:rPr>
          <w:rFonts w:hint="eastAsia"/>
          <w:lang w:eastAsia="zh-CN"/>
        </w:rPr>
        <w:t>?</w:t>
      </w:r>
    </w:p>
  </w:comment>
  <w:comment w:id="275" w:author="Haiyan Huang" w:date="2014-12-15T23:08:00Z" w:initials="HH">
    <w:p w14:paraId="1AEFB467" w14:textId="77777777" w:rsidR="00B45089" w:rsidRDefault="00B45089">
      <w:pPr>
        <w:pStyle w:val="CommentText"/>
      </w:pPr>
      <w:r>
        <w:rPr>
          <w:rStyle w:val="CommentReference"/>
        </w:rPr>
        <w:annotationRef/>
      </w:r>
      <w:r>
        <w:t>Ask Xiufen for the map, it is in the old pole location. As far a</w:t>
      </w:r>
      <w:r w:rsidR="00213230">
        <w:t xml:space="preserve">s I remember x y z are </w:t>
      </w:r>
      <w:r>
        <w:t xml:space="preserve"> 13..5, 1.5, 0.35,  double check the  logs. </w:t>
      </w:r>
    </w:p>
  </w:comment>
  <w:comment w:id="276" w:author="jwang" w:date="2014-12-15T12:09:00Z" w:initials="j">
    <w:p w14:paraId="78E89700" w14:textId="77777777" w:rsidR="009D6B81" w:rsidRDefault="009D6B81">
      <w:pPr>
        <w:pStyle w:val="CommentText"/>
        <w:rPr>
          <w:lang w:eastAsia="zh-CN"/>
        </w:rPr>
      </w:pPr>
      <w:r>
        <w:rPr>
          <w:rStyle w:val="CommentReference"/>
        </w:rPr>
        <w:annotationRef/>
      </w:r>
      <w:r>
        <w:rPr>
          <w:lang w:eastAsia="zh-CN"/>
        </w:rPr>
        <w:t>W</w:t>
      </w:r>
      <w:r>
        <w:rPr>
          <w:rFonts w:hint="eastAsia"/>
          <w:lang w:eastAsia="zh-CN"/>
        </w:rPr>
        <w:t>hat does this do?</w:t>
      </w:r>
    </w:p>
  </w:comment>
  <w:comment w:id="277" w:author="Haiyan Huang" w:date="2014-12-15T23:09:00Z" w:initials="HH">
    <w:p w14:paraId="0DF5D510" w14:textId="77777777" w:rsidR="00213230" w:rsidRDefault="00213230">
      <w:pPr>
        <w:pStyle w:val="CommentText"/>
      </w:pPr>
      <w:r>
        <w:rPr>
          <w:rStyle w:val="CommentReference"/>
        </w:rPr>
        <w:annotationRef/>
      </w:r>
      <w:r>
        <w:t>Same as previous code, but for seed.</w:t>
      </w:r>
    </w:p>
  </w:comment>
  <w:comment w:id="279" w:author="jwang" w:date="2014-12-15T12:09:00Z" w:initials="j">
    <w:p w14:paraId="2AFB763E" w14:textId="77777777" w:rsidR="00805DA6" w:rsidRDefault="00805DA6">
      <w:pPr>
        <w:pStyle w:val="CommentText"/>
        <w:rPr>
          <w:lang w:eastAsia="zh-CN"/>
        </w:rPr>
      </w:pPr>
      <w:r>
        <w:rPr>
          <w:rStyle w:val="CommentReference"/>
        </w:rPr>
        <w:annotationRef/>
      </w:r>
      <w:r>
        <w:rPr>
          <w:lang w:eastAsia="zh-CN"/>
        </w:rPr>
        <w:t>W</w:t>
      </w:r>
      <w:r>
        <w:rPr>
          <w:rFonts w:hint="eastAsia"/>
          <w:lang w:eastAsia="zh-CN"/>
        </w:rPr>
        <w:t>hat does this do?</w:t>
      </w:r>
    </w:p>
  </w:comment>
  <w:comment w:id="280" w:author="Haiyan Huang" w:date="2014-12-15T23:10:00Z" w:initials="HH">
    <w:p w14:paraId="0BF4018B" w14:textId="77777777" w:rsidR="00213230" w:rsidRDefault="00213230">
      <w:pPr>
        <w:pStyle w:val="CommentText"/>
      </w:pPr>
      <w:r>
        <w:rPr>
          <w:rStyle w:val="CommentReference"/>
        </w:rPr>
        <w:annotationRef/>
      </w:r>
      <w:r>
        <w:t xml:space="preserve">As I explained it gets deposition (grains/m2/s)  on the tilts. </w:t>
      </w:r>
    </w:p>
  </w:comment>
  <w:comment w:id="283" w:author="jwang" w:date="2014-12-15T12:10:00Z" w:initials="j">
    <w:p w14:paraId="2AEBDCE2" w14:textId="77777777" w:rsidR="007365CD" w:rsidRDefault="007365CD">
      <w:pPr>
        <w:pStyle w:val="CommentText"/>
        <w:rPr>
          <w:lang w:eastAsia="zh-CN"/>
        </w:rPr>
      </w:pPr>
      <w:r>
        <w:rPr>
          <w:rStyle w:val="CommentReference"/>
        </w:rPr>
        <w:annotationRef/>
      </w:r>
      <w:r>
        <w:rPr>
          <w:rFonts w:hint="eastAsia"/>
          <w:lang w:eastAsia="zh-CN"/>
        </w:rPr>
        <w:t xml:space="preserve">Please tell me what codes for producing all the paper figures, one by one. </w:t>
      </w:r>
      <w:r w:rsidR="00213230">
        <w:rPr>
          <w:lang w:eastAsia="zh-CN"/>
        </w:rPr>
        <w:t>T</w:t>
      </w:r>
      <w:r>
        <w:rPr>
          <w:rFonts w:hint="eastAsia"/>
          <w:lang w:eastAsia="zh-CN"/>
        </w:rPr>
        <w:t>hanks</w:t>
      </w:r>
      <w:r w:rsidR="00213230">
        <w:rPr>
          <w:lang w:eastAsia="zh-CN"/>
        </w:rPr>
        <w:t xml:space="preserve">  </w:t>
      </w:r>
    </w:p>
  </w:comment>
  <w:comment w:id="284" w:author="Haiyan Huang" w:date="2014-12-15T23:10:00Z" w:initials="HH">
    <w:p w14:paraId="35858419" w14:textId="77777777" w:rsidR="00213230" w:rsidRDefault="00213230">
      <w:pPr>
        <w:pStyle w:val="CommentText"/>
      </w:pPr>
      <w:r>
        <w:rPr>
          <w:rStyle w:val="CommentReference"/>
        </w:rPr>
        <w:annotationRef/>
      </w:r>
    </w:p>
  </w:comment>
  <w:comment w:id="285" w:author="Haiyan Huang" w:date="2014-12-15T23:11:00Z" w:initials="HH">
    <w:p w14:paraId="5E297D2F" w14:textId="77777777" w:rsidR="00213230" w:rsidRDefault="00213230">
      <w:pPr>
        <w:pStyle w:val="CommentText"/>
      </w:pPr>
      <w:r>
        <w:rPr>
          <w:rStyle w:val="CommentReference"/>
        </w:rPr>
        <w:annotationRef/>
      </w:r>
    </w:p>
  </w:comment>
  <w:comment w:id="286" w:author="Haiyan Huang" w:date="2014-12-15T23:13:00Z" w:initials="HH">
    <w:p w14:paraId="78B46690" w14:textId="77777777" w:rsidR="00213230" w:rsidRDefault="00213230">
      <w:pPr>
        <w:pStyle w:val="CommentText"/>
      </w:pPr>
      <w:r>
        <w:rPr>
          <w:rStyle w:val="CommentReference"/>
        </w:rPr>
        <w:annotationRef/>
      </w:r>
      <w:r>
        <w:t xml:space="preserve">Can I give this to you later?   It is quite hard to find it using  remote desk.  But most of the con1, con2…..source strength data are generated from gapfilling_seed.pro or gapfilling_pollen.pro, and the correlations are just done by command line. </w:t>
      </w:r>
    </w:p>
    <w:p w14:paraId="3BCF9122" w14:textId="77777777" w:rsidR="00213230" w:rsidRDefault="0021323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AC9822" w15:done="0"/>
  <w15:commentEx w15:paraId="22552F83" w15:paraIdParent="32AC9822" w15:done="0"/>
  <w15:commentEx w15:paraId="390C824B" w15:done="0"/>
  <w15:commentEx w15:paraId="2FEF3896" w15:done="0"/>
  <w15:commentEx w15:paraId="391132E7" w15:paraIdParent="2FEF3896" w15:done="0"/>
  <w15:commentEx w15:paraId="63DA8EB9" w15:done="0"/>
  <w15:commentEx w15:paraId="52A241FF" w15:paraIdParent="63DA8EB9" w15:done="0"/>
  <w15:commentEx w15:paraId="35CAB7F7" w15:done="0"/>
  <w15:commentEx w15:paraId="3D0060E3" w15:done="0"/>
  <w15:commentEx w15:paraId="5291BC5B" w15:done="0"/>
  <w15:commentEx w15:paraId="3BF3CB5F" w15:done="0"/>
  <w15:commentEx w15:paraId="12CDCCF6" w15:done="0"/>
  <w15:commentEx w15:paraId="7C3CBDD9" w15:done="0"/>
  <w15:commentEx w15:paraId="414C2EC9" w15:done="0"/>
  <w15:commentEx w15:paraId="22AB9FBA" w15:done="0"/>
  <w15:commentEx w15:paraId="2D1B59B8" w15:done="0"/>
  <w15:commentEx w15:paraId="0D4DB5B3" w15:paraIdParent="2D1B59B8" w15:done="0"/>
  <w15:commentEx w15:paraId="79403CEF" w15:done="0"/>
  <w15:commentEx w15:paraId="306EA3C5" w15:paraIdParent="79403CEF" w15:done="0"/>
  <w15:commentEx w15:paraId="1F8D9BA7" w15:done="0"/>
  <w15:commentEx w15:paraId="16991C67" w15:done="0"/>
  <w15:commentEx w15:paraId="0AE360E1" w15:paraIdParent="16991C67" w15:done="0"/>
  <w15:commentEx w15:paraId="500859D3" w15:done="0"/>
  <w15:commentEx w15:paraId="6B6AD56E" w15:paraIdParent="500859D3" w15:done="0"/>
  <w15:commentEx w15:paraId="7C8ADEBC" w15:done="0"/>
  <w15:commentEx w15:paraId="5069B87F" w15:paraIdParent="7C8ADEBC" w15:done="0"/>
  <w15:commentEx w15:paraId="02D7C405" w15:done="0"/>
  <w15:commentEx w15:paraId="2A87AC2A" w15:paraIdParent="02D7C405" w15:done="0"/>
  <w15:commentEx w15:paraId="31E49184" w15:done="0"/>
  <w15:commentEx w15:paraId="28AF3FA9" w15:done="0"/>
  <w15:commentEx w15:paraId="718ABB58" w15:paraIdParent="28AF3FA9" w15:done="0"/>
  <w15:commentEx w15:paraId="6C1D5F0A" w15:done="0"/>
  <w15:commentEx w15:paraId="3DD3EFA7" w15:paraIdParent="6C1D5F0A" w15:done="0"/>
  <w15:commentEx w15:paraId="069DBE9A" w15:done="0"/>
  <w15:commentEx w15:paraId="1FC3AB3A" w15:paraIdParent="069DBE9A" w15:done="0"/>
  <w15:commentEx w15:paraId="308C8C50" w15:done="0"/>
  <w15:commentEx w15:paraId="1AEFB467" w15:paraIdParent="308C8C50" w15:done="0"/>
  <w15:commentEx w15:paraId="78E89700" w15:done="0"/>
  <w15:commentEx w15:paraId="0DF5D510" w15:paraIdParent="78E89700" w15:done="0"/>
  <w15:commentEx w15:paraId="2AFB763E" w15:done="0"/>
  <w15:commentEx w15:paraId="0BF4018B" w15:paraIdParent="2AFB763E" w15:done="0"/>
  <w15:commentEx w15:paraId="2AEBDCE2" w15:done="0"/>
  <w15:commentEx w15:paraId="35858419" w15:paraIdParent="2AEBDCE2" w15:done="0"/>
  <w15:commentEx w15:paraId="5E297D2F" w15:paraIdParent="2AEBDCE2" w15:done="0"/>
  <w15:commentEx w15:paraId="3BCF9122" w15:paraIdParent="2AEBDC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yan Huang">
    <w15:presenceInfo w15:providerId="Windows Live" w15:userId="9761e8c881a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74"/>
    <w:rsid w:val="000358AD"/>
    <w:rsid w:val="0005402F"/>
    <w:rsid w:val="00055CA1"/>
    <w:rsid w:val="00095423"/>
    <w:rsid w:val="000D5441"/>
    <w:rsid w:val="00143662"/>
    <w:rsid w:val="001505F5"/>
    <w:rsid w:val="0018269E"/>
    <w:rsid w:val="001B7D2D"/>
    <w:rsid w:val="001C2139"/>
    <w:rsid w:val="001F2CDF"/>
    <w:rsid w:val="00205061"/>
    <w:rsid w:val="00213230"/>
    <w:rsid w:val="00254FFE"/>
    <w:rsid w:val="00266060"/>
    <w:rsid w:val="00266D7E"/>
    <w:rsid w:val="0027570B"/>
    <w:rsid w:val="002E20F7"/>
    <w:rsid w:val="002E7C60"/>
    <w:rsid w:val="0031111E"/>
    <w:rsid w:val="00311240"/>
    <w:rsid w:val="003336C9"/>
    <w:rsid w:val="0034497E"/>
    <w:rsid w:val="003748E0"/>
    <w:rsid w:val="003874AB"/>
    <w:rsid w:val="00390D2B"/>
    <w:rsid w:val="003A1744"/>
    <w:rsid w:val="003B184C"/>
    <w:rsid w:val="003C187F"/>
    <w:rsid w:val="003C3C0E"/>
    <w:rsid w:val="003E15ED"/>
    <w:rsid w:val="003E75C0"/>
    <w:rsid w:val="00460FDE"/>
    <w:rsid w:val="00475C83"/>
    <w:rsid w:val="004B1718"/>
    <w:rsid w:val="004C7424"/>
    <w:rsid w:val="004D0929"/>
    <w:rsid w:val="0051583E"/>
    <w:rsid w:val="0054782E"/>
    <w:rsid w:val="005667AD"/>
    <w:rsid w:val="005800D2"/>
    <w:rsid w:val="00607BC3"/>
    <w:rsid w:val="00615D8D"/>
    <w:rsid w:val="00624110"/>
    <w:rsid w:val="0062752E"/>
    <w:rsid w:val="00672264"/>
    <w:rsid w:val="006B3907"/>
    <w:rsid w:val="006E2E08"/>
    <w:rsid w:val="006E32CE"/>
    <w:rsid w:val="006F7120"/>
    <w:rsid w:val="00724777"/>
    <w:rsid w:val="007365CD"/>
    <w:rsid w:val="00786E72"/>
    <w:rsid w:val="007A581C"/>
    <w:rsid w:val="007C5E23"/>
    <w:rsid w:val="00805DA6"/>
    <w:rsid w:val="00823474"/>
    <w:rsid w:val="0084059A"/>
    <w:rsid w:val="0084748E"/>
    <w:rsid w:val="00850831"/>
    <w:rsid w:val="00860BC8"/>
    <w:rsid w:val="00883CDD"/>
    <w:rsid w:val="008A18E0"/>
    <w:rsid w:val="008E6FD6"/>
    <w:rsid w:val="008F53AD"/>
    <w:rsid w:val="00914CEB"/>
    <w:rsid w:val="00935C1E"/>
    <w:rsid w:val="00966EF1"/>
    <w:rsid w:val="009C65C8"/>
    <w:rsid w:val="009D032D"/>
    <w:rsid w:val="009D6B81"/>
    <w:rsid w:val="009F544F"/>
    <w:rsid w:val="00A004BD"/>
    <w:rsid w:val="00A24DBA"/>
    <w:rsid w:val="00A51244"/>
    <w:rsid w:val="00A56263"/>
    <w:rsid w:val="00A661BB"/>
    <w:rsid w:val="00A9124C"/>
    <w:rsid w:val="00AD06AE"/>
    <w:rsid w:val="00AD23EF"/>
    <w:rsid w:val="00AE1B6D"/>
    <w:rsid w:val="00AE2CEC"/>
    <w:rsid w:val="00AE4C43"/>
    <w:rsid w:val="00B23004"/>
    <w:rsid w:val="00B33924"/>
    <w:rsid w:val="00B45089"/>
    <w:rsid w:val="00B74614"/>
    <w:rsid w:val="00B961C2"/>
    <w:rsid w:val="00BB4632"/>
    <w:rsid w:val="00BD5F08"/>
    <w:rsid w:val="00C32650"/>
    <w:rsid w:val="00C743E6"/>
    <w:rsid w:val="00C76F3F"/>
    <w:rsid w:val="00C85B6A"/>
    <w:rsid w:val="00CD2EDA"/>
    <w:rsid w:val="00CD4D39"/>
    <w:rsid w:val="00CE0BD6"/>
    <w:rsid w:val="00D66CA5"/>
    <w:rsid w:val="00D75B5D"/>
    <w:rsid w:val="00DB198F"/>
    <w:rsid w:val="00E26C73"/>
    <w:rsid w:val="00E4447D"/>
    <w:rsid w:val="00E97857"/>
    <w:rsid w:val="00ED32D1"/>
    <w:rsid w:val="00F074EA"/>
    <w:rsid w:val="00F82A72"/>
    <w:rsid w:val="00FA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E19F"/>
  <w15:docId w15:val="{37E08CD2-23ED-4217-A5C3-CE28DDF3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929"/>
    <w:rPr>
      <w:color w:val="0000FF" w:themeColor="hyperlink"/>
      <w:u w:val="single"/>
    </w:rPr>
  </w:style>
  <w:style w:type="character" w:styleId="CommentReference">
    <w:name w:val="annotation reference"/>
    <w:basedOn w:val="DefaultParagraphFont"/>
    <w:uiPriority w:val="99"/>
    <w:semiHidden/>
    <w:unhideWhenUsed/>
    <w:rsid w:val="003C187F"/>
    <w:rPr>
      <w:sz w:val="16"/>
      <w:szCs w:val="16"/>
    </w:rPr>
  </w:style>
  <w:style w:type="paragraph" w:styleId="CommentText">
    <w:name w:val="annotation text"/>
    <w:basedOn w:val="Normal"/>
    <w:link w:val="CommentTextChar"/>
    <w:uiPriority w:val="99"/>
    <w:unhideWhenUsed/>
    <w:rsid w:val="003C187F"/>
    <w:pPr>
      <w:spacing w:line="240" w:lineRule="auto"/>
    </w:pPr>
    <w:rPr>
      <w:sz w:val="20"/>
      <w:szCs w:val="20"/>
    </w:rPr>
  </w:style>
  <w:style w:type="character" w:customStyle="1" w:styleId="CommentTextChar">
    <w:name w:val="Comment Text Char"/>
    <w:basedOn w:val="DefaultParagraphFont"/>
    <w:link w:val="CommentText"/>
    <w:uiPriority w:val="99"/>
    <w:rsid w:val="003C187F"/>
    <w:rPr>
      <w:sz w:val="20"/>
      <w:szCs w:val="20"/>
    </w:rPr>
  </w:style>
  <w:style w:type="paragraph" w:styleId="CommentSubject">
    <w:name w:val="annotation subject"/>
    <w:basedOn w:val="CommentText"/>
    <w:next w:val="CommentText"/>
    <w:link w:val="CommentSubjectChar"/>
    <w:uiPriority w:val="99"/>
    <w:semiHidden/>
    <w:unhideWhenUsed/>
    <w:rsid w:val="003C187F"/>
    <w:rPr>
      <w:b/>
      <w:bCs/>
    </w:rPr>
  </w:style>
  <w:style w:type="character" w:customStyle="1" w:styleId="CommentSubjectChar">
    <w:name w:val="Comment Subject Char"/>
    <w:basedOn w:val="CommentTextChar"/>
    <w:link w:val="CommentSubject"/>
    <w:uiPriority w:val="99"/>
    <w:semiHidden/>
    <w:rsid w:val="003C187F"/>
    <w:rPr>
      <w:b/>
      <w:bCs/>
      <w:sz w:val="20"/>
      <w:szCs w:val="20"/>
    </w:rPr>
  </w:style>
  <w:style w:type="paragraph" w:styleId="BalloonText">
    <w:name w:val="Balloon Text"/>
    <w:basedOn w:val="Normal"/>
    <w:link w:val="BalloonTextChar"/>
    <w:uiPriority w:val="99"/>
    <w:semiHidden/>
    <w:unhideWhenUsed/>
    <w:rsid w:val="003C1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5849">
      <w:bodyDiv w:val="1"/>
      <w:marLeft w:val="0"/>
      <w:marRight w:val="0"/>
      <w:marTop w:val="0"/>
      <w:marBottom w:val="0"/>
      <w:divBdr>
        <w:top w:val="none" w:sz="0" w:space="0" w:color="auto"/>
        <w:left w:val="none" w:sz="0" w:space="0" w:color="auto"/>
        <w:bottom w:val="none" w:sz="0" w:space="0" w:color="auto"/>
        <w:right w:val="none" w:sz="0" w:space="0" w:color="auto"/>
      </w:divBdr>
    </w:div>
    <w:div w:id="14911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Illinois State Water Survey</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 Jun</cp:lastModifiedBy>
  <cp:revision>2</cp:revision>
  <dcterms:created xsi:type="dcterms:W3CDTF">2016-12-06T14:39:00Z</dcterms:created>
  <dcterms:modified xsi:type="dcterms:W3CDTF">2016-12-06T14:39:00Z</dcterms:modified>
</cp:coreProperties>
</file>